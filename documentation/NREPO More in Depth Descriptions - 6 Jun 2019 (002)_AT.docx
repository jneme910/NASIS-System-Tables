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9E8EF" w14:textId="6C89EA7E" w:rsidR="0070265B" w:rsidRDefault="0070265B">
      <w:pPr>
        <w:pStyle w:val="TOCHeading"/>
        <w:rPr>
          <w:ins w:id="0" w:author="Tan, Ann - NRCS, Arcata, CA" w:date="2019-07-31T08:37:00Z"/>
          <w:rFonts w:ascii="Arial" w:eastAsia="Arial" w:hAnsi="Arial" w:cs="Arial"/>
          <w:color w:val="auto"/>
          <w:sz w:val="22"/>
          <w:szCs w:val="22"/>
        </w:rPr>
      </w:pPr>
      <w:ins w:id="1" w:author="Tan, Ann - NRCS, Arcata, CA" w:date="2019-07-31T08:37:00Z">
        <w:r>
          <w:rPr>
            <w:rFonts w:ascii="Arial" w:eastAsia="Arial" w:hAnsi="Arial" w:cs="Arial"/>
            <w:color w:val="auto"/>
            <w:sz w:val="22"/>
            <w:szCs w:val="22"/>
          </w:rPr>
          <w:t>-</w:t>
        </w:r>
      </w:ins>
    </w:p>
    <w:sdt>
      <w:sdtPr>
        <w:rPr>
          <w:rFonts w:ascii="Arial" w:eastAsia="Arial" w:hAnsi="Arial" w:cs="Arial"/>
          <w:color w:val="auto"/>
          <w:sz w:val="22"/>
          <w:szCs w:val="22"/>
        </w:rPr>
        <w:id w:val="-688528069"/>
        <w:docPartObj>
          <w:docPartGallery w:val="Table of Contents"/>
          <w:docPartUnique/>
        </w:docPartObj>
      </w:sdtPr>
      <w:sdtEndPr>
        <w:rPr>
          <w:b/>
          <w:bCs/>
          <w:noProof/>
        </w:rPr>
      </w:sdtEndPr>
      <w:sdtContent>
        <w:p w14:paraId="34FDB849" w14:textId="3B1F29F8" w:rsidR="00B869AB" w:rsidRDefault="00B869AB">
          <w:pPr>
            <w:pStyle w:val="TOCHeading"/>
          </w:pPr>
          <w:r>
            <w:t>Contents</w:t>
          </w:r>
        </w:p>
        <w:p w14:paraId="049389A3" w14:textId="77777777" w:rsidR="002C36BB" w:rsidRDefault="00B869AB">
          <w:pPr>
            <w:pStyle w:val="TOC1"/>
            <w:tabs>
              <w:tab w:val="right" w:leader="dot" w:pos="935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10647141" w:history="1">
            <w:r w:rsidR="002C36BB" w:rsidRPr="005204EC">
              <w:rPr>
                <w:rStyle w:val="Hyperlink"/>
                <w:noProof/>
              </w:rPr>
              <w:t>Introduction</w:t>
            </w:r>
            <w:r w:rsidR="002C36BB">
              <w:rPr>
                <w:noProof/>
                <w:webHidden/>
              </w:rPr>
              <w:tab/>
            </w:r>
            <w:r w:rsidR="002C36BB">
              <w:rPr>
                <w:noProof/>
                <w:webHidden/>
              </w:rPr>
              <w:fldChar w:fldCharType="begin"/>
            </w:r>
            <w:r w:rsidR="002C36BB">
              <w:rPr>
                <w:noProof/>
                <w:webHidden/>
              </w:rPr>
              <w:instrText xml:space="preserve"> PAGEREF _Toc10647141 \h </w:instrText>
            </w:r>
            <w:r w:rsidR="002C36BB">
              <w:rPr>
                <w:noProof/>
                <w:webHidden/>
              </w:rPr>
            </w:r>
            <w:r w:rsidR="002C36BB">
              <w:rPr>
                <w:noProof/>
                <w:webHidden/>
              </w:rPr>
              <w:fldChar w:fldCharType="separate"/>
            </w:r>
            <w:r w:rsidR="00D56D61">
              <w:rPr>
                <w:noProof/>
                <w:webHidden/>
              </w:rPr>
              <w:t>6</w:t>
            </w:r>
            <w:r w:rsidR="002C36BB">
              <w:rPr>
                <w:noProof/>
                <w:webHidden/>
              </w:rPr>
              <w:fldChar w:fldCharType="end"/>
            </w:r>
          </w:hyperlink>
        </w:p>
        <w:p w14:paraId="2B13DFC6" w14:textId="77777777" w:rsidR="002C36BB" w:rsidRDefault="00FB0653">
          <w:pPr>
            <w:pStyle w:val="TOC1"/>
            <w:tabs>
              <w:tab w:val="right" w:leader="dot" w:pos="9350"/>
            </w:tabs>
            <w:rPr>
              <w:rFonts w:asciiTheme="minorHAnsi" w:eastAsiaTheme="minorEastAsia" w:hAnsiTheme="minorHAnsi" w:cstheme="minorBidi"/>
              <w:noProof/>
            </w:rPr>
          </w:pPr>
          <w:hyperlink w:anchor="_Toc10647142" w:history="1">
            <w:r w:rsidR="002C36BB" w:rsidRPr="005204EC">
              <w:rPr>
                <w:rStyle w:val="Hyperlink"/>
                <w:noProof/>
              </w:rPr>
              <w:t>The NASIS Repository Data Model</w:t>
            </w:r>
            <w:r w:rsidR="002C36BB">
              <w:rPr>
                <w:noProof/>
                <w:webHidden/>
              </w:rPr>
              <w:tab/>
            </w:r>
            <w:r w:rsidR="002C36BB">
              <w:rPr>
                <w:noProof/>
                <w:webHidden/>
              </w:rPr>
              <w:fldChar w:fldCharType="begin"/>
            </w:r>
            <w:r w:rsidR="002C36BB">
              <w:rPr>
                <w:noProof/>
                <w:webHidden/>
              </w:rPr>
              <w:instrText xml:space="preserve"> PAGEREF _Toc10647142 \h </w:instrText>
            </w:r>
            <w:r w:rsidR="002C36BB">
              <w:rPr>
                <w:noProof/>
                <w:webHidden/>
              </w:rPr>
            </w:r>
            <w:r w:rsidR="002C36BB">
              <w:rPr>
                <w:noProof/>
                <w:webHidden/>
              </w:rPr>
              <w:fldChar w:fldCharType="separate"/>
            </w:r>
            <w:r w:rsidR="00D56D61">
              <w:rPr>
                <w:noProof/>
                <w:webHidden/>
              </w:rPr>
              <w:t>6</w:t>
            </w:r>
            <w:r w:rsidR="002C36BB">
              <w:rPr>
                <w:noProof/>
                <w:webHidden/>
              </w:rPr>
              <w:fldChar w:fldCharType="end"/>
            </w:r>
          </w:hyperlink>
        </w:p>
        <w:p w14:paraId="347C7331" w14:textId="77777777" w:rsidR="002C36BB" w:rsidRDefault="00FB0653">
          <w:pPr>
            <w:pStyle w:val="TOC2"/>
            <w:tabs>
              <w:tab w:val="right" w:leader="dot" w:pos="9350"/>
            </w:tabs>
            <w:rPr>
              <w:rFonts w:asciiTheme="minorHAnsi" w:eastAsiaTheme="minorEastAsia" w:hAnsiTheme="minorHAnsi" w:cstheme="minorBidi"/>
              <w:noProof/>
            </w:rPr>
          </w:pPr>
          <w:hyperlink w:anchor="_Toc10647143" w:history="1">
            <w:r w:rsidR="002C36BB" w:rsidRPr="005204EC">
              <w:rPr>
                <w:rStyle w:val="Hyperlink"/>
                <w:noProof/>
              </w:rPr>
              <w:t>Current Database/Data Model Conventions</w:t>
            </w:r>
            <w:r w:rsidR="002C36BB">
              <w:rPr>
                <w:noProof/>
                <w:webHidden/>
              </w:rPr>
              <w:tab/>
            </w:r>
            <w:r w:rsidR="002C36BB">
              <w:rPr>
                <w:noProof/>
                <w:webHidden/>
              </w:rPr>
              <w:fldChar w:fldCharType="begin"/>
            </w:r>
            <w:r w:rsidR="002C36BB">
              <w:rPr>
                <w:noProof/>
                <w:webHidden/>
              </w:rPr>
              <w:instrText xml:space="preserve"> PAGEREF _Toc10647143 \h </w:instrText>
            </w:r>
            <w:r w:rsidR="002C36BB">
              <w:rPr>
                <w:noProof/>
                <w:webHidden/>
              </w:rPr>
            </w:r>
            <w:r w:rsidR="002C36BB">
              <w:rPr>
                <w:noProof/>
                <w:webHidden/>
              </w:rPr>
              <w:fldChar w:fldCharType="separate"/>
            </w:r>
            <w:r w:rsidR="00D56D61">
              <w:rPr>
                <w:noProof/>
                <w:webHidden/>
              </w:rPr>
              <w:t>8</w:t>
            </w:r>
            <w:r w:rsidR="002C36BB">
              <w:rPr>
                <w:noProof/>
                <w:webHidden/>
              </w:rPr>
              <w:fldChar w:fldCharType="end"/>
            </w:r>
          </w:hyperlink>
        </w:p>
        <w:p w14:paraId="255BE47C" w14:textId="77777777" w:rsidR="002C36BB" w:rsidRDefault="00FB0653">
          <w:pPr>
            <w:pStyle w:val="TOC3"/>
            <w:tabs>
              <w:tab w:val="right" w:leader="dot" w:pos="9350"/>
            </w:tabs>
            <w:rPr>
              <w:rFonts w:asciiTheme="minorHAnsi" w:eastAsiaTheme="minorEastAsia" w:hAnsiTheme="minorHAnsi" w:cstheme="minorBidi"/>
              <w:noProof/>
            </w:rPr>
          </w:pPr>
          <w:hyperlink w:anchor="_Toc10647144" w:history="1">
            <w:r w:rsidR="002C36BB" w:rsidRPr="005204EC">
              <w:rPr>
                <w:rStyle w:val="Hyperlink"/>
                <w:noProof/>
              </w:rPr>
              <w:t>General Conventions</w:t>
            </w:r>
            <w:r w:rsidR="002C36BB">
              <w:rPr>
                <w:noProof/>
                <w:webHidden/>
              </w:rPr>
              <w:tab/>
            </w:r>
            <w:r w:rsidR="002C36BB">
              <w:rPr>
                <w:noProof/>
                <w:webHidden/>
              </w:rPr>
              <w:fldChar w:fldCharType="begin"/>
            </w:r>
            <w:r w:rsidR="002C36BB">
              <w:rPr>
                <w:noProof/>
                <w:webHidden/>
              </w:rPr>
              <w:instrText xml:space="preserve"> PAGEREF _Toc10647144 \h </w:instrText>
            </w:r>
            <w:r w:rsidR="002C36BB">
              <w:rPr>
                <w:noProof/>
                <w:webHidden/>
              </w:rPr>
            </w:r>
            <w:r w:rsidR="002C36BB">
              <w:rPr>
                <w:noProof/>
                <w:webHidden/>
              </w:rPr>
              <w:fldChar w:fldCharType="separate"/>
            </w:r>
            <w:r w:rsidR="00D56D61">
              <w:rPr>
                <w:noProof/>
                <w:webHidden/>
              </w:rPr>
              <w:t>8</w:t>
            </w:r>
            <w:r w:rsidR="002C36BB">
              <w:rPr>
                <w:noProof/>
                <w:webHidden/>
              </w:rPr>
              <w:fldChar w:fldCharType="end"/>
            </w:r>
          </w:hyperlink>
        </w:p>
        <w:p w14:paraId="5159400A" w14:textId="77777777" w:rsidR="002C36BB" w:rsidRDefault="00FB0653">
          <w:pPr>
            <w:pStyle w:val="TOC2"/>
            <w:tabs>
              <w:tab w:val="right" w:leader="dot" w:pos="9350"/>
            </w:tabs>
            <w:rPr>
              <w:rFonts w:asciiTheme="minorHAnsi" w:eastAsiaTheme="minorEastAsia" w:hAnsiTheme="minorHAnsi" w:cstheme="minorBidi"/>
              <w:noProof/>
            </w:rPr>
          </w:pPr>
          <w:hyperlink w:anchor="_Toc10647145" w:history="1">
            <w:r w:rsidR="002C36BB" w:rsidRPr="005204EC">
              <w:rPr>
                <w:rStyle w:val="Hyperlink"/>
                <w:noProof/>
              </w:rPr>
              <w:t>Nomenclature Conventions</w:t>
            </w:r>
            <w:r w:rsidR="002C36BB">
              <w:rPr>
                <w:noProof/>
                <w:webHidden/>
              </w:rPr>
              <w:tab/>
            </w:r>
            <w:r w:rsidR="002C36BB">
              <w:rPr>
                <w:noProof/>
                <w:webHidden/>
              </w:rPr>
              <w:fldChar w:fldCharType="begin"/>
            </w:r>
            <w:r w:rsidR="002C36BB">
              <w:rPr>
                <w:noProof/>
                <w:webHidden/>
              </w:rPr>
              <w:instrText xml:space="preserve"> PAGEREF _Toc10647145 \h </w:instrText>
            </w:r>
            <w:r w:rsidR="002C36BB">
              <w:rPr>
                <w:noProof/>
                <w:webHidden/>
              </w:rPr>
            </w:r>
            <w:r w:rsidR="002C36BB">
              <w:rPr>
                <w:noProof/>
                <w:webHidden/>
              </w:rPr>
              <w:fldChar w:fldCharType="separate"/>
            </w:r>
            <w:r w:rsidR="00D56D61">
              <w:rPr>
                <w:noProof/>
                <w:webHidden/>
              </w:rPr>
              <w:t>8</w:t>
            </w:r>
            <w:r w:rsidR="002C36BB">
              <w:rPr>
                <w:noProof/>
                <w:webHidden/>
              </w:rPr>
              <w:fldChar w:fldCharType="end"/>
            </w:r>
          </w:hyperlink>
        </w:p>
        <w:p w14:paraId="67FA950D" w14:textId="77777777" w:rsidR="002C36BB" w:rsidRDefault="00FB0653">
          <w:pPr>
            <w:pStyle w:val="TOC3"/>
            <w:tabs>
              <w:tab w:val="right" w:leader="dot" w:pos="9350"/>
            </w:tabs>
            <w:rPr>
              <w:rFonts w:asciiTheme="minorHAnsi" w:eastAsiaTheme="minorEastAsia" w:hAnsiTheme="minorHAnsi" w:cstheme="minorBidi"/>
              <w:noProof/>
            </w:rPr>
          </w:pPr>
          <w:hyperlink w:anchor="_Toc10647146" w:history="1">
            <w:r w:rsidR="002C36BB" w:rsidRPr="005204EC">
              <w:rPr>
                <w:rStyle w:val="Hyperlink"/>
                <w:noProof/>
              </w:rPr>
              <w:t>General Conventions</w:t>
            </w:r>
            <w:r w:rsidR="002C36BB">
              <w:rPr>
                <w:noProof/>
                <w:webHidden/>
              </w:rPr>
              <w:tab/>
            </w:r>
            <w:r w:rsidR="002C36BB">
              <w:rPr>
                <w:noProof/>
                <w:webHidden/>
              </w:rPr>
              <w:fldChar w:fldCharType="begin"/>
            </w:r>
            <w:r w:rsidR="002C36BB">
              <w:rPr>
                <w:noProof/>
                <w:webHidden/>
              </w:rPr>
              <w:instrText xml:space="preserve"> PAGEREF _Toc10647146 \h </w:instrText>
            </w:r>
            <w:r w:rsidR="002C36BB">
              <w:rPr>
                <w:noProof/>
                <w:webHidden/>
              </w:rPr>
            </w:r>
            <w:r w:rsidR="002C36BB">
              <w:rPr>
                <w:noProof/>
                <w:webHidden/>
              </w:rPr>
              <w:fldChar w:fldCharType="separate"/>
            </w:r>
            <w:r w:rsidR="00D56D61">
              <w:rPr>
                <w:noProof/>
                <w:webHidden/>
              </w:rPr>
              <w:t>8</w:t>
            </w:r>
            <w:r w:rsidR="002C36BB">
              <w:rPr>
                <w:noProof/>
                <w:webHidden/>
              </w:rPr>
              <w:fldChar w:fldCharType="end"/>
            </w:r>
          </w:hyperlink>
        </w:p>
        <w:p w14:paraId="1334F043" w14:textId="77777777" w:rsidR="002C36BB" w:rsidRDefault="00FB0653">
          <w:pPr>
            <w:pStyle w:val="TOC1"/>
            <w:tabs>
              <w:tab w:val="right" w:leader="dot" w:pos="9350"/>
            </w:tabs>
            <w:rPr>
              <w:rFonts w:asciiTheme="minorHAnsi" w:eastAsiaTheme="minorEastAsia" w:hAnsiTheme="minorHAnsi" w:cstheme="minorBidi"/>
              <w:noProof/>
            </w:rPr>
          </w:pPr>
          <w:hyperlink w:anchor="_Toc10647147" w:history="1">
            <w:r w:rsidR="002C36BB" w:rsidRPr="005204EC">
              <w:rPr>
                <w:rStyle w:val="Hyperlink"/>
                <w:noProof/>
              </w:rPr>
              <w:t>Databases/Data Models</w:t>
            </w:r>
            <w:r w:rsidR="002C36BB">
              <w:rPr>
                <w:noProof/>
                <w:webHidden/>
              </w:rPr>
              <w:tab/>
            </w:r>
            <w:r w:rsidR="002C36BB">
              <w:rPr>
                <w:noProof/>
                <w:webHidden/>
              </w:rPr>
              <w:fldChar w:fldCharType="begin"/>
            </w:r>
            <w:r w:rsidR="002C36BB">
              <w:rPr>
                <w:noProof/>
                <w:webHidden/>
              </w:rPr>
              <w:instrText xml:space="preserve"> PAGEREF _Toc10647147 \h </w:instrText>
            </w:r>
            <w:r w:rsidR="002C36BB">
              <w:rPr>
                <w:noProof/>
                <w:webHidden/>
              </w:rPr>
            </w:r>
            <w:r w:rsidR="002C36BB">
              <w:rPr>
                <w:noProof/>
                <w:webHidden/>
              </w:rPr>
              <w:fldChar w:fldCharType="separate"/>
            </w:r>
            <w:r w:rsidR="00D56D61">
              <w:rPr>
                <w:noProof/>
                <w:webHidden/>
              </w:rPr>
              <w:t>9</w:t>
            </w:r>
            <w:r w:rsidR="002C36BB">
              <w:rPr>
                <w:noProof/>
                <w:webHidden/>
              </w:rPr>
              <w:fldChar w:fldCharType="end"/>
            </w:r>
          </w:hyperlink>
        </w:p>
        <w:p w14:paraId="70F1FA53" w14:textId="77777777" w:rsidR="002C36BB" w:rsidRDefault="00FB0653">
          <w:pPr>
            <w:pStyle w:val="TOC2"/>
            <w:tabs>
              <w:tab w:val="right" w:leader="dot" w:pos="9350"/>
            </w:tabs>
            <w:rPr>
              <w:rFonts w:asciiTheme="minorHAnsi" w:eastAsiaTheme="minorEastAsia" w:hAnsiTheme="minorHAnsi" w:cstheme="minorBidi"/>
              <w:noProof/>
            </w:rPr>
          </w:pPr>
          <w:hyperlink w:anchor="_Toc10647148" w:history="1">
            <w:r w:rsidR="002C36BB" w:rsidRPr="005204EC">
              <w:rPr>
                <w:rStyle w:val="Hyperlink"/>
                <w:noProof/>
              </w:rPr>
              <w:t>System</w:t>
            </w:r>
            <w:r w:rsidR="002C36BB">
              <w:rPr>
                <w:noProof/>
                <w:webHidden/>
              </w:rPr>
              <w:tab/>
            </w:r>
            <w:r w:rsidR="002C36BB">
              <w:rPr>
                <w:noProof/>
                <w:webHidden/>
              </w:rPr>
              <w:fldChar w:fldCharType="begin"/>
            </w:r>
            <w:r w:rsidR="002C36BB">
              <w:rPr>
                <w:noProof/>
                <w:webHidden/>
              </w:rPr>
              <w:instrText xml:space="preserve"> PAGEREF _Toc10647148 \h </w:instrText>
            </w:r>
            <w:r w:rsidR="002C36BB">
              <w:rPr>
                <w:noProof/>
                <w:webHidden/>
              </w:rPr>
            </w:r>
            <w:r w:rsidR="002C36BB">
              <w:rPr>
                <w:noProof/>
                <w:webHidden/>
              </w:rPr>
              <w:fldChar w:fldCharType="separate"/>
            </w:r>
            <w:r w:rsidR="00D56D61">
              <w:rPr>
                <w:noProof/>
                <w:webHidden/>
              </w:rPr>
              <w:t>9</w:t>
            </w:r>
            <w:r w:rsidR="002C36BB">
              <w:rPr>
                <w:noProof/>
                <w:webHidden/>
              </w:rPr>
              <w:fldChar w:fldCharType="end"/>
            </w:r>
          </w:hyperlink>
        </w:p>
        <w:p w14:paraId="0E1D4701" w14:textId="77777777" w:rsidR="002C36BB" w:rsidRDefault="00FB0653">
          <w:pPr>
            <w:pStyle w:val="TOC3"/>
            <w:tabs>
              <w:tab w:val="right" w:leader="dot" w:pos="9350"/>
            </w:tabs>
            <w:rPr>
              <w:rFonts w:asciiTheme="minorHAnsi" w:eastAsiaTheme="minorEastAsia" w:hAnsiTheme="minorHAnsi" w:cstheme="minorBidi"/>
              <w:noProof/>
            </w:rPr>
          </w:pPr>
          <w:hyperlink w:anchor="_Toc10647149" w:history="1">
            <w:r w:rsidR="002C36BB" w:rsidRPr="005204EC">
              <w:rPr>
                <w:rStyle w:val="Hyperlink"/>
                <w:noProof/>
              </w:rPr>
              <w:t>System Name</w:t>
            </w:r>
            <w:r w:rsidR="002C36BB">
              <w:rPr>
                <w:noProof/>
                <w:webHidden/>
              </w:rPr>
              <w:tab/>
            </w:r>
            <w:r w:rsidR="002C36BB">
              <w:rPr>
                <w:noProof/>
                <w:webHidden/>
              </w:rPr>
              <w:fldChar w:fldCharType="begin"/>
            </w:r>
            <w:r w:rsidR="002C36BB">
              <w:rPr>
                <w:noProof/>
                <w:webHidden/>
              </w:rPr>
              <w:instrText xml:space="preserve"> PAGEREF _Toc10647149 \h </w:instrText>
            </w:r>
            <w:r w:rsidR="002C36BB">
              <w:rPr>
                <w:noProof/>
                <w:webHidden/>
              </w:rPr>
            </w:r>
            <w:r w:rsidR="002C36BB">
              <w:rPr>
                <w:noProof/>
                <w:webHidden/>
              </w:rPr>
              <w:fldChar w:fldCharType="separate"/>
            </w:r>
            <w:r w:rsidR="00D56D61">
              <w:rPr>
                <w:noProof/>
                <w:webHidden/>
              </w:rPr>
              <w:t>9</w:t>
            </w:r>
            <w:r w:rsidR="002C36BB">
              <w:rPr>
                <w:noProof/>
                <w:webHidden/>
              </w:rPr>
              <w:fldChar w:fldCharType="end"/>
            </w:r>
          </w:hyperlink>
        </w:p>
        <w:p w14:paraId="1439A6CA" w14:textId="77777777" w:rsidR="002C36BB" w:rsidRDefault="00FB0653">
          <w:pPr>
            <w:pStyle w:val="TOC3"/>
            <w:tabs>
              <w:tab w:val="right" w:leader="dot" w:pos="9350"/>
            </w:tabs>
            <w:rPr>
              <w:rFonts w:asciiTheme="minorHAnsi" w:eastAsiaTheme="minorEastAsia" w:hAnsiTheme="minorHAnsi" w:cstheme="minorBidi"/>
              <w:noProof/>
            </w:rPr>
          </w:pPr>
          <w:hyperlink w:anchor="_Toc10647150" w:history="1">
            <w:r w:rsidR="002C36BB" w:rsidRPr="005204EC">
              <w:rPr>
                <w:rStyle w:val="Hyperlink"/>
                <w:noProof/>
              </w:rPr>
              <w:t>System Version</w:t>
            </w:r>
            <w:r w:rsidR="002C36BB">
              <w:rPr>
                <w:noProof/>
                <w:webHidden/>
              </w:rPr>
              <w:tab/>
            </w:r>
            <w:r w:rsidR="002C36BB">
              <w:rPr>
                <w:noProof/>
                <w:webHidden/>
              </w:rPr>
              <w:fldChar w:fldCharType="begin"/>
            </w:r>
            <w:r w:rsidR="002C36BB">
              <w:rPr>
                <w:noProof/>
                <w:webHidden/>
              </w:rPr>
              <w:instrText xml:space="preserve"> PAGEREF _Toc10647150 \h </w:instrText>
            </w:r>
            <w:r w:rsidR="002C36BB">
              <w:rPr>
                <w:noProof/>
                <w:webHidden/>
              </w:rPr>
            </w:r>
            <w:r w:rsidR="002C36BB">
              <w:rPr>
                <w:noProof/>
                <w:webHidden/>
              </w:rPr>
              <w:fldChar w:fldCharType="separate"/>
            </w:r>
            <w:r w:rsidR="00D56D61">
              <w:rPr>
                <w:noProof/>
                <w:webHidden/>
              </w:rPr>
              <w:t>9</w:t>
            </w:r>
            <w:r w:rsidR="002C36BB">
              <w:rPr>
                <w:noProof/>
                <w:webHidden/>
              </w:rPr>
              <w:fldChar w:fldCharType="end"/>
            </w:r>
          </w:hyperlink>
        </w:p>
        <w:p w14:paraId="02C05A6B" w14:textId="77777777" w:rsidR="002C36BB" w:rsidRDefault="00FB0653">
          <w:pPr>
            <w:pStyle w:val="TOC3"/>
            <w:tabs>
              <w:tab w:val="right" w:leader="dot" w:pos="9350"/>
            </w:tabs>
            <w:rPr>
              <w:rFonts w:asciiTheme="minorHAnsi" w:eastAsiaTheme="minorEastAsia" w:hAnsiTheme="minorHAnsi" w:cstheme="minorBidi"/>
              <w:noProof/>
            </w:rPr>
          </w:pPr>
          <w:hyperlink w:anchor="_Toc10647151" w:history="1">
            <w:r w:rsidR="002C36BB" w:rsidRPr="005204EC">
              <w:rPr>
                <w:rStyle w:val="Hyperlink"/>
                <w:noProof/>
              </w:rPr>
              <w:t>Description</w:t>
            </w:r>
            <w:r w:rsidR="002C36BB">
              <w:rPr>
                <w:noProof/>
                <w:webHidden/>
              </w:rPr>
              <w:tab/>
            </w:r>
            <w:r w:rsidR="002C36BB">
              <w:rPr>
                <w:noProof/>
                <w:webHidden/>
              </w:rPr>
              <w:fldChar w:fldCharType="begin"/>
            </w:r>
            <w:r w:rsidR="002C36BB">
              <w:rPr>
                <w:noProof/>
                <w:webHidden/>
              </w:rPr>
              <w:instrText xml:space="preserve"> PAGEREF _Toc10647151 \h </w:instrText>
            </w:r>
            <w:r w:rsidR="002C36BB">
              <w:rPr>
                <w:noProof/>
                <w:webHidden/>
              </w:rPr>
            </w:r>
            <w:r w:rsidR="002C36BB">
              <w:rPr>
                <w:noProof/>
                <w:webHidden/>
              </w:rPr>
              <w:fldChar w:fldCharType="separate"/>
            </w:r>
            <w:r w:rsidR="00D56D61">
              <w:rPr>
                <w:noProof/>
                <w:webHidden/>
              </w:rPr>
              <w:t>9</w:t>
            </w:r>
            <w:r w:rsidR="002C36BB">
              <w:rPr>
                <w:noProof/>
                <w:webHidden/>
              </w:rPr>
              <w:fldChar w:fldCharType="end"/>
            </w:r>
          </w:hyperlink>
        </w:p>
        <w:p w14:paraId="285975D7" w14:textId="77777777" w:rsidR="002C36BB" w:rsidRDefault="00FB0653">
          <w:pPr>
            <w:pStyle w:val="TOC3"/>
            <w:tabs>
              <w:tab w:val="right" w:leader="dot" w:pos="9350"/>
            </w:tabs>
            <w:rPr>
              <w:rFonts w:asciiTheme="minorHAnsi" w:eastAsiaTheme="minorEastAsia" w:hAnsiTheme="minorHAnsi" w:cstheme="minorBidi"/>
              <w:noProof/>
            </w:rPr>
          </w:pPr>
          <w:hyperlink w:anchor="_Toc10647152" w:history="1">
            <w:r w:rsidR="002C36BB" w:rsidRPr="005204EC">
              <w:rPr>
                <w:rStyle w:val="Hyperlink"/>
                <w:noProof/>
              </w:rPr>
              <w:t>Creation Date</w:t>
            </w:r>
            <w:r w:rsidR="002C36BB">
              <w:rPr>
                <w:noProof/>
                <w:webHidden/>
              </w:rPr>
              <w:tab/>
            </w:r>
            <w:r w:rsidR="002C36BB">
              <w:rPr>
                <w:noProof/>
                <w:webHidden/>
              </w:rPr>
              <w:fldChar w:fldCharType="begin"/>
            </w:r>
            <w:r w:rsidR="002C36BB">
              <w:rPr>
                <w:noProof/>
                <w:webHidden/>
              </w:rPr>
              <w:instrText xml:space="preserve"> PAGEREF _Toc10647152 \h </w:instrText>
            </w:r>
            <w:r w:rsidR="002C36BB">
              <w:rPr>
                <w:noProof/>
                <w:webHidden/>
              </w:rPr>
            </w:r>
            <w:r w:rsidR="002C36BB">
              <w:rPr>
                <w:noProof/>
                <w:webHidden/>
              </w:rPr>
              <w:fldChar w:fldCharType="separate"/>
            </w:r>
            <w:r w:rsidR="00D56D61">
              <w:rPr>
                <w:noProof/>
                <w:webHidden/>
              </w:rPr>
              <w:t>9</w:t>
            </w:r>
            <w:r w:rsidR="002C36BB">
              <w:rPr>
                <w:noProof/>
                <w:webHidden/>
              </w:rPr>
              <w:fldChar w:fldCharType="end"/>
            </w:r>
          </w:hyperlink>
        </w:p>
        <w:p w14:paraId="0B0A9114" w14:textId="77777777" w:rsidR="002C36BB" w:rsidRDefault="00FB0653">
          <w:pPr>
            <w:pStyle w:val="TOC3"/>
            <w:tabs>
              <w:tab w:val="right" w:leader="dot" w:pos="9350"/>
            </w:tabs>
            <w:rPr>
              <w:rFonts w:asciiTheme="minorHAnsi" w:eastAsiaTheme="minorEastAsia" w:hAnsiTheme="minorHAnsi" w:cstheme="minorBidi"/>
              <w:noProof/>
            </w:rPr>
          </w:pPr>
          <w:hyperlink w:anchor="_Toc10647153" w:history="1">
            <w:r w:rsidR="002C36BB" w:rsidRPr="005204EC">
              <w:rPr>
                <w:rStyle w:val="Hyperlink"/>
                <w:noProof/>
              </w:rPr>
              <w:t>Notes</w:t>
            </w:r>
            <w:r w:rsidR="002C36BB">
              <w:rPr>
                <w:noProof/>
                <w:webHidden/>
              </w:rPr>
              <w:tab/>
            </w:r>
            <w:r w:rsidR="002C36BB">
              <w:rPr>
                <w:noProof/>
                <w:webHidden/>
              </w:rPr>
              <w:fldChar w:fldCharType="begin"/>
            </w:r>
            <w:r w:rsidR="002C36BB">
              <w:rPr>
                <w:noProof/>
                <w:webHidden/>
              </w:rPr>
              <w:instrText xml:space="preserve"> PAGEREF _Toc10647153 \h </w:instrText>
            </w:r>
            <w:r w:rsidR="002C36BB">
              <w:rPr>
                <w:noProof/>
                <w:webHidden/>
              </w:rPr>
            </w:r>
            <w:r w:rsidR="002C36BB">
              <w:rPr>
                <w:noProof/>
                <w:webHidden/>
              </w:rPr>
              <w:fldChar w:fldCharType="separate"/>
            </w:r>
            <w:r w:rsidR="00D56D61">
              <w:rPr>
                <w:noProof/>
                <w:webHidden/>
              </w:rPr>
              <w:t>9</w:t>
            </w:r>
            <w:r w:rsidR="002C36BB">
              <w:rPr>
                <w:noProof/>
                <w:webHidden/>
              </w:rPr>
              <w:fldChar w:fldCharType="end"/>
            </w:r>
          </w:hyperlink>
        </w:p>
        <w:p w14:paraId="2F6C59D3" w14:textId="77777777" w:rsidR="002C36BB" w:rsidRDefault="00FB0653">
          <w:pPr>
            <w:pStyle w:val="TOC3"/>
            <w:tabs>
              <w:tab w:val="right" w:leader="dot" w:pos="9350"/>
            </w:tabs>
            <w:rPr>
              <w:rFonts w:asciiTheme="minorHAnsi" w:eastAsiaTheme="minorEastAsia" w:hAnsiTheme="minorHAnsi" w:cstheme="minorBidi"/>
              <w:noProof/>
            </w:rPr>
          </w:pPr>
          <w:hyperlink w:anchor="_Toc10647154" w:history="1">
            <w:r w:rsidR="002C36BB" w:rsidRPr="005204EC">
              <w:rPr>
                <w:rStyle w:val="Hyperlink"/>
                <w:noProof/>
              </w:rPr>
              <w:t>sql advance options</w:t>
            </w:r>
            <w:r w:rsidR="002C36BB">
              <w:rPr>
                <w:noProof/>
                <w:webHidden/>
              </w:rPr>
              <w:tab/>
            </w:r>
            <w:r w:rsidR="002C36BB">
              <w:rPr>
                <w:noProof/>
                <w:webHidden/>
              </w:rPr>
              <w:fldChar w:fldCharType="begin"/>
            </w:r>
            <w:r w:rsidR="002C36BB">
              <w:rPr>
                <w:noProof/>
                <w:webHidden/>
              </w:rPr>
              <w:instrText xml:space="preserve"> PAGEREF _Toc10647154 \h </w:instrText>
            </w:r>
            <w:r w:rsidR="002C36BB">
              <w:rPr>
                <w:noProof/>
                <w:webHidden/>
              </w:rPr>
            </w:r>
            <w:r w:rsidR="002C36BB">
              <w:rPr>
                <w:noProof/>
                <w:webHidden/>
              </w:rPr>
              <w:fldChar w:fldCharType="separate"/>
            </w:r>
            <w:r w:rsidR="00D56D61">
              <w:rPr>
                <w:noProof/>
                <w:webHidden/>
              </w:rPr>
              <w:t>9</w:t>
            </w:r>
            <w:r w:rsidR="002C36BB">
              <w:rPr>
                <w:noProof/>
                <w:webHidden/>
              </w:rPr>
              <w:fldChar w:fldCharType="end"/>
            </w:r>
          </w:hyperlink>
        </w:p>
        <w:p w14:paraId="6ABEB7E9" w14:textId="59E734F2" w:rsidR="002C36BB" w:rsidRDefault="00FB0653">
          <w:pPr>
            <w:pStyle w:val="TOC2"/>
            <w:tabs>
              <w:tab w:val="right" w:leader="dot" w:pos="9350"/>
            </w:tabs>
            <w:rPr>
              <w:rFonts w:asciiTheme="minorHAnsi" w:eastAsiaTheme="minorEastAsia" w:hAnsiTheme="minorHAnsi" w:cstheme="minorBidi"/>
              <w:noProof/>
            </w:rPr>
          </w:pPr>
          <w:hyperlink w:anchor="_Toc10647155" w:history="1">
            <w:r w:rsidR="002C36BB" w:rsidRPr="005204EC">
              <w:rPr>
                <w:rStyle w:val="Hyperlink"/>
                <w:noProof/>
              </w:rPr>
              <w:t>Creating a new instance of an existing data model.</w:t>
            </w:r>
            <w:r w:rsidR="002C36BB">
              <w:rPr>
                <w:noProof/>
                <w:webHidden/>
              </w:rPr>
              <w:tab/>
            </w:r>
            <w:r w:rsidR="002C36BB">
              <w:rPr>
                <w:noProof/>
                <w:webHidden/>
              </w:rPr>
              <w:fldChar w:fldCharType="begin"/>
            </w:r>
            <w:r w:rsidR="002C36BB">
              <w:rPr>
                <w:noProof/>
                <w:webHidden/>
              </w:rPr>
              <w:instrText xml:space="preserve"> PAGEREF _Toc10647155 \h </w:instrText>
            </w:r>
            <w:r w:rsidR="002C36BB">
              <w:rPr>
                <w:noProof/>
                <w:webHidden/>
              </w:rPr>
            </w:r>
            <w:r w:rsidR="002C36BB">
              <w:rPr>
                <w:noProof/>
                <w:webHidden/>
              </w:rPr>
              <w:fldChar w:fldCharType="separate"/>
            </w:r>
            <w:r w:rsidR="00D56D61">
              <w:rPr>
                <w:noProof/>
                <w:webHidden/>
              </w:rPr>
              <w:t>10</w:t>
            </w:r>
            <w:r w:rsidR="002C36BB">
              <w:rPr>
                <w:noProof/>
                <w:webHidden/>
              </w:rPr>
              <w:fldChar w:fldCharType="end"/>
            </w:r>
          </w:hyperlink>
        </w:p>
        <w:p w14:paraId="31A251B1" w14:textId="77777777" w:rsidR="002C36BB" w:rsidRDefault="00FB0653">
          <w:pPr>
            <w:pStyle w:val="TOC2"/>
            <w:tabs>
              <w:tab w:val="right" w:leader="dot" w:pos="9350"/>
            </w:tabs>
            <w:rPr>
              <w:rFonts w:asciiTheme="minorHAnsi" w:eastAsiaTheme="minorEastAsia" w:hAnsiTheme="minorHAnsi" w:cstheme="minorBidi"/>
              <w:noProof/>
            </w:rPr>
          </w:pPr>
          <w:hyperlink w:anchor="_Toc10647156" w:history="1">
            <w:r w:rsidR="002C36BB" w:rsidRPr="005204EC">
              <w:rPr>
                <w:rStyle w:val="Hyperlink"/>
                <w:noProof/>
              </w:rPr>
              <w:t>Table Collection Table</w:t>
            </w:r>
            <w:r w:rsidR="002C36BB">
              <w:rPr>
                <w:noProof/>
                <w:webHidden/>
              </w:rPr>
              <w:tab/>
            </w:r>
            <w:r w:rsidR="002C36BB">
              <w:rPr>
                <w:noProof/>
                <w:webHidden/>
              </w:rPr>
              <w:fldChar w:fldCharType="begin"/>
            </w:r>
            <w:r w:rsidR="002C36BB">
              <w:rPr>
                <w:noProof/>
                <w:webHidden/>
              </w:rPr>
              <w:instrText xml:space="preserve"> PAGEREF _Toc10647156 \h </w:instrText>
            </w:r>
            <w:r w:rsidR="002C36BB">
              <w:rPr>
                <w:noProof/>
                <w:webHidden/>
              </w:rPr>
            </w:r>
            <w:r w:rsidR="002C36BB">
              <w:rPr>
                <w:noProof/>
                <w:webHidden/>
              </w:rPr>
              <w:fldChar w:fldCharType="separate"/>
            </w:r>
            <w:r w:rsidR="00D56D61">
              <w:rPr>
                <w:noProof/>
                <w:webHidden/>
              </w:rPr>
              <w:t>10</w:t>
            </w:r>
            <w:r w:rsidR="002C36BB">
              <w:rPr>
                <w:noProof/>
                <w:webHidden/>
              </w:rPr>
              <w:fldChar w:fldCharType="end"/>
            </w:r>
          </w:hyperlink>
        </w:p>
        <w:p w14:paraId="3B24CA4B" w14:textId="77777777" w:rsidR="002C36BB" w:rsidRDefault="00FB0653">
          <w:pPr>
            <w:pStyle w:val="TOC3"/>
            <w:tabs>
              <w:tab w:val="right" w:leader="dot" w:pos="9350"/>
            </w:tabs>
            <w:rPr>
              <w:rFonts w:asciiTheme="minorHAnsi" w:eastAsiaTheme="minorEastAsia" w:hAnsiTheme="minorHAnsi" w:cstheme="minorBidi"/>
              <w:noProof/>
            </w:rPr>
          </w:pPr>
          <w:hyperlink w:anchor="_Toc10647157" w:history="1">
            <w:r w:rsidR="002C36BB" w:rsidRPr="005204EC">
              <w:rPr>
                <w:rStyle w:val="Hyperlink"/>
                <w:noProof/>
              </w:rPr>
              <w:t>Table Collection Name</w:t>
            </w:r>
            <w:r w:rsidR="002C36BB">
              <w:rPr>
                <w:noProof/>
                <w:webHidden/>
              </w:rPr>
              <w:tab/>
            </w:r>
            <w:r w:rsidR="002C36BB">
              <w:rPr>
                <w:noProof/>
                <w:webHidden/>
              </w:rPr>
              <w:fldChar w:fldCharType="begin"/>
            </w:r>
            <w:r w:rsidR="002C36BB">
              <w:rPr>
                <w:noProof/>
                <w:webHidden/>
              </w:rPr>
              <w:instrText xml:space="preserve"> PAGEREF _Toc10647157 \h </w:instrText>
            </w:r>
            <w:r w:rsidR="002C36BB">
              <w:rPr>
                <w:noProof/>
                <w:webHidden/>
              </w:rPr>
            </w:r>
            <w:r w:rsidR="002C36BB">
              <w:rPr>
                <w:noProof/>
                <w:webHidden/>
              </w:rPr>
              <w:fldChar w:fldCharType="separate"/>
            </w:r>
            <w:r w:rsidR="00D56D61">
              <w:rPr>
                <w:noProof/>
                <w:webHidden/>
              </w:rPr>
              <w:t>10</w:t>
            </w:r>
            <w:r w:rsidR="002C36BB">
              <w:rPr>
                <w:noProof/>
                <w:webHidden/>
              </w:rPr>
              <w:fldChar w:fldCharType="end"/>
            </w:r>
          </w:hyperlink>
        </w:p>
        <w:p w14:paraId="0D7174AB" w14:textId="77777777" w:rsidR="002C36BB" w:rsidRDefault="00FB0653">
          <w:pPr>
            <w:pStyle w:val="TOC3"/>
            <w:tabs>
              <w:tab w:val="right" w:leader="dot" w:pos="9350"/>
            </w:tabs>
            <w:rPr>
              <w:rFonts w:asciiTheme="minorHAnsi" w:eastAsiaTheme="minorEastAsia" w:hAnsiTheme="minorHAnsi" w:cstheme="minorBidi"/>
              <w:noProof/>
            </w:rPr>
          </w:pPr>
          <w:hyperlink w:anchor="_Toc10647158" w:history="1">
            <w:r w:rsidR="002C36BB" w:rsidRPr="005204EC">
              <w:rPr>
                <w:rStyle w:val="Hyperlink"/>
                <w:noProof/>
              </w:rPr>
              <w:t>Table Collection Sequence</w:t>
            </w:r>
            <w:r w:rsidR="002C36BB">
              <w:rPr>
                <w:noProof/>
                <w:webHidden/>
              </w:rPr>
              <w:tab/>
            </w:r>
            <w:r w:rsidR="002C36BB">
              <w:rPr>
                <w:noProof/>
                <w:webHidden/>
              </w:rPr>
              <w:fldChar w:fldCharType="begin"/>
            </w:r>
            <w:r w:rsidR="002C36BB">
              <w:rPr>
                <w:noProof/>
                <w:webHidden/>
              </w:rPr>
              <w:instrText xml:space="preserve"> PAGEREF _Toc10647158 \h </w:instrText>
            </w:r>
            <w:r w:rsidR="002C36BB">
              <w:rPr>
                <w:noProof/>
                <w:webHidden/>
              </w:rPr>
            </w:r>
            <w:r w:rsidR="002C36BB">
              <w:rPr>
                <w:noProof/>
                <w:webHidden/>
              </w:rPr>
              <w:fldChar w:fldCharType="separate"/>
            </w:r>
            <w:r w:rsidR="00D56D61">
              <w:rPr>
                <w:noProof/>
                <w:webHidden/>
              </w:rPr>
              <w:t>10</w:t>
            </w:r>
            <w:r w:rsidR="002C36BB">
              <w:rPr>
                <w:noProof/>
                <w:webHidden/>
              </w:rPr>
              <w:fldChar w:fldCharType="end"/>
            </w:r>
          </w:hyperlink>
        </w:p>
        <w:p w14:paraId="54957A4B" w14:textId="77777777" w:rsidR="002C36BB" w:rsidRDefault="00FB0653">
          <w:pPr>
            <w:pStyle w:val="TOC3"/>
            <w:tabs>
              <w:tab w:val="right" w:leader="dot" w:pos="9350"/>
            </w:tabs>
            <w:rPr>
              <w:rFonts w:asciiTheme="minorHAnsi" w:eastAsiaTheme="minorEastAsia" w:hAnsiTheme="minorHAnsi" w:cstheme="minorBidi"/>
              <w:noProof/>
            </w:rPr>
          </w:pPr>
          <w:hyperlink w:anchor="_Toc10647159" w:history="1">
            <w:r w:rsidR="002C36BB" w:rsidRPr="005204EC">
              <w:rPr>
                <w:rStyle w:val="Hyperlink"/>
                <w:noProof/>
              </w:rPr>
              <w:t>Table Collection Insert Sequence</w:t>
            </w:r>
            <w:r w:rsidR="002C36BB">
              <w:rPr>
                <w:noProof/>
                <w:webHidden/>
              </w:rPr>
              <w:tab/>
            </w:r>
            <w:r w:rsidR="002C36BB">
              <w:rPr>
                <w:noProof/>
                <w:webHidden/>
              </w:rPr>
              <w:fldChar w:fldCharType="begin"/>
            </w:r>
            <w:r w:rsidR="002C36BB">
              <w:rPr>
                <w:noProof/>
                <w:webHidden/>
              </w:rPr>
              <w:instrText xml:space="preserve"> PAGEREF _Toc10647159 \h </w:instrText>
            </w:r>
            <w:r w:rsidR="002C36BB">
              <w:rPr>
                <w:noProof/>
                <w:webHidden/>
              </w:rPr>
            </w:r>
            <w:r w:rsidR="002C36BB">
              <w:rPr>
                <w:noProof/>
                <w:webHidden/>
              </w:rPr>
              <w:fldChar w:fldCharType="separate"/>
            </w:r>
            <w:r w:rsidR="00D56D61">
              <w:rPr>
                <w:noProof/>
                <w:webHidden/>
              </w:rPr>
              <w:t>10</w:t>
            </w:r>
            <w:r w:rsidR="002C36BB">
              <w:rPr>
                <w:noProof/>
                <w:webHidden/>
              </w:rPr>
              <w:fldChar w:fldCharType="end"/>
            </w:r>
          </w:hyperlink>
        </w:p>
        <w:p w14:paraId="0581759A" w14:textId="77777777" w:rsidR="002C36BB" w:rsidRDefault="00FB0653">
          <w:pPr>
            <w:pStyle w:val="TOC3"/>
            <w:tabs>
              <w:tab w:val="right" w:leader="dot" w:pos="9350"/>
            </w:tabs>
            <w:rPr>
              <w:rFonts w:asciiTheme="minorHAnsi" w:eastAsiaTheme="minorEastAsia" w:hAnsiTheme="minorHAnsi" w:cstheme="minorBidi"/>
              <w:noProof/>
            </w:rPr>
          </w:pPr>
          <w:hyperlink w:anchor="_Toc10647160" w:history="1">
            <w:r w:rsidR="002C36BB" w:rsidRPr="005204EC">
              <w:rPr>
                <w:rStyle w:val="Hyperlink"/>
                <w:noProof/>
              </w:rPr>
              <w:t>Restricted NASIS Site ID</w:t>
            </w:r>
            <w:r w:rsidR="002C36BB">
              <w:rPr>
                <w:noProof/>
                <w:webHidden/>
              </w:rPr>
              <w:tab/>
            </w:r>
            <w:r w:rsidR="002C36BB">
              <w:rPr>
                <w:noProof/>
                <w:webHidden/>
              </w:rPr>
              <w:fldChar w:fldCharType="begin"/>
            </w:r>
            <w:r w:rsidR="002C36BB">
              <w:rPr>
                <w:noProof/>
                <w:webHidden/>
              </w:rPr>
              <w:instrText xml:space="preserve"> PAGEREF _Toc10647160 \h </w:instrText>
            </w:r>
            <w:r w:rsidR="002C36BB">
              <w:rPr>
                <w:noProof/>
                <w:webHidden/>
              </w:rPr>
            </w:r>
            <w:r w:rsidR="002C36BB">
              <w:rPr>
                <w:noProof/>
                <w:webHidden/>
              </w:rPr>
              <w:fldChar w:fldCharType="separate"/>
            </w:r>
            <w:r w:rsidR="00D56D61">
              <w:rPr>
                <w:noProof/>
                <w:webHidden/>
              </w:rPr>
              <w:t>10</w:t>
            </w:r>
            <w:r w:rsidR="002C36BB">
              <w:rPr>
                <w:noProof/>
                <w:webHidden/>
              </w:rPr>
              <w:fldChar w:fldCharType="end"/>
            </w:r>
          </w:hyperlink>
        </w:p>
        <w:p w14:paraId="52894D11" w14:textId="77777777" w:rsidR="002C36BB" w:rsidRDefault="00FB0653">
          <w:pPr>
            <w:pStyle w:val="TOC3"/>
            <w:tabs>
              <w:tab w:val="right" w:leader="dot" w:pos="9350"/>
            </w:tabs>
            <w:rPr>
              <w:rFonts w:asciiTheme="minorHAnsi" w:eastAsiaTheme="minorEastAsia" w:hAnsiTheme="minorHAnsi" w:cstheme="minorBidi"/>
              <w:noProof/>
            </w:rPr>
          </w:pPr>
          <w:hyperlink w:anchor="_Toc10647161" w:history="1">
            <w:r w:rsidR="002C36BB" w:rsidRPr="005204EC">
              <w:rPr>
                <w:rStyle w:val="Hyperlink"/>
                <w:noProof/>
              </w:rPr>
              <w:t>Visible When Restricted</w:t>
            </w:r>
            <w:r w:rsidR="002C36BB">
              <w:rPr>
                <w:noProof/>
                <w:webHidden/>
              </w:rPr>
              <w:tab/>
            </w:r>
            <w:r w:rsidR="002C36BB">
              <w:rPr>
                <w:noProof/>
                <w:webHidden/>
              </w:rPr>
              <w:fldChar w:fldCharType="begin"/>
            </w:r>
            <w:r w:rsidR="002C36BB">
              <w:rPr>
                <w:noProof/>
                <w:webHidden/>
              </w:rPr>
              <w:instrText xml:space="preserve"> PAGEREF _Toc10647161 \h </w:instrText>
            </w:r>
            <w:r w:rsidR="002C36BB">
              <w:rPr>
                <w:noProof/>
                <w:webHidden/>
              </w:rPr>
            </w:r>
            <w:r w:rsidR="002C36BB">
              <w:rPr>
                <w:noProof/>
                <w:webHidden/>
              </w:rPr>
              <w:fldChar w:fldCharType="separate"/>
            </w:r>
            <w:r w:rsidR="00D56D61">
              <w:rPr>
                <w:noProof/>
                <w:webHidden/>
              </w:rPr>
              <w:t>10</w:t>
            </w:r>
            <w:r w:rsidR="002C36BB">
              <w:rPr>
                <w:noProof/>
                <w:webHidden/>
              </w:rPr>
              <w:fldChar w:fldCharType="end"/>
            </w:r>
          </w:hyperlink>
        </w:p>
        <w:p w14:paraId="785E60E3" w14:textId="77777777" w:rsidR="002C36BB" w:rsidRDefault="00FB0653">
          <w:pPr>
            <w:pStyle w:val="TOC3"/>
            <w:tabs>
              <w:tab w:val="right" w:leader="dot" w:pos="9350"/>
            </w:tabs>
            <w:rPr>
              <w:rFonts w:asciiTheme="minorHAnsi" w:eastAsiaTheme="minorEastAsia" w:hAnsiTheme="minorHAnsi" w:cstheme="minorBidi"/>
              <w:noProof/>
            </w:rPr>
          </w:pPr>
          <w:hyperlink w:anchor="_Toc10647162" w:history="1">
            <w:r w:rsidR="002C36BB" w:rsidRPr="005204EC">
              <w:rPr>
                <w:rStyle w:val="Hyperlink"/>
                <w:noProof/>
              </w:rPr>
              <w:t>Load All</w:t>
            </w:r>
            <w:r w:rsidR="002C36BB" w:rsidRPr="005204EC">
              <w:rPr>
                <w:rStyle w:val="Hyperlink"/>
                <w:rFonts w:ascii="Consolas" w:hAnsi="Consolas"/>
                <w:noProof/>
              </w:rPr>
              <w:t xml:space="preserve"> -</w:t>
            </w:r>
            <w:r w:rsidR="002C36BB">
              <w:rPr>
                <w:noProof/>
                <w:webHidden/>
              </w:rPr>
              <w:tab/>
            </w:r>
            <w:r w:rsidR="002C36BB">
              <w:rPr>
                <w:noProof/>
                <w:webHidden/>
              </w:rPr>
              <w:fldChar w:fldCharType="begin"/>
            </w:r>
            <w:r w:rsidR="002C36BB">
              <w:rPr>
                <w:noProof/>
                <w:webHidden/>
              </w:rPr>
              <w:instrText xml:space="preserve"> PAGEREF _Toc10647162 \h </w:instrText>
            </w:r>
            <w:r w:rsidR="002C36BB">
              <w:rPr>
                <w:noProof/>
                <w:webHidden/>
              </w:rPr>
            </w:r>
            <w:r w:rsidR="002C36BB">
              <w:rPr>
                <w:noProof/>
                <w:webHidden/>
              </w:rPr>
              <w:fldChar w:fldCharType="separate"/>
            </w:r>
            <w:r w:rsidR="00D56D61">
              <w:rPr>
                <w:noProof/>
                <w:webHidden/>
              </w:rPr>
              <w:t>11</w:t>
            </w:r>
            <w:r w:rsidR="002C36BB">
              <w:rPr>
                <w:noProof/>
                <w:webHidden/>
              </w:rPr>
              <w:fldChar w:fldCharType="end"/>
            </w:r>
          </w:hyperlink>
        </w:p>
        <w:p w14:paraId="57B7CAE4" w14:textId="77777777" w:rsidR="002C36BB" w:rsidRDefault="00FB0653">
          <w:pPr>
            <w:pStyle w:val="TOC3"/>
            <w:tabs>
              <w:tab w:val="right" w:leader="dot" w:pos="9350"/>
            </w:tabs>
            <w:rPr>
              <w:rFonts w:asciiTheme="minorHAnsi" w:eastAsiaTheme="minorEastAsia" w:hAnsiTheme="minorHAnsi" w:cstheme="minorBidi"/>
              <w:noProof/>
            </w:rPr>
          </w:pPr>
          <w:hyperlink w:anchor="_Toc10647163" w:history="1">
            <w:r w:rsidR="002C36BB" w:rsidRPr="005204EC">
              <w:rPr>
                <w:rStyle w:val="Hyperlink"/>
                <w:noProof/>
              </w:rPr>
              <w:t>Visible in Grid Editor?</w:t>
            </w:r>
            <w:r w:rsidR="002C36BB" w:rsidRPr="005204EC">
              <w:rPr>
                <w:rStyle w:val="Hyperlink"/>
                <w:rFonts w:ascii="Consolas" w:hAnsi="Consolas"/>
                <w:noProof/>
              </w:rPr>
              <w:t xml:space="preserve"> -</w:t>
            </w:r>
            <w:r w:rsidR="002C36BB">
              <w:rPr>
                <w:noProof/>
                <w:webHidden/>
              </w:rPr>
              <w:tab/>
            </w:r>
            <w:r w:rsidR="002C36BB">
              <w:rPr>
                <w:noProof/>
                <w:webHidden/>
              </w:rPr>
              <w:fldChar w:fldCharType="begin"/>
            </w:r>
            <w:r w:rsidR="002C36BB">
              <w:rPr>
                <w:noProof/>
                <w:webHidden/>
              </w:rPr>
              <w:instrText xml:space="preserve"> PAGEREF _Toc10647163 \h </w:instrText>
            </w:r>
            <w:r w:rsidR="002C36BB">
              <w:rPr>
                <w:noProof/>
                <w:webHidden/>
              </w:rPr>
            </w:r>
            <w:r w:rsidR="002C36BB">
              <w:rPr>
                <w:noProof/>
                <w:webHidden/>
              </w:rPr>
              <w:fldChar w:fldCharType="separate"/>
            </w:r>
            <w:r w:rsidR="00D56D61">
              <w:rPr>
                <w:noProof/>
                <w:webHidden/>
              </w:rPr>
              <w:t>11</w:t>
            </w:r>
            <w:r w:rsidR="002C36BB">
              <w:rPr>
                <w:noProof/>
                <w:webHidden/>
              </w:rPr>
              <w:fldChar w:fldCharType="end"/>
            </w:r>
          </w:hyperlink>
        </w:p>
        <w:p w14:paraId="40EF725B" w14:textId="77777777" w:rsidR="002C36BB" w:rsidRDefault="00FB0653">
          <w:pPr>
            <w:pStyle w:val="TOC3"/>
            <w:tabs>
              <w:tab w:val="right" w:leader="dot" w:pos="9350"/>
            </w:tabs>
            <w:rPr>
              <w:rFonts w:asciiTheme="minorHAnsi" w:eastAsiaTheme="minorEastAsia" w:hAnsiTheme="minorHAnsi" w:cstheme="minorBidi"/>
              <w:noProof/>
            </w:rPr>
          </w:pPr>
          <w:hyperlink w:anchor="_Toc10647164" w:history="1">
            <w:r w:rsidR="002C36BB" w:rsidRPr="005204EC">
              <w:rPr>
                <w:rStyle w:val="Hyperlink"/>
                <w:noProof/>
              </w:rPr>
              <w:t>Table Collection Replication Type</w:t>
            </w:r>
            <w:r w:rsidR="002C36BB" w:rsidRPr="005204EC">
              <w:rPr>
                <w:rStyle w:val="Hyperlink"/>
                <w:rFonts w:ascii="Consolas" w:hAnsi="Consolas"/>
                <w:noProof/>
              </w:rPr>
              <w:t xml:space="preserve"> -</w:t>
            </w:r>
            <w:r w:rsidR="002C36BB">
              <w:rPr>
                <w:noProof/>
                <w:webHidden/>
              </w:rPr>
              <w:tab/>
            </w:r>
            <w:r w:rsidR="002C36BB">
              <w:rPr>
                <w:noProof/>
                <w:webHidden/>
              </w:rPr>
              <w:fldChar w:fldCharType="begin"/>
            </w:r>
            <w:r w:rsidR="002C36BB">
              <w:rPr>
                <w:noProof/>
                <w:webHidden/>
              </w:rPr>
              <w:instrText xml:space="preserve"> PAGEREF _Toc10647164 \h </w:instrText>
            </w:r>
            <w:r w:rsidR="002C36BB">
              <w:rPr>
                <w:noProof/>
                <w:webHidden/>
              </w:rPr>
            </w:r>
            <w:r w:rsidR="002C36BB">
              <w:rPr>
                <w:noProof/>
                <w:webHidden/>
              </w:rPr>
              <w:fldChar w:fldCharType="separate"/>
            </w:r>
            <w:r w:rsidR="00D56D61">
              <w:rPr>
                <w:noProof/>
                <w:webHidden/>
              </w:rPr>
              <w:t>11</w:t>
            </w:r>
            <w:r w:rsidR="002C36BB">
              <w:rPr>
                <w:noProof/>
                <w:webHidden/>
              </w:rPr>
              <w:fldChar w:fldCharType="end"/>
            </w:r>
          </w:hyperlink>
        </w:p>
        <w:p w14:paraId="3D02EB9E" w14:textId="77777777" w:rsidR="002C36BB" w:rsidRDefault="00FB0653">
          <w:pPr>
            <w:pStyle w:val="TOC3"/>
            <w:tabs>
              <w:tab w:val="right" w:leader="dot" w:pos="9350"/>
            </w:tabs>
            <w:rPr>
              <w:rFonts w:asciiTheme="minorHAnsi" w:eastAsiaTheme="minorEastAsia" w:hAnsiTheme="minorHAnsi" w:cstheme="minorBidi"/>
              <w:noProof/>
            </w:rPr>
          </w:pPr>
          <w:hyperlink w:anchor="_Toc10647165" w:history="1">
            <w:r w:rsidR="002C36BB" w:rsidRPr="005204EC">
              <w:rPr>
                <w:rStyle w:val="Hyperlink"/>
                <w:noProof/>
              </w:rPr>
              <w:t>Customization Query</w:t>
            </w:r>
            <w:r w:rsidR="002C36BB">
              <w:rPr>
                <w:noProof/>
                <w:webHidden/>
              </w:rPr>
              <w:tab/>
            </w:r>
            <w:r w:rsidR="002C36BB">
              <w:rPr>
                <w:noProof/>
                <w:webHidden/>
              </w:rPr>
              <w:fldChar w:fldCharType="begin"/>
            </w:r>
            <w:r w:rsidR="002C36BB">
              <w:rPr>
                <w:noProof/>
                <w:webHidden/>
              </w:rPr>
              <w:instrText xml:space="preserve"> PAGEREF _Toc10647165 \h </w:instrText>
            </w:r>
            <w:r w:rsidR="002C36BB">
              <w:rPr>
                <w:noProof/>
                <w:webHidden/>
              </w:rPr>
            </w:r>
            <w:r w:rsidR="002C36BB">
              <w:rPr>
                <w:noProof/>
                <w:webHidden/>
              </w:rPr>
              <w:fldChar w:fldCharType="separate"/>
            </w:r>
            <w:r w:rsidR="00D56D61">
              <w:rPr>
                <w:noProof/>
                <w:webHidden/>
              </w:rPr>
              <w:t>11</w:t>
            </w:r>
            <w:r w:rsidR="002C36BB">
              <w:rPr>
                <w:noProof/>
                <w:webHidden/>
              </w:rPr>
              <w:fldChar w:fldCharType="end"/>
            </w:r>
          </w:hyperlink>
        </w:p>
        <w:p w14:paraId="3415EF14" w14:textId="77777777" w:rsidR="002C36BB" w:rsidRDefault="00FB0653">
          <w:pPr>
            <w:pStyle w:val="TOC3"/>
            <w:tabs>
              <w:tab w:val="right" w:leader="dot" w:pos="9350"/>
            </w:tabs>
            <w:rPr>
              <w:rFonts w:asciiTheme="minorHAnsi" w:eastAsiaTheme="minorEastAsia" w:hAnsiTheme="minorHAnsi" w:cstheme="minorBidi"/>
              <w:noProof/>
            </w:rPr>
          </w:pPr>
          <w:hyperlink w:anchor="_Toc10647166" w:history="1">
            <w:r w:rsidR="002C36BB" w:rsidRPr="005204EC">
              <w:rPr>
                <w:rStyle w:val="Hyperlink"/>
                <w:noProof/>
              </w:rPr>
              <w:t>Customization Column</w:t>
            </w:r>
            <w:r w:rsidR="002C36BB">
              <w:rPr>
                <w:noProof/>
                <w:webHidden/>
              </w:rPr>
              <w:tab/>
            </w:r>
            <w:r w:rsidR="002C36BB">
              <w:rPr>
                <w:noProof/>
                <w:webHidden/>
              </w:rPr>
              <w:fldChar w:fldCharType="begin"/>
            </w:r>
            <w:r w:rsidR="002C36BB">
              <w:rPr>
                <w:noProof/>
                <w:webHidden/>
              </w:rPr>
              <w:instrText xml:space="preserve"> PAGEREF _Toc10647166 \h </w:instrText>
            </w:r>
            <w:r w:rsidR="002C36BB">
              <w:rPr>
                <w:noProof/>
                <w:webHidden/>
              </w:rPr>
            </w:r>
            <w:r w:rsidR="002C36BB">
              <w:rPr>
                <w:noProof/>
                <w:webHidden/>
              </w:rPr>
              <w:fldChar w:fldCharType="separate"/>
            </w:r>
            <w:r w:rsidR="00D56D61">
              <w:rPr>
                <w:noProof/>
                <w:webHidden/>
              </w:rPr>
              <w:t>11</w:t>
            </w:r>
            <w:r w:rsidR="002C36BB">
              <w:rPr>
                <w:noProof/>
                <w:webHidden/>
              </w:rPr>
              <w:fldChar w:fldCharType="end"/>
            </w:r>
          </w:hyperlink>
        </w:p>
        <w:p w14:paraId="4881B492" w14:textId="77777777" w:rsidR="002C36BB" w:rsidRDefault="00FB0653">
          <w:pPr>
            <w:pStyle w:val="TOC3"/>
            <w:tabs>
              <w:tab w:val="right" w:leader="dot" w:pos="9350"/>
            </w:tabs>
            <w:rPr>
              <w:rFonts w:asciiTheme="minorHAnsi" w:eastAsiaTheme="minorEastAsia" w:hAnsiTheme="minorHAnsi" w:cstheme="minorBidi"/>
              <w:noProof/>
            </w:rPr>
          </w:pPr>
          <w:hyperlink w:anchor="_Toc10647167" w:history="1">
            <w:r w:rsidR="002C36BB" w:rsidRPr="005204EC">
              <w:rPr>
                <w:rStyle w:val="Hyperlink"/>
                <w:noProof/>
              </w:rPr>
              <w:t>Table Collection ID</w:t>
            </w:r>
            <w:r w:rsidR="002C36BB">
              <w:rPr>
                <w:noProof/>
                <w:webHidden/>
              </w:rPr>
              <w:tab/>
            </w:r>
            <w:r w:rsidR="002C36BB">
              <w:rPr>
                <w:noProof/>
                <w:webHidden/>
              </w:rPr>
              <w:fldChar w:fldCharType="begin"/>
            </w:r>
            <w:r w:rsidR="002C36BB">
              <w:rPr>
                <w:noProof/>
                <w:webHidden/>
              </w:rPr>
              <w:instrText xml:space="preserve"> PAGEREF _Toc10647167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14:paraId="32F92ADE" w14:textId="77777777" w:rsidR="002C36BB" w:rsidRDefault="00FB0653">
          <w:pPr>
            <w:pStyle w:val="TOC3"/>
            <w:tabs>
              <w:tab w:val="right" w:leader="dot" w:pos="9350"/>
            </w:tabs>
            <w:rPr>
              <w:rFonts w:asciiTheme="minorHAnsi" w:eastAsiaTheme="minorEastAsia" w:hAnsiTheme="minorHAnsi" w:cstheme="minorBidi"/>
              <w:noProof/>
            </w:rPr>
          </w:pPr>
          <w:hyperlink w:anchor="_Toc10647168" w:history="1">
            <w:r w:rsidR="002C36BB" w:rsidRPr="005204EC">
              <w:rPr>
                <w:rStyle w:val="Hyperlink"/>
                <w:noProof/>
              </w:rPr>
              <w:t>originating_person</w:t>
            </w:r>
            <w:r w:rsidR="002C36BB">
              <w:rPr>
                <w:noProof/>
                <w:webHidden/>
              </w:rPr>
              <w:tab/>
            </w:r>
            <w:r w:rsidR="002C36BB">
              <w:rPr>
                <w:noProof/>
                <w:webHidden/>
              </w:rPr>
              <w:fldChar w:fldCharType="begin"/>
            </w:r>
            <w:r w:rsidR="002C36BB">
              <w:rPr>
                <w:noProof/>
                <w:webHidden/>
              </w:rPr>
              <w:instrText xml:space="preserve"> PAGEREF _Toc10647168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14:paraId="1BEE5AB8" w14:textId="77777777" w:rsidR="002C36BB" w:rsidRDefault="00FB0653">
          <w:pPr>
            <w:pStyle w:val="TOC3"/>
            <w:tabs>
              <w:tab w:val="right" w:leader="dot" w:pos="9350"/>
            </w:tabs>
            <w:rPr>
              <w:rFonts w:asciiTheme="minorHAnsi" w:eastAsiaTheme="minorEastAsia" w:hAnsiTheme="minorHAnsi" w:cstheme="minorBidi"/>
              <w:noProof/>
            </w:rPr>
          </w:pPr>
          <w:hyperlink w:anchor="_Toc10647169" w:history="1">
            <w:r w:rsidR="002C36BB" w:rsidRPr="005204EC">
              <w:rPr>
                <w:rStyle w:val="Hyperlink"/>
                <w:noProof/>
              </w:rPr>
              <w:t>contact_person</w:t>
            </w:r>
            <w:r w:rsidR="002C36BB">
              <w:rPr>
                <w:noProof/>
                <w:webHidden/>
              </w:rPr>
              <w:tab/>
            </w:r>
            <w:r w:rsidR="002C36BB">
              <w:rPr>
                <w:noProof/>
                <w:webHidden/>
              </w:rPr>
              <w:fldChar w:fldCharType="begin"/>
            </w:r>
            <w:r w:rsidR="002C36BB">
              <w:rPr>
                <w:noProof/>
                <w:webHidden/>
              </w:rPr>
              <w:instrText xml:space="preserve"> PAGEREF _Toc10647169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14:paraId="221B170B" w14:textId="77777777" w:rsidR="002C36BB" w:rsidRDefault="00FB0653">
          <w:pPr>
            <w:pStyle w:val="TOC3"/>
            <w:tabs>
              <w:tab w:val="right" w:leader="dot" w:pos="9350"/>
            </w:tabs>
            <w:rPr>
              <w:rFonts w:asciiTheme="minorHAnsi" w:eastAsiaTheme="minorEastAsia" w:hAnsiTheme="minorHAnsi" w:cstheme="minorBidi"/>
              <w:noProof/>
            </w:rPr>
          </w:pPr>
          <w:hyperlink w:anchor="_Toc10647170" w:history="1">
            <w:r w:rsidR="002C36BB" w:rsidRPr="005204EC">
              <w:rPr>
                <w:rStyle w:val="Hyperlink"/>
                <w:noProof/>
              </w:rPr>
              <w:t>pending_action</w:t>
            </w:r>
            <w:r w:rsidR="002C36BB">
              <w:rPr>
                <w:noProof/>
                <w:webHidden/>
              </w:rPr>
              <w:tab/>
            </w:r>
            <w:r w:rsidR="002C36BB">
              <w:rPr>
                <w:noProof/>
                <w:webHidden/>
              </w:rPr>
              <w:fldChar w:fldCharType="begin"/>
            </w:r>
            <w:r w:rsidR="002C36BB">
              <w:rPr>
                <w:noProof/>
                <w:webHidden/>
              </w:rPr>
              <w:instrText xml:space="preserve"> PAGEREF _Toc10647170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14:paraId="044FBE71" w14:textId="77777777" w:rsidR="002C36BB" w:rsidRDefault="00FB0653">
          <w:pPr>
            <w:pStyle w:val="TOC3"/>
            <w:tabs>
              <w:tab w:val="right" w:leader="dot" w:pos="9350"/>
            </w:tabs>
            <w:rPr>
              <w:rFonts w:asciiTheme="minorHAnsi" w:eastAsiaTheme="minorEastAsia" w:hAnsiTheme="minorHAnsi" w:cstheme="minorBidi"/>
              <w:noProof/>
            </w:rPr>
          </w:pPr>
          <w:hyperlink w:anchor="_Toc10647171" w:history="1">
            <w:r w:rsidR="002C36BB" w:rsidRPr="005204EC">
              <w:rPr>
                <w:rStyle w:val="Hyperlink"/>
                <w:noProof/>
              </w:rPr>
              <w:t>pending_status</w:t>
            </w:r>
            <w:r w:rsidR="002C36BB">
              <w:rPr>
                <w:noProof/>
                <w:webHidden/>
              </w:rPr>
              <w:tab/>
            </w:r>
            <w:r w:rsidR="002C36BB">
              <w:rPr>
                <w:noProof/>
                <w:webHidden/>
              </w:rPr>
              <w:fldChar w:fldCharType="begin"/>
            </w:r>
            <w:r w:rsidR="002C36BB">
              <w:rPr>
                <w:noProof/>
                <w:webHidden/>
              </w:rPr>
              <w:instrText xml:space="preserve"> PAGEREF _Toc10647171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14:paraId="0249A66F" w14:textId="77777777" w:rsidR="002C36BB" w:rsidRDefault="00FB0653">
          <w:pPr>
            <w:pStyle w:val="TOC2"/>
            <w:tabs>
              <w:tab w:val="right" w:leader="dot" w:pos="9350"/>
            </w:tabs>
            <w:rPr>
              <w:rFonts w:asciiTheme="minorHAnsi" w:eastAsiaTheme="minorEastAsia" w:hAnsiTheme="minorHAnsi" w:cstheme="minorBidi"/>
              <w:noProof/>
            </w:rPr>
          </w:pPr>
          <w:hyperlink w:anchor="_Toc10647172" w:history="1">
            <w:r w:rsidR="002C36BB" w:rsidRPr="005204EC">
              <w:rPr>
                <w:rStyle w:val="Hyperlink"/>
                <w:noProof/>
              </w:rPr>
              <w:t>System Table</w:t>
            </w:r>
            <w:r w:rsidR="002C36BB">
              <w:rPr>
                <w:noProof/>
                <w:webHidden/>
              </w:rPr>
              <w:tab/>
            </w:r>
            <w:r w:rsidR="002C36BB">
              <w:rPr>
                <w:noProof/>
                <w:webHidden/>
              </w:rPr>
              <w:fldChar w:fldCharType="begin"/>
            </w:r>
            <w:r w:rsidR="002C36BB">
              <w:rPr>
                <w:noProof/>
                <w:webHidden/>
              </w:rPr>
              <w:instrText xml:space="preserve"> PAGEREF _Toc10647172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14:paraId="5E829856" w14:textId="77777777" w:rsidR="002C36BB" w:rsidRDefault="00FB0653">
          <w:pPr>
            <w:pStyle w:val="TOC3"/>
            <w:tabs>
              <w:tab w:val="right" w:leader="dot" w:pos="9350"/>
            </w:tabs>
            <w:rPr>
              <w:rFonts w:asciiTheme="minorHAnsi" w:eastAsiaTheme="minorEastAsia" w:hAnsiTheme="minorHAnsi" w:cstheme="minorBidi"/>
              <w:noProof/>
            </w:rPr>
          </w:pPr>
          <w:hyperlink w:anchor="_Toc10647173" w:history="1">
            <w:r w:rsidR="002C36BB" w:rsidRPr="005204EC">
              <w:rPr>
                <w:rStyle w:val="Hyperlink"/>
                <w:noProof/>
              </w:rPr>
              <w:t>Table Logical Name</w:t>
            </w:r>
            <w:r w:rsidR="002C36BB">
              <w:rPr>
                <w:noProof/>
                <w:webHidden/>
              </w:rPr>
              <w:tab/>
            </w:r>
            <w:r w:rsidR="002C36BB">
              <w:rPr>
                <w:noProof/>
                <w:webHidden/>
              </w:rPr>
              <w:fldChar w:fldCharType="begin"/>
            </w:r>
            <w:r w:rsidR="002C36BB">
              <w:rPr>
                <w:noProof/>
                <w:webHidden/>
              </w:rPr>
              <w:instrText xml:space="preserve"> PAGEREF _Toc10647173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14:paraId="531AF4EF" w14:textId="77777777" w:rsidR="002C36BB" w:rsidRDefault="00FB0653">
          <w:pPr>
            <w:pStyle w:val="TOC3"/>
            <w:tabs>
              <w:tab w:val="right" w:leader="dot" w:pos="9350"/>
            </w:tabs>
            <w:rPr>
              <w:rFonts w:asciiTheme="minorHAnsi" w:eastAsiaTheme="minorEastAsia" w:hAnsiTheme="minorHAnsi" w:cstheme="minorBidi"/>
              <w:noProof/>
            </w:rPr>
          </w:pPr>
          <w:hyperlink w:anchor="_Toc10647174" w:history="1">
            <w:r w:rsidR="002C36BB" w:rsidRPr="005204EC">
              <w:rPr>
                <w:rStyle w:val="Hyperlink"/>
                <w:noProof/>
              </w:rPr>
              <w:t>Table Physical Name</w:t>
            </w:r>
            <w:r w:rsidR="002C36BB">
              <w:rPr>
                <w:noProof/>
                <w:webHidden/>
              </w:rPr>
              <w:tab/>
            </w:r>
            <w:r w:rsidR="002C36BB">
              <w:rPr>
                <w:noProof/>
                <w:webHidden/>
              </w:rPr>
              <w:fldChar w:fldCharType="begin"/>
            </w:r>
            <w:r w:rsidR="002C36BB">
              <w:rPr>
                <w:noProof/>
                <w:webHidden/>
              </w:rPr>
              <w:instrText xml:space="preserve"> PAGEREF _Toc10647174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14:paraId="4C334F90" w14:textId="77777777" w:rsidR="002C36BB" w:rsidRDefault="00FB0653">
          <w:pPr>
            <w:pStyle w:val="TOC3"/>
            <w:tabs>
              <w:tab w:val="right" w:leader="dot" w:pos="9350"/>
            </w:tabs>
            <w:rPr>
              <w:rFonts w:asciiTheme="minorHAnsi" w:eastAsiaTheme="minorEastAsia" w:hAnsiTheme="minorHAnsi" w:cstheme="minorBidi"/>
              <w:noProof/>
            </w:rPr>
          </w:pPr>
          <w:hyperlink w:anchor="_Toc10647175" w:history="1">
            <w:r w:rsidR="002C36BB" w:rsidRPr="005204EC">
              <w:rPr>
                <w:rStyle w:val="Hyperlink"/>
                <w:noProof/>
              </w:rPr>
              <w:t>Table Label</w:t>
            </w:r>
            <w:r w:rsidR="002C36BB">
              <w:rPr>
                <w:noProof/>
                <w:webHidden/>
              </w:rPr>
              <w:tab/>
            </w:r>
            <w:r w:rsidR="002C36BB">
              <w:rPr>
                <w:noProof/>
                <w:webHidden/>
              </w:rPr>
              <w:fldChar w:fldCharType="begin"/>
            </w:r>
            <w:r w:rsidR="002C36BB">
              <w:rPr>
                <w:noProof/>
                <w:webHidden/>
              </w:rPr>
              <w:instrText xml:space="preserve"> PAGEREF _Toc10647175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14:paraId="67801FE0" w14:textId="77777777" w:rsidR="002C36BB" w:rsidRDefault="00FB0653">
          <w:pPr>
            <w:pStyle w:val="TOC3"/>
            <w:tabs>
              <w:tab w:val="right" w:leader="dot" w:pos="9350"/>
            </w:tabs>
            <w:rPr>
              <w:rFonts w:asciiTheme="minorHAnsi" w:eastAsiaTheme="minorEastAsia" w:hAnsiTheme="minorHAnsi" w:cstheme="minorBidi"/>
              <w:noProof/>
            </w:rPr>
          </w:pPr>
          <w:hyperlink w:anchor="_Toc10647176" w:history="1">
            <w:r w:rsidR="002C36BB" w:rsidRPr="005204EC">
              <w:rPr>
                <w:rStyle w:val="Hyperlink"/>
                <w:rFonts w:ascii="Consolas" w:hAnsi="Consolas"/>
                <w:noProof/>
              </w:rPr>
              <w:t>Table Help Text</w:t>
            </w:r>
            <w:r w:rsidR="002C36BB">
              <w:rPr>
                <w:noProof/>
                <w:webHidden/>
              </w:rPr>
              <w:tab/>
            </w:r>
            <w:r w:rsidR="002C36BB">
              <w:rPr>
                <w:noProof/>
                <w:webHidden/>
              </w:rPr>
              <w:fldChar w:fldCharType="begin"/>
            </w:r>
            <w:r w:rsidR="002C36BB">
              <w:rPr>
                <w:noProof/>
                <w:webHidden/>
              </w:rPr>
              <w:instrText xml:space="preserve"> PAGEREF _Toc10647176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14:paraId="3953C90A" w14:textId="77777777" w:rsidR="002C36BB" w:rsidRDefault="00FB0653">
          <w:pPr>
            <w:pStyle w:val="TOC3"/>
            <w:tabs>
              <w:tab w:val="right" w:leader="dot" w:pos="9350"/>
            </w:tabs>
            <w:rPr>
              <w:rFonts w:asciiTheme="minorHAnsi" w:eastAsiaTheme="minorEastAsia" w:hAnsiTheme="minorHAnsi" w:cstheme="minorBidi"/>
              <w:noProof/>
            </w:rPr>
          </w:pPr>
          <w:hyperlink w:anchor="_Toc10647177" w:history="1">
            <w:r w:rsidR="002C36BB" w:rsidRPr="005204EC">
              <w:rPr>
                <w:rStyle w:val="Hyperlink"/>
                <w:noProof/>
              </w:rPr>
              <w:t>Soil Entity Type</w:t>
            </w:r>
            <w:r w:rsidR="002C36BB">
              <w:rPr>
                <w:noProof/>
                <w:webHidden/>
              </w:rPr>
              <w:tab/>
            </w:r>
            <w:r w:rsidR="002C36BB">
              <w:rPr>
                <w:noProof/>
                <w:webHidden/>
              </w:rPr>
              <w:fldChar w:fldCharType="begin"/>
            </w:r>
            <w:r w:rsidR="002C36BB">
              <w:rPr>
                <w:noProof/>
                <w:webHidden/>
              </w:rPr>
              <w:instrText xml:space="preserve"> PAGEREF _Toc10647177 \h </w:instrText>
            </w:r>
            <w:r w:rsidR="002C36BB">
              <w:rPr>
                <w:noProof/>
                <w:webHidden/>
              </w:rPr>
            </w:r>
            <w:r w:rsidR="002C36BB">
              <w:rPr>
                <w:noProof/>
                <w:webHidden/>
              </w:rPr>
              <w:fldChar w:fldCharType="separate"/>
            </w:r>
            <w:r w:rsidR="00D56D61">
              <w:rPr>
                <w:noProof/>
                <w:webHidden/>
              </w:rPr>
              <w:t>14</w:t>
            </w:r>
            <w:r w:rsidR="002C36BB">
              <w:rPr>
                <w:noProof/>
                <w:webHidden/>
              </w:rPr>
              <w:fldChar w:fldCharType="end"/>
            </w:r>
          </w:hyperlink>
        </w:p>
        <w:p w14:paraId="5E54575A" w14:textId="77777777" w:rsidR="002C36BB" w:rsidRDefault="00FB0653">
          <w:pPr>
            <w:pStyle w:val="TOC3"/>
            <w:tabs>
              <w:tab w:val="right" w:leader="dot" w:pos="9350"/>
            </w:tabs>
            <w:rPr>
              <w:rFonts w:asciiTheme="minorHAnsi" w:eastAsiaTheme="minorEastAsia" w:hAnsiTheme="minorHAnsi" w:cstheme="minorBidi"/>
              <w:noProof/>
            </w:rPr>
          </w:pPr>
          <w:hyperlink w:anchor="_Toc10647178" w:history="1">
            <w:r w:rsidR="002C36BB" w:rsidRPr="005204EC">
              <w:rPr>
                <w:rStyle w:val="Hyperlink"/>
                <w:noProof/>
              </w:rPr>
              <w:t>Import Export File Name</w:t>
            </w:r>
            <w:r w:rsidR="002C36BB">
              <w:rPr>
                <w:noProof/>
                <w:webHidden/>
              </w:rPr>
              <w:tab/>
            </w:r>
            <w:r w:rsidR="002C36BB">
              <w:rPr>
                <w:noProof/>
                <w:webHidden/>
              </w:rPr>
              <w:fldChar w:fldCharType="begin"/>
            </w:r>
            <w:r w:rsidR="002C36BB">
              <w:rPr>
                <w:noProof/>
                <w:webHidden/>
              </w:rPr>
              <w:instrText xml:space="preserve"> PAGEREF _Toc10647178 \h </w:instrText>
            </w:r>
            <w:r w:rsidR="002C36BB">
              <w:rPr>
                <w:noProof/>
                <w:webHidden/>
              </w:rPr>
            </w:r>
            <w:r w:rsidR="002C36BB">
              <w:rPr>
                <w:noProof/>
                <w:webHidden/>
              </w:rPr>
              <w:fldChar w:fldCharType="separate"/>
            </w:r>
            <w:r w:rsidR="00D56D61">
              <w:rPr>
                <w:noProof/>
                <w:webHidden/>
              </w:rPr>
              <w:t>15</w:t>
            </w:r>
            <w:r w:rsidR="002C36BB">
              <w:rPr>
                <w:noProof/>
                <w:webHidden/>
              </w:rPr>
              <w:fldChar w:fldCharType="end"/>
            </w:r>
          </w:hyperlink>
        </w:p>
        <w:p w14:paraId="64A805EA" w14:textId="77777777" w:rsidR="002C36BB" w:rsidRDefault="00FB0653">
          <w:pPr>
            <w:pStyle w:val="TOC3"/>
            <w:tabs>
              <w:tab w:val="right" w:leader="dot" w:pos="9350"/>
            </w:tabs>
            <w:rPr>
              <w:rFonts w:asciiTheme="minorHAnsi" w:eastAsiaTheme="minorEastAsia" w:hAnsiTheme="minorHAnsi" w:cstheme="minorBidi"/>
              <w:noProof/>
            </w:rPr>
          </w:pPr>
          <w:hyperlink w:anchor="_Toc10647179" w:history="1">
            <w:r w:rsidR="002C36BB" w:rsidRPr="005204EC">
              <w:rPr>
                <w:rStyle w:val="Hyperlink"/>
                <w:noProof/>
              </w:rPr>
              <w:t>Visible</w:t>
            </w:r>
            <w:r w:rsidR="002C36BB">
              <w:rPr>
                <w:noProof/>
                <w:webHidden/>
              </w:rPr>
              <w:tab/>
            </w:r>
            <w:r w:rsidR="002C36BB">
              <w:rPr>
                <w:noProof/>
                <w:webHidden/>
              </w:rPr>
              <w:fldChar w:fldCharType="begin"/>
            </w:r>
            <w:r w:rsidR="002C36BB">
              <w:rPr>
                <w:noProof/>
                <w:webHidden/>
              </w:rPr>
              <w:instrText xml:space="preserve"> PAGEREF _Toc10647179 \h </w:instrText>
            </w:r>
            <w:r w:rsidR="002C36BB">
              <w:rPr>
                <w:noProof/>
                <w:webHidden/>
              </w:rPr>
            </w:r>
            <w:r w:rsidR="002C36BB">
              <w:rPr>
                <w:noProof/>
                <w:webHidden/>
              </w:rPr>
              <w:fldChar w:fldCharType="separate"/>
            </w:r>
            <w:r w:rsidR="00D56D61">
              <w:rPr>
                <w:noProof/>
                <w:webHidden/>
              </w:rPr>
              <w:t>15</w:t>
            </w:r>
            <w:r w:rsidR="002C36BB">
              <w:rPr>
                <w:noProof/>
                <w:webHidden/>
              </w:rPr>
              <w:fldChar w:fldCharType="end"/>
            </w:r>
          </w:hyperlink>
        </w:p>
        <w:p w14:paraId="1CF7C344" w14:textId="77777777" w:rsidR="002C36BB" w:rsidRDefault="00FB0653">
          <w:pPr>
            <w:pStyle w:val="TOC3"/>
            <w:tabs>
              <w:tab w:val="right" w:leader="dot" w:pos="9350"/>
            </w:tabs>
            <w:rPr>
              <w:rFonts w:asciiTheme="minorHAnsi" w:eastAsiaTheme="minorEastAsia" w:hAnsiTheme="minorHAnsi" w:cstheme="minorBidi"/>
              <w:noProof/>
            </w:rPr>
          </w:pPr>
          <w:hyperlink w:anchor="_Toc10647180" w:history="1">
            <w:r w:rsidR="002C36BB" w:rsidRPr="005204EC">
              <w:rPr>
                <w:rStyle w:val="Hyperlink"/>
                <w:noProof/>
              </w:rPr>
              <w:t>Selectable</w:t>
            </w:r>
            <w:r w:rsidR="002C36BB">
              <w:rPr>
                <w:noProof/>
                <w:webHidden/>
              </w:rPr>
              <w:tab/>
            </w:r>
            <w:r w:rsidR="002C36BB">
              <w:rPr>
                <w:noProof/>
                <w:webHidden/>
              </w:rPr>
              <w:fldChar w:fldCharType="begin"/>
            </w:r>
            <w:r w:rsidR="002C36BB">
              <w:rPr>
                <w:noProof/>
                <w:webHidden/>
              </w:rPr>
              <w:instrText xml:space="preserve"> PAGEREF _Toc10647180 \h </w:instrText>
            </w:r>
            <w:r w:rsidR="002C36BB">
              <w:rPr>
                <w:noProof/>
                <w:webHidden/>
              </w:rPr>
            </w:r>
            <w:r w:rsidR="002C36BB">
              <w:rPr>
                <w:noProof/>
                <w:webHidden/>
              </w:rPr>
              <w:fldChar w:fldCharType="separate"/>
            </w:r>
            <w:r w:rsidR="00D56D61">
              <w:rPr>
                <w:noProof/>
                <w:webHidden/>
              </w:rPr>
              <w:t>15</w:t>
            </w:r>
            <w:r w:rsidR="002C36BB">
              <w:rPr>
                <w:noProof/>
                <w:webHidden/>
              </w:rPr>
              <w:fldChar w:fldCharType="end"/>
            </w:r>
          </w:hyperlink>
        </w:p>
        <w:p w14:paraId="680AD8B3" w14:textId="77777777" w:rsidR="002C36BB" w:rsidRDefault="00FB0653">
          <w:pPr>
            <w:pStyle w:val="TOC3"/>
            <w:tabs>
              <w:tab w:val="right" w:leader="dot" w:pos="9350"/>
            </w:tabs>
            <w:rPr>
              <w:rFonts w:asciiTheme="minorHAnsi" w:eastAsiaTheme="minorEastAsia" w:hAnsiTheme="minorHAnsi" w:cstheme="minorBidi"/>
              <w:noProof/>
            </w:rPr>
          </w:pPr>
          <w:hyperlink w:anchor="_Toc10647181" w:history="1">
            <w:r w:rsidR="002C36BB" w:rsidRPr="005204EC">
              <w:rPr>
                <w:rStyle w:val="Hyperlink"/>
                <w:noProof/>
              </w:rPr>
              <w:t>Editable</w:t>
            </w:r>
            <w:r w:rsidR="002C36BB">
              <w:rPr>
                <w:noProof/>
                <w:webHidden/>
              </w:rPr>
              <w:tab/>
            </w:r>
            <w:r w:rsidR="002C36BB">
              <w:rPr>
                <w:noProof/>
                <w:webHidden/>
              </w:rPr>
              <w:fldChar w:fldCharType="begin"/>
            </w:r>
            <w:r w:rsidR="002C36BB">
              <w:rPr>
                <w:noProof/>
                <w:webHidden/>
              </w:rPr>
              <w:instrText xml:space="preserve"> PAGEREF _Toc10647181 \h </w:instrText>
            </w:r>
            <w:r w:rsidR="002C36BB">
              <w:rPr>
                <w:noProof/>
                <w:webHidden/>
              </w:rPr>
            </w:r>
            <w:r w:rsidR="002C36BB">
              <w:rPr>
                <w:noProof/>
                <w:webHidden/>
              </w:rPr>
              <w:fldChar w:fldCharType="separate"/>
            </w:r>
            <w:r w:rsidR="00D56D61">
              <w:rPr>
                <w:noProof/>
                <w:webHidden/>
              </w:rPr>
              <w:t>15</w:t>
            </w:r>
            <w:r w:rsidR="002C36BB">
              <w:rPr>
                <w:noProof/>
                <w:webHidden/>
              </w:rPr>
              <w:fldChar w:fldCharType="end"/>
            </w:r>
          </w:hyperlink>
        </w:p>
        <w:p w14:paraId="0328326F" w14:textId="77777777" w:rsidR="002C36BB" w:rsidRDefault="00FB0653">
          <w:pPr>
            <w:pStyle w:val="TOC3"/>
            <w:tabs>
              <w:tab w:val="right" w:leader="dot" w:pos="9350"/>
            </w:tabs>
            <w:rPr>
              <w:rFonts w:asciiTheme="minorHAnsi" w:eastAsiaTheme="minorEastAsia" w:hAnsiTheme="minorHAnsi" w:cstheme="minorBidi"/>
              <w:noProof/>
            </w:rPr>
          </w:pPr>
          <w:hyperlink w:anchor="_Toc10647182" w:history="1">
            <w:r w:rsidR="002C36BB" w:rsidRPr="005204EC">
              <w:rPr>
                <w:rStyle w:val="Hyperlink"/>
                <w:noProof/>
              </w:rPr>
              <w:t>No Insert</w:t>
            </w:r>
            <w:r w:rsidR="002C36BB">
              <w:rPr>
                <w:noProof/>
                <w:webHidden/>
              </w:rPr>
              <w:tab/>
            </w:r>
            <w:r w:rsidR="002C36BB">
              <w:rPr>
                <w:noProof/>
                <w:webHidden/>
              </w:rPr>
              <w:fldChar w:fldCharType="begin"/>
            </w:r>
            <w:r w:rsidR="002C36BB">
              <w:rPr>
                <w:noProof/>
                <w:webHidden/>
              </w:rPr>
              <w:instrText xml:space="preserve"> PAGEREF _Toc10647182 \h </w:instrText>
            </w:r>
            <w:r w:rsidR="002C36BB">
              <w:rPr>
                <w:noProof/>
                <w:webHidden/>
              </w:rPr>
            </w:r>
            <w:r w:rsidR="002C36BB">
              <w:rPr>
                <w:noProof/>
                <w:webHidden/>
              </w:rPr>
              <w:fldChar w:fldCharType="separate"/>
            </w:r>
            <w:r w:rsidR="00D56D61">
              <w:rPr>
                <w:noProof/>
                <w:webHidden/>
              </w:rPr>
              <w:t>16</w:t>
            </w:r>
            <w:r w:rsidR="002C36BB">
              <w:rPr>
                <w:noProof/>
                <w:webHidden/>
              </w:rPr>
              <w:fldChar w:fldCharType="end"/>
            </w:r>
          </w:hyperlink>
        </w:p>
        <w:p w14:paraId="382372EA" w14:textId="77777777" w:rsidR="002C36BB" w:rsidRDefault="00FB0653">
          <w:pPr>
            <w:pStyle w:val="TOC3"/>
            <w:tabs>
              <w:tab w:val="right" w:leader="dot" w:pos="9350"/>
            </w:tabs>
            <w:rPr>
              <w:rFonts w:asciiTheme="minorHAnsi" w:eastAsiaTheme="minorEastAsia" w:hAnsiTheme="minorHAnsi" w:cstheme="minorBidi"/>
              <w:noProof/>
            </w:rPr>
          </w:pPr>
          <w:hyperlink w:anchor="_Toc10647183" w:history="1">
            <w:r w:rsidR="002C36BB" w:rsidRPr="005204EC">
              <w:rPr>
                <w:rStyle w:val="Hyperlink"/>
                <w:noProof/>
              </w:rPr>
              <w:t>Root Table</w:t>
            </w:r>
            <w:r w:rsidR="002C36BB">
              <w:rPr>
                <w:noProof/>
                <w:webHidden/>
              </w:rPr>
              <w:tab/>
            </w:r>
            <w:r w:rsidR="002C36BB">
              <w:rPr>
                <w:noProof/>
                <w:webHidden/>
              </w:rPr>
              <w:fldChar w:fldCharType="begin"/>
            </w:r>
            <w:r w:rsidR="002C36BB">
              <w:rPr>
                <w:noProof/>
                <w:webHidden/>
              </w:rPr>
              <w:instrText xml:space="preserve"> PAGEREF _Toc10647183 \h </w:instrText>
            </w:r>
            <w:r w:rsidR="002C36BB">
              <w:rPr>
                <w:noProof/>
                <w:webHidden/>
              </w:rPr>
            </w:r>
            <w:r w:rsidR="002C36BB">
              <w:rPr>
                <w:noProof/>
                <w:webHidden/>
              </w:rPr>
              <w:fldChar w:fldCharType="separate"/>
            </w:r>
            <w:r w:rsidR="00D56D61">
              <w:rPr>
                <w:noProof/>
                <w:webHidden/>
              </w:rPr>
              <w:t>17</w:t>
            </w:r>
            <w:r w:rsidR="002C36BB">
              <w:rPr>
                <w:noProof/>
                <w:webHidden/>
              </w:rPr>
              <w:fldChar w:fldCharType="end"/>
            </w:r>
          </w:hyperlink>
        </w:p>
        <w:p w14:paraId="42FC4364" w14:textId="77777777" w:rsidR="002C36BB" w:rsidRDefault="00FB0653">
          <w:pPr>
            <w:pStyle w:val="TOC3"/>
            <w:tabs>
              <w:tab w:val="right" w:leader="dot" w:pos="9350"/>
            </w:tabs>
            <w:rPr>
              <w:rFonts w:asciiTheme="minorHAnsi" w:eastAsiaTheme="minorEastAsia" w:hAnsiTheme="minorHAnsi" w:cstheme="minorBidi"/>
              <w:noProof/>
            </w:rPr>
          </w:pPr>
          <w:hyperlink w:anchor="_Toc10647184" w:history="1">
            <w:r w:rsidR="002C36BB" w:rsidRPr="005204EC">
              <w:rPr>
                <w:rStyle w:val="Hyperlink"/>
                <w:noProof/>
              </w:rPr>
              <w:t>Temporary Table</w:t>
            </w:r>
            <w:r w:rsidR="002C36BB">
              <w:rPr>
                <w:noProof/>
                <w:webHidden/>
              </w:rPr>
              <w:tab/>
            </w:r>
            <w:r w:rsidR="002C36BB">
              <w:rPr>
                <w:noProof/>
                <w:webHidden/>
              </w:rPr>
              <w:fldChar w:fldCharType="begin"/>
            </w:r>
            <w:r w:rsidR="002C36BB">
              <w:rPr>
                <w:noProof/>
                <w:webHidden/>
              </w:rPr>
              <w:instrText xml:space="preserve"> PAGEREF _Toc10647184 \h </w:instrText>
            </w:r>
            <w:r w:rsidR="002C36BB">
              <w:rPr>
                <w:noProof/>
                <w:webHidden/>
              </w:rPr>
            </w:r>
            <w:r w:rsidR="002C36BB">
              <w:rPr>
                <w:noProof/>
                <w:webHidden/>
              </w:rPr>
              <w:fldChar w:fldCharType="separate"/>
            </w:r>
            <w:r w:rsidR="00D56D61">
              <w:rPr>
                <w:noProof/>
                <w:webHidden/>
              </w:rPr>
              <w:t>18</w:t>
            </w:r>
            <w:r w:rsidR="002C36BB">
              <w:rPr>
                <w:noProof/>
                <w:webHidden/>
              </w:rPr>
              <w:fldChar w:fldCharType="end"/>
            </w:r>
          </w:hyperlink>
        </w:p>
        <w:p w14:paraId="62B22FA3" w14:textId="77777777" w:rsidR="002C36BB" w:rsidRDefault="00FB0653">
          <w:pPr>
            <w:pStyle w:val="TOC3"/>
            <w:tabs>
              <w:tab w:val="right" w:leader="dot" w:pos="9350"/>
            </w:tabs>
            <w:rPr>
              <w:rFonts w:asciiTheme="minorHAnsi" w:eastAsiaTheme="minorEastAsia" w:hAnsiTheme="minorHAnsi" w:cstheme="minorBidi"/>
              <w:noProof/>
            </w:rPr>
          </w:pPr>
          <w:hyperlink w:anchor="_Toc10647185" w:history="1">
            <w:r w:rsidR="002C36BB" w:rsidRPr="005204EC">
              <w:rPr>
                <w:rStyle w:val="Hyperlink"/>
                <w:noProof/>
              </w:rPr>
              <w:t>Aliased</w:t>
            </w:r>
            <w:r w:rsidR="002C36BB">
              <w:rPr>
                <w:noProof/>
                <w:webHidden/>
              </w:rPr>
              <w:tab/>
            </w:r>
            <w:r w:rsidR="002C36BB">
              <w:rPr>
                <w:noProof/>
                <w:webHidden/>
              </w:rPr>
              <w:fldChar w:fldCharType="begin"/>
            </w:r>
            <w:r w:rsidR="002C36BB">
              <w:rPr>
                <w:noProof/>
                <w:webHidden/>
              </w:rPr>
              <w:instrText xml:space="preserve"> PAGEREF _Toc10647185 \h </w:instrText>
            </w:r>
            <w:r w:rsidR="002C36BB">
              <w:rPr>
                <w:noProof/>
                <w:webHidden/>
              </w:rPr>
            </w:r>
            <w:r w:rsidR="002C36BB">
              <w:rPr>
                <w:noProof/>
                <w:webHidden/>
              </w:rPr>
              <w:fldChar w:fldCharType="separate"/>
            </w:r>
            <w:r w:rsidR="00D56D61">
              <w:rPr>
                <w:noProof/>
                <w:webHidden/>
              </w:rPr>
              <w:t>18</w:t>
            </w:r>
            <w:r w:rsidR="002C36BB">
              <w:rPr>
                <w:noProof/>
                <w:webHidden/>
              </w:rPr>
              <w:fldChar w:fldCharType="end"/>
            </w:r>
          </w:hyperlink>
        </w:p>
        <w:p w14:paraId="68DA7806" w14:textId="77777777" w:rsidR="002C36BB" w:rsidRDefault="00FB0653">
          <w:pPr>
            <w:pStyle w:val="TOC3"/>
            <w:tabs>
              <w:tab w:val="right" w:leader="dot" w:pos="9350"/>
            </w:tabs>
            <w:rPr>
              <w:rFonts w:asciiTheme="minorHAnsi" w:eastAsiaTheme="minorEastAsia" w:hAnsiTheme="minorHAnsi" w:cstheme="minorBidi"/>
              <w:noProof/>
            </w:rPr>
          </w:pPr>
          <w:hyperlink w:anchor="_Toc10647186" w:history="1">
            <w:r w:rsidR="002C36BB" w:rsidRPr="005204EC">
              <w:rPr>
                <w:rStyle w:val="Hyperlink"/>
                <w:noProof/>
              </w:rPr>
              <w:t>Static Table</w:t>
            </w:r>
            <w:r w:rsidR="002C36BB">
              <w:rPr>
                <w:noProof/>
                <w:webHidden/>
              </w:rPr>
              <w:tab/>
            </w:r>
            <w:r w:rsidR="002C36BB">
              <w:rPr>
                <w:noProof/>
                <w:webHidden/>
              </w:rPr>
              <w:fldChar w:fldCharType="begin"/>
            </w:r>
            <w:r w:rsidR="002C36BB">
              <w:rPr>
                <w:noProof/>
                <w:webHidden/>
              </w:rPr>
              <w:instrText xml:space="preserve"> PAGEREF _Toc10647186 \h </w:instrText>
            </w:r>
            <w:r w:rsidR="002C36BB">
              <w:rPr>
                <w:noProof/>
                <w:webHidden/>
              </w:rPr>
            </w:r>
            <w:r w:rsidR="002C36BB">
              <w:rPr>
                <w:noProof/>
                <w:webHidden/>
              </w:rPr>
              <w:fldChar w:fldCharType="separate"/>
            </w:r>
            <w:r w:rsidR="00D56D61">
              <w:rPr>
                <w:noProof/>
                <w:webHidden/>
              </w:rPr>
              <w:t>18</w:t>
            </w:r>
            <w:r w:rsidR="002C36BB">
              <w:rPr>
                <w:noProof/>
                <w:webHidden/>
              </w:rPr>
              <w:fldChar w:fldCharType="end"/>
            </w:r>
          </w:hyperlink>
        </w:p>
        <w:p w14:paraId="203B6908" w14:textId="77777777" w:rsidR="002C36BB" w:rsidRDefault="00FB0653">
          <w:pPr>
            <w:pStyle w:val="TOC3"/>
            <w:tabs>
              <w:tab w:val="right" w:leader="dot" w:pos="9350"/>
            </w:tabs>
            <w:rPr>
              <w:rFonts w:asciiTheme="minorHAnsi" w:eastAsiaTheme="minorEastAsia" w:hAnsiTheme="minorHAnsi" w:cstheme="minorBidi"/>
              <w:noProof/>
            </w:rPr>
          </w:pPr>
          <w:hyperlink w:anchor="_Toc10647187" w:history="1">
            <w:r w:rsidR="002C36BB" w:rsidRPr="005204EC">
              <w:rPr>
                <w:rStyle w:val="Hyperlink"/>
                <w:noProof/>
              </w:rPr>
              <w:t>Client Only</w:t>
            </w:r>
            <w:r w:rsidR="002C36BB">
              <w:rPr>
                <w:noProof/>
                <w:webHidden/>
              </w:rPr>
              <w:tab/>
            </w:r>
            <w:r w:rsidR="002C36BB">
              <w:rPr>
                <w:noProof/>
                <w:webHidden/>
              </w:rPr>
              <w:fldChar w:fldCharType="begin"/>
            </w:r>
            <w:r w:rsidR="002C36BB">
              <w:rPr>
                <w:noProof/>
                <w:webHidden/>
              </w:rPr>
              <w:instrText xml:space="preserve"> PAGEREF _Toc10647187 \h </w:instrText>
            </w:r>
            <w:r w:rsidR="002C36BB">
              <w:rPr>
                <w:noProof/>
                <w:webHidden/>
              </w:rPr>
            </w:r>
            <w:r w:rsidR="002C36BB">
              <w:rPr>
                <w:noProof/>
                <w:webHidden/>
              </w:rPr>
              <w:fldChar w:fldCharType="separate"/>
            </w:r>
            <w:r w:rsidR="00D56D61">
              <w:rPr>
                <w:noProof/>
                <w:webHidden/>
              </w:rPr>
              <w:t>19</w:t>
            </w:r>
            <w:r w:rsidR="002C36BB">
              <w:rPr>
                <w:noProof/>
                <w:webHidden/>
              </w:rPr>
              <w:fldChar w:fldCharType="end"/>
            </w:r>
          </w:hyperlink>
        </w:p>
        <w:p w14:paraId="22390C22" w14:textId="77777777" w:rsidR="002C36BB" w:rsidRDefault="00FB0653">
          <w:pPr>
            <w:pStyle w:val="TOC3"/>
            <w:tabs>
              <w:tab w:val="right" w:leader="dot" w:pos="9350"/>
            </w:tabs>
            <w:rPr>
              <w:rFonts w:asciiTheme="minorHAnsi" w:eastAsiaTheme="minorEastAsia" w:hAnsiTheme="minorHAnsi" w:cstheme="minorBidi"/>
              <w:noProof/>
            </w:rPr>
          </w:pPr>
          <w:hyperlink w:anchor="_Toc10647188" w:history="1">
            <w:r w:rsidR="002C36BB" w:rsidRPr="005204EC">
              <w:rPr>
                <w:rStyle w:val="Hyperlink"/>
                <w:noProof/>
              </w:rPr>
              <w:t>Server Only</w:t>
            </w:r>
            <w:r w:rsidR="002C36BB">
              <w:rPr>
                <w:noProof/>
                <w:webHidden/>
              </w:rPr>
              <w:tab/>
            </w:r>
            <w:r w:rsidR="002C36BB">
              <w:rPr>
                <w:noProof/>
                <w:webHidden/>
              </w:rPr>
              <w:fldChar w:fldCharType="begin"/>
            </w:r>
            <w:r w:rsidR="002C36BB">
              <w:rPr>
                <w:noProof/>
                <w:webHidden/>
              </w:rPr>
              <w:instrText xml:space="preserve"> PAGEREF _Toc10647188 \h </w:instrText>
            </w:r>
            <w:r w:rsidR="002C36BB">
              <w:rPr>
                <w:noProof/>
                <w:webHidden/>
              </w:rPr>
            </w:r>
            <w:r w:rsidR="002C36BB">
              <w:rPr>
                <w:noProof/>
                <w:webHidden/>
              </w:rPr>
              <w:fldChar w:fldCharType="separate"/>
            </w:r>
            <w:r w:rsidR="00D56D61">
              <w:rPr>
                <w:noProof/>
                <w:webHidden/>
              </w:rPr>
              <w:t>19</w:t>
            </w:r>
            <w:r w:rsidR="002C36BB">
              <w:rPr>
                <w:noProof/>
                <w:webHidden/>
              </w:rPr>
              <w:fldChar w:fldCharType="end"/>
            </w:r>
          </w:hyperlink>
        </w:p>
        <w:p w14:paraId="01933EFC" w14:textId="77777777" w:rsidR="002C36BB" w:rsidRDefault="00FB0653">
          <w:pPr>
            <w:pStyle w:val="TOC3"/>
            <w:tabs>
              <w:tab w:val="right" w:leader="dot" w:pos="9350"/>
            </w:tabs>
            <w:rPr>
              <w:rFonts w:asciiTheme="minorHAnsi" w:eastAsiaTheme="minorEastAsia" w:hAnsiTheme="minorHAnsi" w:cstheme="minorBidi"/>
              <w:noProof/>
            </w:rPr>
          </w:pPr>
          <w:hyperlink w:anchor="_Toc10647189" w:history="1">
            <w:r w:rsidR="002C36BB" w:rsidRPr="005204EC">
              <w:rPr>
                <w:rStyle w:val="Hyperlink"/>
                <w:noProof/>
              </w:rPr>
              <w:t>Create AS View (Currently not used)</w:t>
            </w:r>
            <w:r w:rsidR="002C36BB">
              <w:rPr>
                <w:noProof/>
                <w:webHidden/>
              </w:rPr>
              <w:tab/>
            </w:r>
            <w:r w:rsidR="002C36BB">
              <w:rPr>
                <w:noProof/>
                <w:webHidden/>
              </w:rPr>
              <w:fldChar w:fldCharType="begin"/>
            </w:r>
            <w:r w:rsidR="002C36BB">
              <w:rPr>
                <w:noProof/>
                <w:webHidden/>
              </w:rPr>
              <w:instrText xml:space="preserve"> PAGEREF _Toc10647189 \h </w:instrText>
            </w:r>
            <w:r w:rsidR="002C36BB">
              <w:rPr>
                <w:noProof/>
                <w:webHidden/>
              </w:rPr>
            </w:r>
            <w:r w:rsidR="002C36BB">
              <w:rPr>
                <w:noProof/>
                <w:webHidden/>
              </w:rPr>
              <w:fldChar w:fldCharType="separate"/>
            </w:r>
            <w:r w:rsidR="00D56D61">
              <w:rPr>
                <w:noProof/>
                <w:webHidden/>
              </w:rPr>
              <w:t>19</w:t>
            </w:r>
            <w:r w:rsidR="002C36BB">
              <w:rPr>
                <w:noProof/>
                <w:webHidden/>
              </w:rPr>
              <w:fldChar w:fldCharType="end"/>
            </w:r>
          </w:hyperlink>
        </w:p>
        <w:p w14:paraId="08E3F9BB" w14:textId="77777777" w:rsidR="002C36BB" w:rsidRDefault="00FB0653">
          <w:pPr>
            <w:pStyle w:val="TOC3"/>
            <w:tabs>
              <w:tab w:val="right" w:leader="dot" w:pos="9350"/>
            </w:tabs>
            <w:rPr>
              <w:rFonts w:asciiTheme="minorHAnsi" w:eastAsiaTheme="minorEastAsia" w:hAnsiTheme="minorHAnsi" w:cstheme="minorBidi"/>
              <w:noProof/>
            </w:rPr>
          </w:pPr>
          <w:hyperlink w:anchor="_Toc10647190" w:history="1">
            <w:r w:rsidR="002C36BB" w:rsidRPr="005204EC">
              <w:rPr>
                <w:rStyle w:val="Hyperlink"/>
                <w:noProof/>
              </w:rPr>
              <w:t>Staging Alias Required</w:t>
            </w:r>
            <w:r w:rsidR="002C36BB">
              <w:rPr>
                <w:noProof/>
                <w:webHidden/>
              </w:rPr>
              <w:tab/>
            </w:r>
            <w:r w:rsidR="002C36BB">
              <w:rPr>
                <w:noProof/>
                <w:webHidden/>
              </w:rPr>
              <w:fldChar w:fldCharType="begin"/>
            </w:r>
            <w:r w:rsidR="002C36BB">
              <w:rPr>
                <w:noProof/>
                <w:webHidden/>
              </w:rPr>
              <w:instrText xml:space="preserve"> PAGEREF _Toc10647190 \h </w:instrText>
            </w:r>
            <w:r w:rsidR="002C36BB">
              <w:rPr>
                <w:noProof/>
                <w:webHidden/>
              </w:rPr>
            </w:r>
            <w:r w:rsidR="002C36BB">
              <w:rPr>
                <w:noProof/>
                <w:webHidden/>
              </w:rPr>
              <w:fldChar w:fldCharType="separate"/>
            </w:r>
            <w:r w:rsidR="00D56D61">
              <w:rPr>
                <w:noProof/>
                <w:webHidden/>
              </w:rPr>
              <w:t>19</w:t>
            </w:r>
            <w:r w:rsidR="002C36BB">
              <w:rPr>
                <w:noProof/>
                <w:webHidden/>
              </w:rPr>
              <w:fldChar w:fldCharType="end"/>
            </w:r>
          </w:hyperlink>
        </w:p>
        <w:p w14:paraId="2CF0268B" w14:textId="77777777" w:rsidR="002C36BB" w:rsidRDefault="00FB0653">
          <w:pPr>
            <w:pStyle w:val="TOC3"/>
            <w:tabs>
              <w:tab w:val="right" w:leader="dot" w:pos="9350"/>
            </w:tabs>
            <w:rPr>
              <w:rFonts w:asciiTheme="minorHAnsi" w:eastAsiaTheme="minorEastAsia" w:hAnsiTheme="minorHAnsi" w:cstheme="minorBidi"/>
              <w:noProof/>
            </w:rPr>
          </w:pPr>
          <w:hyperlink w:anchor="_Toc10647191" w:history="1">
            <w:r w:rsidR="002C36BB" w:rsidRPr="005204EC">
              <w:rPr>
                <w:rStyle w:val="Hyperlink"/>
                <w:noProof/>
              </w:rPr>
              <w:t>Staging Counterpart Required</w:t>
            </w:r>
            <w:r w:rsidR="002C36BB">
              <w:rPr>
                <w:noProof/>
                <w:webHidden/>
              </w:rPr>
              <w:tab/>
            </w:r>
            <w:r w:rsidR="002C36BB">
              <w:rPr>
                <w:noProof/>
                <w:webHidden/>
              </w:rPr>
              <w:fldChar w:fldCharType="begin"/>
            </w:r>
            <w:r w:rsidR="002C36BB">
              <w:rPr>
                <w:noProof/>
                <w:webHidden/>
              </w:rPr>
              <w:instrText xml:space="preserve"> PAGEREF _Toc10647191 \h </w:instrText>
            </w:r>
            <w:r w:rsidR="002C36BB">
              <w:rPr>
                <w:noProof/>
                <w:webHidden/>
              </w:rPr>
            </w:r>
            <w:r w:rsidR="002C36BB">
              <w:rPr>
                <w:noProof/>
                <w:webHidden/>
              </w:rPr>
              <w:fldChar w:fldCharType="separate"/>
            </w:r>
            <w:r w:rsidR="00D56D61">
              <w:rPr>
                <w:noProof/>
                <w:webHidden/>
              </w:rPr>
              <w:t>20</w:t>
            </w:r>
            <w:r w:rsidR="002C36BB">
              <w:rPr>
                <w:noProof/>
                <w:webHidden/>
              </w:rPr>
              <w:fldChar w:fldCharType="end"/>
            </w:r>
          </w:hyperlink>
        </w:p>
        <w:p w14:paraId="14037CE6" w14:textId="77777777" w:rsidR="002C36BB" w:rsidRDefault="00FB0653">
          <w:pPr>
            <w:pStyle w:val="TOC3"/>
            <w:tabs>
              <w:tab w:val="right" w:leader="dot" w:pos="9350"/>
            </w:tabs>
            <w:rPr>
              <w:rFonts w:asciiTheme="minorHAnsi" w:eastAsiaTheme="minorEastAsia" w:hAnsiTheme="minorHAnsi" w:cstheme="minorBidi"/>
              <w:noProof/>
            </w:rPr>
          </w:pPr>
          <w:hyperlink w:anchor="_Toc10647192" w:history="1">
            <w:r w:rsidR="002C36BB" w:rsidRPr="005204EC">
              <w:rPr>
                <w:rStyle w:val="Hyperlink"/>
                <w:noProof/>
              </w:rPr>
              <w:t>Pedon PC to NASIS</w:t>
            </w:r>
            <w:r w:rsidR="002C36BB">
              <w:rPr>
                <w:noProof/>
                <w:webHidden/>
              </w:rPr>
              <w:tab/>
            </w:r>
            <w:r w:rsidR="002C36BB">
              <w:rPr>
                <w:noProof/>
                <w:webHidden/>
              </w:rPr>
              <w:fldChar w:fldCharType="begin"/>
            </w:r>
            <w:r w:rsidR="002C36BB">
              <w:rPr>
                <w:noProof/>
                <w:webHidden/>
              </w:rPr>
              <w:instrText xml:space="preserve"> PAGEREF _Toc10647192 \h </w:instrText>
            </w:r>
            <w:r w:rsidR="002C36BB">
              <w:rPr>
                <w:noProof/>
                <w:webHidden/>
              </w:rPr>
            </w:r>
            <w:r w:rsidR="002C36BB">
              <w:rPr>
                <w:noProof/>
                <w:webHidden/>
              </w:rPr>
              <w:fldChar w:fldCharType="separate"/>
            </w:r>
            <w:r w:rsidR="00D56D61">
              <w:rPr>
                <w:noProof/>
                <w:webHidden/>
              </w:rPr>
              <w:t>20</w:t>
            </w:r>
            <w:r w:rsidR="002C36BB">
              <w:rPr>
                <w:noProof/>
                <w:webHidden/>
              </w:rPr>
              <w:fldChar w:fldCharType="end"/>
            </w:r>
          </w:hyperlink>
        </w:p>
        <w:p w14:paraId="64DB4FF1" w14:textId="77777777" w:rsidR="002C36BB" w:rsidRDefault="00FB0653">
          <w:pPr>
            <w:pStyle w:val="TOC3"/>
            <w:tabs>
              <w:tab w:val="right" w:leader="dot" w:pos="9350"/>
            </w:tabs>
            <w:rPr>
              <w:rFonts w:asciiTheme="minorHAnsi" w:eastAsiaTheme="minorEastAsia" w:hAnsiTheme="minorHAnsi" w:cstheme="minorBidi"/>
              <w:noProof/>
            </w:rPr>
          </w:pPr>
          <w:hyperlink w:anchor="_Toc10647193" w:history="1">
            <w:r w:rsidR="002C36BB" w:rsidRPr="005204EC">
              <w:rPr>
                <w:rStyle w:val="Hyperlink"/>
                <w:noProof/>
              </w:rPr>
              <w:t>Import Pedon Diagnostic Message SQL Statement</w:t>
            </w:r>
            <w:r w:rsidR="002C36BB">
              <w:rPr>
                <w:noProof/>
                <w:webHidden/>
              </w:rPr>
              <w:tab/>
            </w:r>
            <w:r w:rsidR="002C36BB">
              <w:rPr>
                <w:noProof/>
                <w:webHidden/>
              </w:rPr>
              <w:fldChar w:fldCharType="begin"/>
            </w:r>
            <w:r w:rsidR="002C36BB">
              <w:rPr>
                <w:noProof/>
                <w:webHidden/>
              </w:rPr>
              <w:instrText xml:space="preserve"> PAGEREF _Toc10647193 \h </w:instrText>
            </w:r>
            <w:r w:rsidR="002C36BB">
              <w:rPr>
                <w:noProof/>
                <w:webHidden/>
              </w:rPr>
            </w:r>
            <w:r w:rsidR="002C36BB">
              <w:rPr>
                <w:noProof/>
                <w:webHidden/>
              </w:rPr>
              <w:fldChar w:fldCharType="separate"/>
            </w:r>
            <w:r w:rsidR="00D56D61">
              <w:rPr>
                <w:noProof/>
                <w:webHidden/>
              </w:rPr>
              <w:t>21</w:t>
            </w:r>
            <w:r w:rsidR="002C36BB">
              <w:rPr>
                <w:noProof/>
                <w:webHidden/>
              </w:rPr>
              <w:fldChar w:fldCharType="end"/>
            </w:r>
          </w:hyperlink>
        </w:p>
        <w:p w14:paraId="4C96C494" w14:textId="77777777" w:rsidR="002C36BB" w:rsidRDefault="00FB0653">
          <w:pPr>
            <w:pStyle w:val="TOC3"/>
            <w:tabs>
              <w:tab w:val="right" w:leader="dot" w:pos="9350"/>
            </w:tabs>
            <w:rPr>
              <w:rFonts w:asciiTheme="minorHAnsi" w:eastAsiaTheme="minorEastAsia" w:hAnsiTheme="minorHAnsi" w:cstheme="minorBidi"/>
              <w:noProof/>
            </w:rPr>
          </w:pPr>
          <w:hyperlink w:anchor="_Toc10647194" w:history="1">
            <w:r w:rsidR="002C36BB" w:rsidRPr="005204EC">
              <w:rPr>
                <w:rStyle w:val="Hyperlink"/>
                <w:noProof/>
              </w:rPr>
              <w:t>DAG Level</w:t>
            </w:r>
            <w:r w:rsidR="002C36BB">
              <w:rPr>
                <w:noProof/>
                <w:webHidden/>
              </w:rPr>
              <w:tab/>
            </w:r>
            <w:r w:rsidR="002C36BB">
              <w:rPr>
                <w:noProof/>
                <w:webHidden/>
              </w:rPr>
              <w:fldChar w:fldCharType="begin"/>
            </w:r>
            <w:r w:rsidR="002C36BB">
              <w:rPr>
                <w:noProof/>
                <w:webHidden/>
              </w:rPr>
              <w:instrText xml:space="preserve"> PAGEREF _Toc10647194 \h </w:instrText>
            </w:r>
            <w:r w:rsidR="002C36BB">
              <w:rPr>
                <w:noProof/>
                <w:webHidden/>
              </w:rPr>
            </w:r>
            <w:r w:rsidR="002C36BB">
              <w:rPr>
                <w:noProof/>
                <w:webHidden/>
              </w:rPr>
              <w:fldChar w:fldCharType="separate"/>
            </w:r>
            <w:r w:rsidR="00D56D61">
              <w:rPr>
                <w:noProof/>
                <w:webHidden/>
              </w:rPr>
              <w:t>22</w:t>
            </w:r>
            <w:r w:rsidR="002C36BB">
              <w:rPr>
                <w:noProof/>
                <w:webHidden/>
              </w:rPr>
              <w:fldChar w:fldCharType="end"/>
            </w:r>
          </w:hyperlink>
        </w:p>
        <w:p w14:paraId="4F0032D6" w14:textId="77777777" w:rsidR="002C36BB" w:rsidRDefault="00FB0653">
          <w:pPr>
            <w:pStyle w:val="TOC3"/>
            <w:tabs>
              <w:tab w:val="right" w:leader="dot" w:pos="9350"/>
            </w:tabs>
            <w:rPr>
              <w:rFonts w:asciiTheme="minorHAnsi" w:eastAsiaTheme="minorEastAsia" w:hAnsiTheme="minorHAnsi" w:cstheme="minorBidi"/>
              <w:noProof/>
            </w:rPr>
          </w:pPr>
          <w:hyperlink w:anchor="_Toc10647195" w:history="1">
            <w:r w:rsidR="002C36BB" w:rsidRPr="005204EC">
              <w:rPr>
                <w:rStyle w:val="Hyperlink"/>
                <w:noProof/>
              </w:rPr>
              <w:t>Table ID</w:t>
            </w:r>
            <w:r w:rsidR="002C36BB">
              <w:rPr>
                <w:noProof/>
                <w:webHidden/>
              </w:rPr>
              <w:tab/>
            </w:r>
            <w:r w:rsidR="002C36BB">
              <w:rPr>
                <w:noProof/>
                <w:webHidden/>
              </w:rPr>
              <w:fldChar w:fldCharType="begin"/>
            </w:r>
            <w:r w:rsidR="002C36BB">
              <w:rPr>
                <w:noProof/>
                <w:webHidden/>
              </w:rPr>
              <w:instrText xml:space="preserve"> PAGEREF _Toc10647195 \h </w:instrText>
            </w:r>
            <w:r w:rsidR="002C36BB">
              <w:rPr>
                <w:noProof/>
                <w:webHidden/>
              </w:rPr>
            </w:r>
            <w:r w:rsidR="002C36BB">
              <w:rPr>
                <w:noProof/>
                <w:webHidden/>
              </w:rPr>
              <w:fldChar w:fldCharType="separate"/>
            </w:r>
            <w:r w:rsidR="00D56D61">
              <w:rPr>
                <w:noProof/>
                <w:webHidden/>
              </w:rPr>
              <w:t>22</w:t>
            </w:r>
            <w:r w:rsidR="002C36BB">
              <w:rPr>
                <w:noProof/>
                <w:webHidden/>
              </w:rPr>
              <w:fldChar w:fldCharType="end"/>
            </w:r>
          </w:hyperlink>
        </w:p>
        <w:p w14:paraId="55AB2A1C" w14:textId="77777777" w:rsidR="002C36BB" w:rsidRDefault="00FB0653">
          <w:pPr>
            <w:pStyle w:val="TOC3"/>
            <w:tabs>
              <w:tab w:val="right" w:leader="dot" w:pos="9350"/>
            </w:tabs>
            <w:rPr>
              <w:rFonts w:asciiTheme="minorHAnsi" w:eastAsiaTheme="minorEastAsia" w:hAnsiTheme="minorHAnsi" w:cstheme="minorBidi"/>
              <w:noProof/>
            </w:rPr>
          </w:pPr>
          <w:hyperlink w:anchor="_Toc10647196" w:history="1">
            <w:r w:rsidR="002C36BB" w:rsidRPr="005204EC">
              <w:rPr>
                <w:rStyle w:val="Hyperlink"/>
                <w:noProof/>
              </w:rPr>
              <w:t>Table Description</w:t>
            </w:r>
            <w:r w:rsidR="002C36BB">
              <w:rPr>
                <w:noProof/>
                <w:webHidden/>
              </w:rPr>
              <w:tab/>
            </w:r>
            <w:r w:rsidR="002C36BB">
              <w:rPr>
                <w:noProof/>
                <w:webHidden/>
              </w:rPr>
              <w:fldChar w:fldCharType="begin"/>
            </w:r>
            <w:r w:rsidR="002C36BB">
              <w:rPr>
                <w:noProof/>
                <w:webHidden/>
              </w:rPr>
              <w:instrText xml:space="preserve"> PAGEREF _Toc10647196 \h </w:instrText>
            </w:r>
            <w:r w:rsidR="002C36BB">
              <w:rPr>
                <w:noProof/>
                <w:webHidden/>
              </w:rPr>
            </w:r>
            <w:r w:rsidR="002C36BB">
              <w:rPr>
                <w:noProof/>
                <w:webHidden/>
              </w:rPr>
              <w:fldChar w:fldCharType="separate"/>
            </w:r>
            <w:r w:rsidR="00D56D61">
              <w:rPr>
                <w:noProof/>
                <w:webHidden/>
              </w:rPr>
              <w:t>23</w:t>
            </w:r>
            <w:r w:rsidR="002C36BB">
              <w:rPr>
                <w:noProof/>
                <w:webHidden/>
              </w:rPr>
              <w:fldChar w:fldCharType="end"/>
            </w:r>
          </w:hyperlink>
        </w:p>
        <w:p w14:paraId="227B635E" w14:textId="77777777" w:rsidR="002C36BB" w:rsidRDefault="00FB0653">
          <w:pPr>
            <w:pStyle w:val="TOC3"/>
            <w:tabs>
              <w:tab w:val="right" w:leader="dot" w:pos="9350"/>
            </w:tabs>
            <w:rPr>
              <w:rFonts w:asciiTheme="minorHAnsi" w:eastAsiaTheme="minorEastAsia" w:hAnsiTheme="minorHAnsi" w:cstheme="minorBidi"/>
              <w:noProof/>
            </w:rPr>
          </w:pPr>
          <w:hyperlink w:anchor="_Toc10647197" w:history="1">
            <w:r w:rsidR="002C36BB" w:rsidRPr="005204EC">
              <w:rPr>
                <w:rStyle w:val="Hyperlink"/>
                <w:noProof/>
              </w:rPr>
              <w:t>originating_person</w:t>
            </w:r>
            <w:r w:rsidR="002C36BB">
              <w:rPr>
                <w:noProof/>
                <w:webHidden/>
              </w:rPr>
              <w:tab/>
            </w:r>
            <w:r w:rsidR="002C36BB">
              <w:rPr>
                <w:noProof/>
                <w:webHidden/>
              </w:rPr>
              <w:fldChar w:fldCharType="begin"/>
            </w:r>
            <w:r w:rsidR="002C36BB">
              <w:rPr>
                <w:noProof/>
                <w:webHidden/>
              </w:rPr>
              <w:instrText xml:space="preserve"> PAGEREF _Toc10647197 \h </w:instrText>
            </w:r>
            <w:r w:rsidR="002C36BB">
              <w:rPr>
                <w:noProof/>
                <w:webHidden/>
              </w:rPr>
            </w:r>
            <w:r w:rsidR="002C36BB">
              <w:rPr>
                <w:noProof/>
                <w:webHidden/>
              </w:rPr>
              <w:fldChar w:fldCharType="separate"/>
            </w:r>
            <w:r w:rsidR="00D56D61">
              <w:rPr>
                <w:noProof/>
                <w:webHidden/>
              </w:rPr>
              <w:t>23</w:t>
            </w:r>
            <w:r w:rsidR="002C36BB">
              <w:rPr>
                <w:noProof/>
                <w:webHidden/>
              </w:rPr>
              <w:fldChar w:fldCharType="end"/>
            </w:r>
          </w:hyperlink>
        </w:p>
        <w:p w14:paraId="729FD5E7" w14:textId="77777777" w:rsidR="002C36BB" w:rsidRDefault="00FB0653">
          <w:pPr>
            <w:pStyle w:val="TOC3"/>
            <w:tabs>
              <w:tab w:val="right" w:leader="dot" w:pos="9350"/>
            </w:tabs>
            <w:rPr>
              <w:rFonts w:asciiTheme="minorHAnsi" w:eastAsiaTheme="minorEastAsia" w:hAnsiTheme="minorHAnsi" w:cstheme="minorBidi"/>
              <w:noProof/>
            </w:rPr>
          </w:pPr>
          <w:hyperlink w:anchor="_Toc10647198" w:history="1">
            <w:r w:rsidR="002C36BB" w:rsidRPr="005204EC">
              <w:rPr>
                <w:rStyle w:val="Hyperlink"/>
                <w:noProof/>
              </w:rPr>
              <w:t>contact_person</w:t>
            </w:r>
            <w:r w:rsidR="002C36BB">
              <w:rPr>
                <w:noProof/>
                <w:webHidden/>
              </w:rPr>
              <w:tab/>
            </w:r>
            <w:r w:rsidR="002C36BB">
              <w:rPr>
                <w:noProof/>
                <w:webHidden/>
              </w:rPr>
              <w:fldChar w:fldCharType="begin"/>
            </w:r>
            <w:r w:rsidR="002C36BB">
              <w:rPr>
                <w:noProof/>
                <w:webHidden/>
              </w:rPr>
              <w:instrText xml:space="preserve"> PAGEREF _Toc10647198 \h </w:instrText>
            </w:r>
            <w:r w:rsidR="002C36BB">
              <w:rPr>
                <w:noProof/>
                <w:webHidden/>
              </w:rPr>
            </w:r>
            <w:r w:rsidR="002C36BB">
              <w:rPr>
                <w:noProof/>
                <w:webHidden/>
              </w:rPr>
              <w:fldChar w:fldCharType="separate"/>
            </w:r>
            <w:r w:rsidR="00D56D61">
              <w:rPr>
                <w:noProof/>
                <w:webHidden/>
              </w:rPr>
              <w:t>23</w:t>
            </w:r>
            <w:r w:rsidR="002C36BB">
              <w:rPr>
                <w:noProof/>
                <w:webHidden/>
              </w:rPr>
              <w:fldChar w:fldCharType="end"/>
            </w:r>
          </w:hyperlink>
        </w:p>
        <w:p w14:paraId="78DDE711" w14:textId="77777777" w:rsidR="002C36BB" w:rsidRDefault="00FB0653">
          <w:pPr>
            <w:pStyle w:val="TOC3"/>
            <w:tabs>
              <w:tab w:val="right" w:leader="dot" w:pos="9350"/>
            </w:tabs>
            <w:rPr>
              <w:rFonts w:asciiTheme="minorHAnsi" w:eastAsiaTheme="minorEastAsia" w:hAnsiTheme="minorHAnsi" w:cstheme="minorBidi"/>
              <w:noProof/>
            </w:rPr>
          </w:pPr>
          <w:hyperlink w:anchor="_Toc10647199" w:history="1">
            <w:r w:rsidR="002C36BB" w:rsidRPr="005204EC">
              <w:rPr>
                <w:rStyle w:val="Hyperlink"/>
                <w:noProof/>
              </w:rPr>
              <w:t>pending_action</w:t>
            </w:r>
            <w:r w:rsidR="002C36BB">
              <w:rPr>
                <w:noProof/>
                <w:webHidden/>
              </w:rPr>
              <w:tab/>
            </w:r>
            <w:r w:rsidR="002C36BB">
              <w:rPr>
                <w:noProof/>
                <w:webHidden/>
              </w:rPr>
              <w:fldChar w:fldCharType="begin"/>
            </w:r>
            <w:r w:rsidR="002C36BB">
              <w:rPr>
                <w:noProof/>
                <w:webHidden/>
              </w:rPr>
              <w:instrText xml:space="preserve"> PAGEREF _Toc10647199 \h </w:instrText>
            </w:r>
            <w:r w:rsidR="002C36BB">
              <w:rPr>
                <w:noProof/>
                <w:webHidden/>
              </w:rPr>
            </w:r>
            <w:r w:rsidR="002C36BB">
              <w:rPr>
                <w:noProof/>
                <w:webHidden/>
              </w:rPr>
              <w:fldChar w:fldCharType="separate"/>
            </w:r>
            <w:r w:rsidR="00D56D61">
              <w:rPr>
                <w:noProof/>
                <w:webHidden/>
              </w:rPr>
              <w:t>23</w:t>
            </w:r>
            <w:r w:rsidR="002C36BB">
              <w:rPr>
                <w:noProof/>
                <w:webHidden/>
              </w:rPr>
              <w:fldChar w:fldCharType="end"/>
            </w:r>
          </w:hyperlink>
        </w:p>
        <w:p w14:paraId="73F66398" w14:textId="77777777" w:rsidR="002C36BB" w:rsidRDefault="00FB0653">
          <w:pPr>
            <w:pStyle w:val="TOC3"/>
            <w:tabs>
              <w:tab w:val="right" w:leader="dot" w:pos="9350"/>
            </w:tabs>
            <w:rPr>
              <w:rFonts w:asciiTheme="minorHAnsi" w:eastAsiaTheme="minorEastAsia" w:hAnsiTheme="minorHAnsi" w:cstheme="minorBidi"/>
              <w:noProof/>
            </w:rPr>
          </w:pPr>
          <w:hyperlink w:anchor="_Toc10647200" w:history="1">
            <w:r w:rsidR="002C36BB" w:rsidRPr="005204EC">
              <w:rPr>
                <w:rStyle w:val="Hyperlink"/>
                <w:noProof/>
              </w:rPr>
              <w:t>pending_status</w:t>
            </w:r>
            <w:r w:rsidR="002C36BB">
              <w:rPr>
                <w:noProof/>
                <w:webHidden/>
              </w:rPr>
              <w:tab/>
            </w:r>
            <w:r w:rsidR="002C36BB">
              <w:rPr>
                <w:noProof/>
                <w:webHidden/>
              </w:rPr>
              <w:fldChar w:fldCharType="begin"/>
            </w:r>
            <w:r w:rsidR="002C36BB">
              <w:rPr>
                <w:noProof/>
                <w:webHidden/>
              </w:rPr>
              <w:instrText xml:space="preserve"> PAGEREF _Toc10647200 \h </w:instrText>
            </w:r>
            <w:r w:rsidR="002C36BB">
              <w:rPr>
                <w:noProof/>
                <w:webHidden/>
              </w:rPr>
            </w:r>
            <w:r w:rsidR="002C36BB">
              <w:rPr>
                <w:noProof/>
                <w:webHidden/>
              </w:rPr>
              <w:fldChar w:fldCharType="separate"/>
            </w:r>
            <w:r w:rsidR="00D56D61">
              <w:rPr>
                <w:noProof/>
                <w:webHidden/>
              </w:rPr>
              <w:t>23</w:t>
            </w:r>
            <w:r w:rsidR="002C36BB">
              <w:rPr>
                <w:noProof/>
                <w:webHidden/>
              </w:rPr>
              <w:fldChar w:fldCharType="end"/>
            </w:r>
          </w:hyperlink>
        </w:p>
        <w:p w14:paraId="4E57B820" w14:textId="77777777" w:rsidR="002C36BB" w:rsidRDefault="00FB0653">
          <w:pPr>
            <w:pStyle w:val="TOC1"/>
            <w:tabs>
              <w:tab w:val="right" w:leader="dot" w:pos="9350"/>
            </w:tabs>
            <w:rPr>
              <w:rFonts w:asciiTheme="minorHAnsi" w:eastAsiaTheme="minorEastAsia" w:hAnsiTheme="minorHAnsi" w:cstheme="minorBidi"/>
              <w:noProof/>
            </w:rPr>
          </w:pPr>
          <w:hyperlink w:anchor="_Toc10647201" w:history="1">
            <w:r w:rsidR="002C36BB" w:rsidRPr="005204EC">
              <w:rPr>
                <w:rStyle w:val="Hyperlink"/>
                <w:noProof/>
              </w:rPr>
              <w:t>Domain Group</w:t>
            </w:r>
            <w:r w:rsidR="002C36BB">
              <w:rPr>
                <w:noProof/>
                <w:webHidden/>
              </w:rPr>
              <w:tab/>
            </w:r>
            <w:r w:rsidR="002C36BB">
              <w:rPr>
                <w:noProof/>
                <w:webHidden/>
              </w:rPr>
              <w:fldChar w:fldCharType="begin"/>
            </w:r>
            <w:r w:rsidR="002C36BB">
              <w:rPr>
                <w:noProof/>
                <w:webHidden/>
              </w:rPr>
              <w:instrText xml:space="preserve"> PAGEREF _Toc10647201 \h </w:instrText>
            </w:r>
            <w:r w:rsidR="002C36BB">
              <w:rPr>
                <w:noProof/>
                <w:webHidden/>
              </w:rPr>
            </w:r>
            <w:r w:rsidR="002C36BB">
              <w:rPr>
                <w:noProof/>
                <w:webHidden/>
              </w:rPr>
              <w:fldChar w:fldCharType="separate"/>
            </w:r>
            <w:r w:rsidR="00D56D61">
              <w:rPr>
                <w:noProof/>
                <w:webHidden/>
              </w:rPr>
              <w:t>23</w:t>
            </w:r>
            <w:r w:rsidR="002C36BB">
              <w:rPr>
                <w:noProof/>
                <w:webHidden/>
              </w:rPr>
              <w:fldChar w:fldCharType="end"/>
            </w:r>
          </w:hyperlink>
        </w:p>
        <w:p w14:paraId="163F91D9" w14:textId="77777777" w:rsidR="002C36BB" w:rsidRDefault="00FB0653">
          <w:pPr>
            <w:pStyle w:val="TOC2"/>
            <w:tabs>
              <w:tab w:val="right" w:leader="dot" w:pos="9350"/>
            </w:tabs>
            <w:rPr>
              <w:rFonts w:asciiTheme="minorHAnsi" w:eastAsiaTheme="minorEastAsia" w:hAnsiTheme="minorHAnsi" w:cstheme="minorBidi"/>
              <w:noProof/>
            </w:rPr>
          </w:pPr>
          <w:hyperlink w:anchor="_Toc10647202" w:history="1">
            <w:r w:rsidR="002C36BB" w:rsidRPr="005204EC">
              <w:rPr>
                <w:rStyle w:val="Hyperlink"/>
                <w:noProof/>
              </w:rPr>
              <w:t>Domains</w:t>
            </w:r>
            <w:r w:rsidR="002C36BB">
              <w:rPr>
                <w:noProof/>
                <w:webHidden/>
              </w:rPr>
              <w:tab/>
            </w:r>
            <w:r w:rsidR="002C36BB">
              <w:rPr>
                <w:noProof/>
                <w:webHidden/>
              </w:rPr>
              <w:fldChar w:fldCharType="begin"/>
            </w:r>
            <w:r w:rsidR="002C36BB">
              <w:rPr>
                <w:noProof/>
                <w:webHidden/>
              </w:rPr>
              <w:instrText xml:space="preserve"> PAGEREF _Toc10647202 \h </w:instrText>
            </w:r>
            <w:r w:rsidR="002C36BB">
              <w:rPr>
                <w:noProof/>
                <w:webHidden/>
              </w:rPr>
            </w:r>
            <w:r w:rsidR="002C36BB">
              <w:rPr>
                <w:noProof/>
                <w:webHidden/>
              </w:rPr>
              <w:fldChar w:fldCharType="separate"/>
            </w:r>
            <w:r w:rsidR="00D56D61">
              <w:rPr>
                <w:noProof/>
                <w:webHidden/>
              </w:rPr>
              <w:t>23</w:t>
            </w:r>
            <w:r w:rsidR="002C36BB">
              <w:rPr>
                <w:noProof/>
                <w:webHidden/>
              </w:rPr>
              <w:fldChar w:fldCharType="end"/>
            </w:r>
          </w:hyperlink>
        </w:p>
        <w:p w14:paraId="1FCAECBA" w14:textId="77777777" w:rsidR="002C36BB" w:rsidRDefault="00FB0653">
          <w:pPr>
            <w:pStyle w:val="TOC2"/>
            <w:tabs>
              <w:tab w:val="right" w:leader="dot" w:pos="9350"/>
            </w:tabs>
            <w:rPr>
              <w:rFonts w:asciiTheme="minorHAnsi" w:eastAsiaTheme="minorEastAsia" w:hAnsiTheme="minorHAnsi" w:cstheme="minorBidi"/>
              <w:noProof/>
            </w:rPr>
          </w:pPr>
          <w:hyperlink w:anchor="_Toc10647203" w:history="1">
            <w:r w:rsidR="002C36BB" w:rsidRPr="005204EC">
              <w:rPr>
                <w:rStyle w:val="Hyperlink"/>
                <w:noProof/>
              </w:rPr>
              <w:t>Domain Integrity</w:t>
            </w:r>
            <w:r w:rsidR="002C36BB">
              <w:rPr>
                <w:noProof/>
                <w:webHidden/>
              </w:rPr>
              <w:tab/>
            </w:r>
            <w:r w:rsidR="002C36BB">
              <w:rPr>
                <w:noProof/>
                <w:webHidden/>
              </w:rPr>
              <w:fldChar w:fldCharType="begin"/>
            </w:r>
            <w:r w:rsidR="002C36BB">
              <w:rPr>
                <w:noProof/>
                <w:webHidden/>
              </w:rPr>
              <w:instrText xml:space="preserve"> PAGEREF _Toc10647203 \h </w:instrText>
            </w:r>
            <w:r w:rsidR="002C36BB">
              <w:rPr>
                <w:noProof/>
                <w:webHidden/>
              </w:rPr>
            </w:r>
            <w:r w:rsidR="002C36BB">
              <w:rPr>
                <w:noProof/>
                <w:webHidden/>
              </w:rPr>
              <w:fldChar w:fldCharType="separate"/>
            </w:r>
            <w:r w:rsidR="00D56D61">
              <w:rPr>
                <w:noProof/>
                <w:webHidden/>
              </w:rPr>
              <w:t>23</w:t>
            </w:r>
            <w:r w:rsidR="002C36BB">
              <w:rPr>
                <w:noProof/>
                <w:webHidden/>
              </w:rPr>
              <w:fldChar w:fldCharType="end"/>
            </w:r>
          </w:hyperlink>
        </w:p>
        <w:p w14:paraId="46E86C91" w14:textId="77777777" w:rsidR="002C36BB" w:rsidRDefault="00FB0653">
          <w:pPr>
            <w:pStyle w:val="TOC2"/>
            <w:tabs>
              <w:tab w:val="right" w:leader="dot" w:pos="9350"/>
            </w:tabs>
            <w:rPr>
              <w:rFonts w:asciiTheme="minorHAnsi" w:eastAsiaTheme="minorEastAsia" w:hAnsiTheme="minorHAnsi" w:cstheme="minorBidi"/>
              <w:noProof/>
            </w:rPr>
          </w:pPr>
          <w:hyperlink w:anchor="_Toc10647204" w:history="1">
            <w:r w:rsidR="002C36BB" w:rsidRPr="005204EC">
              <w:rPr>
                <w:rStyle w:val="Hyperlink"/>
                <w:noProof/>
              </w:rPr>
              <w:t>Domain Documentation in the Data Model Repository</w:t>
            </w:r>
            <w:r w:rsidR="002C36BB">
              <w:rPr>
                <w:noProof/>
                <w:webHidden/>
              </w:rPr>
              <w:tab/>
            </w:r>
            <w:r w:rsidR="002C36BB">
              <w:rPr>
                <w:noProof/>
                <w:webHidden/>
              </w:rPr>
              <w:fldChar w:fldCharType="begin"/>
            </w:r>
            <w:r w:rsidR="002C36BB">
              <w:rPr>
                <w:noProof/>
                <w:webHidden/>
              </w:rPr>
              <w:instrText xml:space="preserve"> PAGEREF _Toc10647204 \h </w:instrText>
            </w:r>
            <w:r w:rsidR="002C36BB">
              <w:rPr>
                <w:noProof/>
                <w:webHidden/>
              </w:rPr>
            </w:r>
            <w:r w:rsidR="002C36BB">
              <w:rPr>
                <w:noProof/>
                <w:webHidden/>
              </w:rPr>
              <w:fldChar w:fldCharType="separate"/>
            </w:r>
            <w:r w:rsidR="00D56D61">
              <w:rPr>
                <w:noProof/>
                <w:webHidden/>
              </w:rPr>
              <w:t>24</w:t>
            </w:r>
            <w:r w:rsidR="002C36BB">
              <w:rPr>
                <w:noProof/>
                <w:webHidden/>
              </w:rPr>
              <w:fldChar w:fldCharType="end"/>
            </w:r>
          </w:hyperlink>
        </w:p>
        <w:p w14:paraId="5D99DE13" w14:textId="77777777" w:rsidR="002C36BB" w:rsidRDefault="00FB0653">
          <w:pPr>
            <w:pStyle w:val="TOC2"/>
            <w:tabs>
              <w:tab w:val="right" w:leader="dot" w:pos="9350"/>
            </w:tabs>
            <w:rPr>
              <w:rFonts w:asciiTheme="minorHAnsi" w:eastAsiaTheme="minorEastAsia" w:hAnsiTheme="minorHAnsi" w:cstheme="minorBidi"/>
              <w:noProof/>
            </w:rPr>
          </w:pPr>
          <w:hyperlink w:anchor="_Toc10647205" w:history="1">
            <w:r w:rsidR="002C36BB" w:rsidRPr="005204EC">
              <w:rPr>
                <w:rStyle w:val="Hyperlink"/>
                <w:noProof/>
              </w:rPr>
              <w:t>Unit of Measure</w:t>
            </w:r>
            <w:r w:rsidR="002C36BB">
              <w:rPr>
                <w:noProof/>
                <w:webHidden/>
              </w:rPr>
              <w:tab/>
            </w:r>
            <w:r w:rsidR="002C36BB">
              <w:rPr>
                <w:noProof/>
                <w:webHidden/>
              </w:rPr>
              <w:fldChar w:fldCharType="begin"/>
            </w:r>
            <w:r w:rsidR="002C36BB">
              <w:rPr>
                <w:noProof/>
                <w:webHidden/>
              </w:rPr>
              <w:instrText xml:space="preserve"> PAGEREF _Toc10647205 \h </w:instrText>
            </w:r>
            <w:r w:rsidR="002C36BB">
              <w:rPr>
                <w:noProof/>
                <w:webHidden/>
              </w:rPr>
            </w:r>
            <w:r w:rsidR="002C36BB">
              <w:rPr>
                <w:noProof/>
                <w:webHidden/>
              </w:rPr>
              <w:fldChar w:fldCharType="separate"/>
            </w:r>
            <w:r w:rsidR="00D56D61">
              <w:rPr>
                <w:noProof/>
                <w:webHidden/>
              </w:rPr>
              <w:t>25</w:t>
            </w:r>
            <w:r w:rsidR="002C36BB">
              <w:rPr>
                <w:noProof/>
                <w:webHidden/>
              </w:rPr>
              <w:fldChar w:fldCharType="end"/>
            </w:r>
          </w:hyperlink>
        </w:p>
        <w:p w14:paraId="72E97237" w14:textId="77777777" w:rsidR="002C36BB" w:rsidRDefault="00FB0653">
          <w:pPr>
            <w:pStyle w:val="TOC2"/>
            <w:tabs>
              <w:tab w:val="right" w:leader="dot" w:pos="9350"/>
            </w:tabs>
            <w:rPr>
              <w:rFonts w:asciiTheme="minorHAnsi" w:eastAsiaTheme="minorEastAsia" w:hAnsiTheme="minorHAnsi" w:cstheme="minorBidi"/>
              <w:noProof/>
            </w:rPr>
          </w:pPr>
          <w:hyperlink w:anchor="_Toc10647206" w:history="1">
            <w:r w:rsidR="002C36BB" w:rsidRPr="005204EC">
              <w:rPr>
                <w:rStyle w:val="Hyperlink"/>
                <w:noProof/>
              </w:rPr>
              <w:t>Attribute Table</w:t>
            </w:r>
            <w:r w:rsidR="002C36BB">
              <w:rPr>
                <w:noProof/>
                <w:webHidden/>
              </w:rPr>
              <w:tab/>
            </w:r>
            <w:r w:rsidR="002C36BB">
              <w:rPr>
                <w:noProof/>
                <w:webHidden/>
              </w:rPr>
              <w:fldChar w:fldCharType="begin"/>
            </w:r>
            <w:r w:rsidR="002C36BB">
              <w:rPr>
                <w:noProof/>
                <w:webHidden/>
              </w:rPr>
              <w:instrText xml:space="preserve"> PAGEREF _Toc10647206 \h </w:instrText>
            </w:r>
            <w:r w:rsidR="002C36BB">
              <w:rPr>
                <w:noProof/>
                <w:webHidden/>
              </w:rPr>
            </w:r>
            <w:r w:rsidR="002C36BB">
              <w:rPr>
                <w:noProof/>
                <w:webHidden/>
              </w:rPr>
              <w:fldChar w:fldCharType="separate"/>
            </w:r>
            <w:r w:rsidR="00D56D61">
              <w:rPr>
                <w:noProof/>
                <w:webHidden/>
              </w:rPr>
              <w:t>25</w:t>
            </w:r>
            <w:r w:rsidR="002C36BB">
              <w:rPr>
                <w:noProof/>
                <w:webHidden/>
              </w:rPr>
              <w:fldChar w:fldCharType="end"/>
            </w:r>
          </w:hyperlink>
        </w:p>
        <w:p w14:paraId="00CF96BB" w14:textId="77777777" w:rsidR="002C36BB" w:rsidRDefault="00FB0653">
          <w:pPr>
            <w:pStyle w:val="TOC3"/>
            <w:tabs>
              <w:tab w:val="right" w:leader="dot" w:pos="9350"/>
            </w:tabs>
            <w:rPr>
              <w:rFonts w:asciiTheme="minorHAnsi" w:eastAsiaTheme="minorEastAsia" w:hAnsiTheme="minorHAnsi" w:cstheme="minorBidi"/>
              <w:noProof/>
            </w:rPr>
          </w:pPr>
          <w:hyperlink w:anchor="_Toc10647207" w:history="1">
            <w:r w:rsidR="002C36BB" w:rsidRPr="005204EC">
              <w:rPr>
                <w:rStyle w:val="Hyperlink"/>
                <w:noProof/>
              </w:rPr>
              <w:t>Attribute Logical Name</w:t>
            </w:r>
            <w:r w:rsidR="002C36BB">
              <w:rPr>
                <w:noProof/>
                <w:webHidden/>
              </w:rPr>
              <w:tab/>
            </w:r>
            <w:r w:rsidR="002C36BB">
              <w:rPr>
                <w:noProof/>
                <w:webHidden/>
              </w:rPr>
              <w:fldChar w:fldCharType="begin"/>
            </w:r>
            <w:r w:rsidR="002C36BB">
              <w:rPr>
                <w:noProof/>
                <w:webHidden/>
              </w:rPr>
              <w:instrText xml:space="preserve"> PAGEREF _Toc10647207 \h </w:instrText>
            </w:r>
            <w:r w:rsidR="002C36BB">
              <w:rPr>
                <w:noProof/>
                <w:webHidden/>
              </w:rPr>
            </w:r>
            <w:r w:rsidR="002C36BB">
              <w:rPr>
                <w:noProof/>
                <w:webHidden/>
              </w:rPr>
              <w:fldChar w:fldCharType="separate"/>
            </w:r>
            <w:r w:rsidR="00D56D61">
              <w:rPr>
                <w:noProof/>
                <w:webHidden/>
              </w:rPr>
              <w:t>25</w:t>
            </w:r>
            <w:r w:rsidR="002C36BB">
              <w:rPr>
                <w:noProof/>
                <w:webHidden/>
              </w:rPr>
              <w:fldChar w:fldCharType="end"/>
            </w:r>
          </w:hyperlink>
        </w:p>
        <w:p w14:paraId="36D62308" w14:textId="77777777" w:rsidR="002C36BB" w:rsidRDefault="00FB0653">
          <w:pPr>
            <w:pStyle w:val="TOC3"/>
            <w:tabs>
              <w:tab w:val="right" w:leader="dot" w:pos="9350"/>
            </w:tabs>
            <w:rPr>
              <w:rFonts w:asciiTheme="minorHAnsi" w:eastAsiaTheme="minorEastAsia" w:hAnsiTheme="minorHAnsi" w:cstheme="minorBidi"/>
              <w:noProof/>
            </w:rPr>
          </w:pPr>
          <w:hyperlink w:anchor="_Toc10647208" w:history="1">
            <w:r w:rsidR="002C36BB" w:rsidRPr="005204EC">
              <w:rPr>
                <w:rStyle w:val="Hyperlink"/>
                <w:noProof/>
              </w:rPr>
              <w:t>Attribute Physical Name</w:t>
            </w:r>
            <w:r w:rsidR="002C36BB">
              <w:rPr>
                <w:noProof/>
                <w:webHidden/>
              </w:rPr>
              <w:tab/>
            </w:r>
            <w:r w:rsidR="002C36BB">
              <w:rPr>
                <w:noProof/>
                <w:webHidden/>
              </w:rPr>
              <w:fldChar w:fldCharType="begin"/>
            </w:r>
            <w:r w:rsidR="002C36BB">
              <w:rPr>
                <w:noProof/>
                <w:webHidden/>
              </w:rPr>
              <w:instrText xml:space="preserve"> PAGEREF _Toc10647208 \h </w:instrText>
            </w:r>
            <w:r w:rsidR="002C36BB">
              <w:rPr>
                <w:noProof/>
                <w:webHidden/>
              </w:rPr>
            </w:r>
            <w:r w:rsidR="002C36BB">
              <w:rPr>
                <w:noProof/>
                <w:webHidden/>
              </w:rPr>
              <w:fldChar w:fldCharType="separate"/>
            </w:r>
            <w:r w:rsidR="00D56D61">
              <w:rPr>
                <w:noProof/>
                <w:webHidden/>
              </w:rPr>
              <w:t>26</w:t>
            </w:r>
            <w:r w:rsidR="002C36BB">
              <w:rPr>
                <w:noProof/>
                <w:webHidden/>
              </w:rPr>
              <w:fldChar w:fldCharType="end"/>
            </w:r>
          </w:hyperlink>
        </w:p>
        <w:p w14:paraId="500AABFE" w14:textId="77777777" w:rsidR="002C36BB" w:rsidRDefault="00FB0653">
          <w:pPr>
            <w:pStyle w:val="TOC3"/>
            <w:tabs>
              <w:tab w:val="right" w:leader="dot" w:pos="9350"/>
            </w:tabs>
            <w:rPr>
              <w:rFonts w:asciiTheme="minorHAnsi" w:eastAsiaTheme="minorEastAsia" w:hAnsiTheme="minorHAnsi" w:cstheme="minorBidi"/>
              <w:noProof/>
            </w:rPr>
          </w:pPr>
          <w:hyperlink w:anchor="_Toc10647209" w:history="1">
            <w:r w:rsidR="002C36BB" w:rsidRPr="005204EC">
              <w:rPr>
                <w:rStyle w:val="Hyperlink"/>
                <w:noProof/>
              </w:rPr>
              <w:t>Attribute Label</w:t>
            </w:r>
            <w:r w:rsidR="002C36BB">
              <w:rPr>
                <w:noProof/>
                <w:webHidden/>
              </w:rPr>
              <w:tab/>
            </w:r>
            <w:r w:rsidR="002C36BB">
              <w:rPr>
                <w:noProof/>
                <w:webHidden/>
              </w:rPr>
              <w:fldChar w:fldCharType="begin"/>
            </w:r>
            <w:r w:rsidR="002C36BB">
              <w:rPr>
                <w:noProof/>
                <w:webHidden/>
              </w:rPr>
              <w:instrText xml:space="preserve"> PAGEREF _Toc10647209 \h </w:instrText>
            </w:r>
            <w:r w:rsidR="002C36BB">
              <w:rPr>
                <w:noProof/>
                <w:webHidden/>
              </w:rPr>
            </w:r>
            <w:r w:rsidR="002C36BB">
              <w:rPr>
                <w:noProof/>
                <w:webHidden/>
              </w:rPr>
              <w:fldChar w:fldCharType="separate"/>
            </w:r>
            <w:r w:rsidR="00D56D61">
              <w:rPr>
                <w:noProof/>
                <w:webHidden/>
              </w:rPr>
              <w:t>26</w:t>
            </w:r>
            <w:r w:rsidR="002C36BB">
              <w:rPr>
                <w:noProof/>
                <w:webHidden/>
              </w:rPr>
              <w:fldChar w:fldCharType="end"/>
            </w:r>
          </w:hyperlink>
        </w:p>
        <w:p w14:paraId="44751C85" w14:textId="77777777" w:rsidR="002C36BB" w:rsidRDefault="00FB0653">
          <w:pPr>
            <w:pStyle w:val="TOC3"/>
            <w:tabs>
              <w:tab w:val="right" w:leader="dot" w:pos="9350"/>
            </w:tabs>
            <w:rPr>
              <w:rFonts w:asciiTheme="minorHAnsi" w:eastAsiaTheme="minorEastAsia" w:hAnsiTheme="minorHAnsi" w:cstheme="minorBidi"/>
              <w:noProof/>
            </w:rPr>
          </w:pPr>
          <w:hyperlink w:anchor="_Toc10647210" w:history="1">
            <w:r w:rsidR="002C36BB" w:rsidRPr="005204EC">
              <w:rPr>
                <w:rStyle w:val="Hyperlink"/>
                <w:rFonts w:ascii="Consolas" w:hAnsi="Consolas"/>
                <w:noProof/>
              </w:rPr>
              <w:t>Attribute Logical Data Type</w:t>
            </w:r>
            <w:r w:rsidR="002C36BB">
              <w:rPr>
                <w:noProof/>
                <w:webHidden/>
              </w:rPr>
              <w:tab/>
            </w:r>
            <w:r w:rsidR="002C36BB">
              <w:rPr>
                <w:noProof/>
                <w:webHidden/>
              </w:rPr>
              <w:fldChar w:fldCharType="begin"/>
            </w:r>
            <w:r w:rsidR="002C36BB">
              <w:rPr>
                <w:noProof/>
                <w:webHidden/>
              </w:rPr>
              <w:instrText xml:space="preserve"> PAGEREF _Toc10647210 \h </w:instrText>
            </w:r>
            <w:r w:rsidR="002C36BB">
              <w:rPr>
                <w:noProof/>
                <w:webHidden/>
              </w:rPr>
            </w:r>
            <w:r w:rsidR="002C36BB">
              <w:rPr>
                <w:noProof/>
                <w:webHidden/>
              </w:rPr>
              <w:fldChar w:fldCharType="separate"/>
            </w:r>
            <w:r w:rsidR="00D56D61">
              <w:rPr>
                <w:noProof/>
                <w:webHidden/>
              </w:rPr>
              <w:t>26</w:t>
            </w:r>
            <w:r w:rsidR="002C36BB">
              <w:rPr>
                <w:noProof/>
                <w:webHidden/>
              </w:rPr>
              <w:fldChar w:fldCharType="end"/>
            </w:r>
          </w:hyperlink>
        </w:p>
        <w:p w14:paraId="5BD3EDB6" w14:textId="77777777" w:rsidR="002C36BB" w:rsidRDefault="00FB0653">
          <w:pPr>
            <w:pStyle w:val="TOC3"/>
            <w:tabs>
              <w:tab w:val="right" w:leader="dot" w:pos="9350"/>
            </w:tabs>
            <w:rPr>
              <w:rFonts w:asciiTheme="minorHAnsi" w:eastAsiaTheme="minorEastAsia" w:hAnsiTheme="minorHAnsi" w:cstheme="minorBidi"/>
              <w:noProof/>
            </w:rPr>
          </w:pPr>
          <w:hyperlink w:anchor="_Toc10647211" w:history="1">
            <w:r w:rsidR="002C36BB" w:rsidRPr="005204EC">
              <w:rPr>
                <w:rStyle w:val="Hyperlink"/>
                <w:noProof/>
              </w:rPr>
              <w:t>Attribute Field Size</w:t>
            </w:r>
            <w:r w:rsidR="002C36BB">
              <w:rPr>
                <w:noProof/>
                <w:webHidden/>
              </w:rPr>
              <w:tab/>
            </w:r>
            <w:r w:rsidR="002C36BB">
              <w:rPr>
                <w:noProof/>
                <w:webHidden/>
              </w:rPr>
              <w:fldChar w:fldCharType="begin"/>
            </w:r>
            <w:r w:rsidR="002C36BB">
              <w:rPr>
                <w:noProof/>
                <w:webHidden/>
              </w:rPr>
              <w:instrText xml:space="preserve"> PAGEREF _Toc10647211 \h </w:instrText>
            </w:r>
            <w:r w:rsidR="002C36BB">
              <w:rPr>
                <w:noProof/>
                <w:webHidden/>
              </w:rPr>
            </w:r>
            <w:r w:rsidR="002C36BB">
              <w:rPr>
                <w:noProof/>
                <w:webHidden/>
              </w:rPr>
              <w:fldChar w:fldCharType="separate"/>
            </w:r>
            <w:r w:rsidR="00D56D61">
              <w:rPr>
                <w:noProof/>
                <w:webHidden/>
              </w:rPr>
              <w:t>27</w:t>
            </w:r>
            <w:r w:rsidR="002C36BB">
              <w:rPr>
                <w:noProof/>
                <w:webHidden/>
              </w:rPr>
              <w:fldChar w:fldCharType="end"/>
            </w:r>
          </w:hyperlink>
        </w:p>
        <w:p w14:paraId="6C533F53" w14:textId="77777777" w:rsidR="002C36BB" w:rsidRDefault="00FB0653">
          <w:pPr>
            <w:pStyle w:val="TOC3"/>
            <w:tabs>
              <w:tab w:val="right" w:leader="dot" w:pos="9350"/>
            </w:tabs>
            <w:rPr>
              <w:rFonts w:asciiTheme="minorHAnsi" w:eastAsiaTheme="minorEastAsia" w:hAnsiTheme="minorHAnsi" w:cstheme="minorBidi"/>
              <w:noProof/>
            </w:rPr>
          </w:pPr>
          <w:hyperlink w:anchor="_Toc10647212" w:history="1">
            <w:r w:rsidR="002C36BB" w:rsidRPr="005204EC">
              <w:rPr>
                <w:rStyle w:val="Hyperlink"/>
                <w:noProof/>
              </w:rPr>
              <w:t>Attribute Precision</w:t>
            </w:r>
            <w:r w:rsidR="002C36BB">
              <w:rPr>
                <w:noProof/>
                <w:webHidden/>
              </w:rPr>
              <w:tab/>
            </w:r>
            <w:r w:rsidR="002C36BB">
              <w:rPr>
                <w:noProof/>
                <w:webHidden/>
              </w:rPr>
              <w:fldChar w:fldCharType="begin"/>
            </w:r>
            <w:r w:rsidR="002C36BB">
              <w:rPr>
                <w:noProof/>
                <w:webHidden/>
              </w:rPr>
              <w:instrText xml:space="preserve"> PAGEREF _Toc10647212 \h </w:instrText>
            </w:r>
            <w:r w:rsidR="002C36BB">
              <w:rPr>
                <w:noProof/>
                <w:webHidden/>
              </w:rPr>
            </w:r>
            <w:r w:rsidR="002C36BB">
              <w:rPr>
                <w:noProof/>
                <w:webHidden/>
              </w:rPr>
              <w:fldChar w:fldCharType="separate"/>
            </w:r>
            <w:r w:rsidR="00D56D61">
              <w:rPr>
                <w:noProof/>
                <w:webHidden/>
              </w:rPr>
              <w:t>27</w:t>
            </w:r>
            <w:r w:rsidR="002C36BB">
              <w:rPr>
                <w:noProof/>
                <w:webHidden/>
              </w:rPr>
              <w:fldChar w:fldCharType="end"/>
            </w:r>
          </w:hyperlink>
        </w:p>
        <w:p w14:paraId="50B135AF" w14:textId="77777777" w:rsidR="002C36BB" w:rsidRDefault="00FB0653">
          <w:pPr>
            <w:pStyle w:val="TOC3"/>
            <w:tabs>
              <w:tab w:val="right" w:leader="dot" w:pos="9350"/>
            </w:tabs>
            <w:rPr>
              <w:rFonts w:asciiTheme="minorHAnsi" w:eastAsiaTheme="minorEastAsia" w:hAnsiTheme="minorHAnsi" w:cstheme="minorBidi"/>
              <w:noProof/>
            </w:rPr>
          </w:pPr>
          <w:hyperlink w:anchor="_Toc10647213" w:history="1">
            <w:r w:rsidR="002C36BB" w:rsidRPr="005204EC">
              <w:rPr>
                <w:rStyle w:val="Hyperlink"/>
                <w:noProof/>
              </w:rPr>
              <w:t>Unit of Measure</w:t>
            </w:r>
            <w:r w:rsidR="002C36BB">
              <w:rPr>
                <w:noProof/>
                <w:webHidden/>
              </w:rPr>
              <w:tab/>
            </w:r>
            <w:r w:rsidR="002C36BB">
              <w:rPr>
                <w:noProof/>
                <w:webHidden/>
              </w:rPr>
              <w:fldChar w:fldCharType="begin"/>
            </w:r>
            <w:r w:rsidR="002C36BB">
              <w:rPr>
                <w:noProof/>
                <w:webHidden/>
              </w:rPr>
              <w:instrText xml:space="preserve"> PAGEREF _Toc10647213 \h </w:instrText>
            </w:r>
            <w:r w:rsidR="002C36BB">
              <w:rPr>
                <w:noProof/>
                <w:webHidden/>
              </w:rPr>
            </w:r>
            <w:r w:rsidR="002C36BB">
              <w:rPr>
                <w:noProof/>
                <w:webHidden/>
              </w:rPr>
              <w:fldChar w:fldCharType="separate"/>
            </w:r>
            <w:r w:rsidR="00D56D61">
              <w:rPr>
                <w:noProof/>
                <w:webHidden/>
              </w:rPr>
              <w:t>27</w:t>
            </w:r>
            <w:r w:rsidR="002C36BB">
              <w:rPr>
                <w:noProof/>
                <w:webHidden/>
              </w:rPr>
              <w:fldChar w:fldCharType="end"/>
            </w:r>
          </w:hyperlink>
        </w:p>
        <w:p w14:paraId="39654F05" w14:textId="77777777" w:rsidR="002C36BB" w:rsidRDefault="00FB0653">
          <w:pPr>
            <w:pStyle w:val="TOC2"/>
            <w:tabs>
              <w:tab w:val="right" w:leader="dot" w:pos="9350"/>
            </w:tabs>
            <w:rPr>
              <w:rFonts w:asciiTheme="minorHAnsi" w:eastAsiaTheme="minorEastAsia" w:hAnsiTheme="minorHAnsi" w:cstheme="minorBidi"/>
              <w:noProof/>
            </w:rPr>
          </w:pPr>
          <w:hyperlink w:anchor="_Toc10647214" w:history="1">
            <w:r w:rsidR="002C36BB" w:rsidRPr="005204EC">
              <w:rPr>
                <w:rStyle w:val="Hyperlink"/>
                <w:rFonts w:ascii="Consolas" w:hAnsi="Consolas"/>
                <w:noProof/>
              </w:rPr>
              <w:t>Domain</w:t>
            </w:r>
            <w:r w:rsidR="002C36BB">
              <w:rPr>
                <w:noProof/>
                <w:webHidden/>
              </w:rPr>
              <w:tab/>
            </w:r>
            <w:r w:rsidR="002C36BB">
              <w:rPr>
                <w:noProof/>
                <w:webHidden/>
              </w:rPr>
              <w:fldChar w:fldCharType="begin"/>
            </w:r>
            <w:r w:rsidR="002C36BB">
              <w:rPr>
                <w:noProof/>
                <w:webHidden/>
              </w:rPr>
              <w:instrText xml:space="preserve"> PAGEREF _Toc10647214 \h </w:instrText>
            </w:r>
            <w:r w:rsidR="002C36BB">
              <w:rPr>
                <w:noProof/>
                <w:webHidden/>
              </w:rPr>
            </w:r>
            <w:r w:rsidR="002C36BB">
              <w:rPr>
                <w:noProof/>
                <w:webHidden/>
              </w:rPr>
              <w:fldChar w:fldCharType="separate"/>
            </w:r>
            <w:r w:rsidR="00D56D61">
              <w:rPr>
                <w:noProof/>
                <w:webHidden/>
              </w:rPr>
              <w:t>27</w:t>
            </w:r>
            <w:r w:rsidR="002C36BB">
              <w:rPr>
                <w:noProof/>
                <w:webHidden/>
              </w:rPr>
              <w:fldChar w:fldCharType="end"/>
            </w:r>
          </w:hyperlink>
        </w:p>
        <w:p w14:paraId="7E95417D" w14:textId="77777777" w:rsidR="002C36BB" w:rsidRDefault="00FB0653">
          <w:pPr>
            <w:pStyle w:val="TOC3"/>
            <w:tabs>
              <w:tab w:val="right" w:leader="dot" w:pos="9350"/>
            </w:tabs>
            <w:rPr>
              <w:rFonts w:asciiTheme="minorHAnsi" w:eastAsiaTheme="minorEastAsia" w:hAnsiTheme="minorHAnsi" w:cstheme="minorBidi"/>
              <w:noProof/>
            </w:rPr>
          </w:pPr>
          <w:hyperlink w:anchor="_Toc10647215" w:history="1">
            <w:r w:rsidR="002C36BB" w:rsidRPr="005204EC">
              <w:rPr>
                <w:rStyle w:val="Hyperlink"/>
                <w:noProof/>
              </w:rPr>
              <w:t>Attribute Shorter Date Time Interval Qualifier</w:t>
            </w:r>
            <w:r w:rsidR="002C36BB">
              <w:rPr>
                <w:noProof/>
                <w:webHidden/>
              </w:rPr>
              <w:tab/>
            </w:r>
            <w:r w:rsidR="002C36BB">
              <w:rPr>
                <w:noProof/>
                <w:webHidden/>
              </w:rPr>
              <w:fldChar w:fldCharType="begin"/>
            </w:r>
            <w:r w:rsidR="002C36BB">
              <w:rPr>
                <w:noProof/>
                <w:webHidden/>
              </w:rPr>
              <w:instrText xml:space="preserve"> PAGEREF _Toc10647215 \h </w:instrText>
            </w:r>
            <w:r w:rsidR="002C36BB">
              <w:rPr>
                <w:noProof/>
                <w:webHidden/>
              </w:rPr>
            </w:r>
            <w:r w:rsidR="002C36BB">
              <w:rPr>
                <w:noProof/>
                <w:webHidden/>
              </w:rPr>
              <w:fldChar w:fldCharType="separate"/>
            </w:r>
            <w:r w:rsidR="00D56D61">
              <w:rPr>
                <w:noProof/>
                <w:webHidden/>
              </w:rPr>
              <w:t>27</w:t>
            </w:r>
            <w:r w:rsidR="002C36BB">
              <w:rPr>
                <w:noProof/>
                <w:webHidden/>
              </w:rPr>
              <w:fldChar w:fldCharType="end"/>
            </w:r>
          </w:hyperlink>
        </w:p>
        <w:p w14:paraId="3EFE4DF9" w14:textId="77777777" w:rsidR="002C36BB" w:rsidRDefault="00FB0653">
          <w:pPr>
            <w:pStyle w:val="TOC3"/>
            <w:tabs>
              <w:tab w:val="right" w:leader="dot" w:pos="9350"/>
            </w:tabs>
            <w:rPr>
              <w:rFonts w:asciiTheme="minorHAnsi" w:eastAsiaTheme="minorEastAsia" w:hAnsiTheme="minorHAnsi" w:cstheme="minorBidi"/>
              <w:noProof/>
            </w:rPr>
          </w:pPr>
          <w:hyperlink w:anchor="_Toc10647216" w:history="1">
            <w:r w:rsidR="002C36BB" w:rsidRPr="005204EC">
              <w:rPr>
                <w:rStyle w:val="Hyperlink"/>
                <w:noProof/>
              </w:rPr>
              <w:t>Attribute Longer Date Time Interval Qualifier</w:t>
            </w:r>
            <w:r w:rsidR="002C36BB">
              <w:rPr>
                <w:noProof/>
                <w:webHidden/>
              </w:rPr>
              <w:tab/>
            </w:r>
            <w:r w:rsidR="002C36BB">
              <w:rPr>
                <w:noProof/>
                <w:webHidden/>
              </w:rPr>
              <w:fldChar w:fldCharType="begin"/>
            </w:r>
            <w:r w:rsidR="002C36BB">
              <w:rPr>
                <w:noProof/>
                <w:webHidden/>
              </w:rPr>
              <w:instrText xml:space="preserve"> PAGEREF _Toc10647216 \h </w:instrText>
            </w:r>
            <w:r w:rsidR="002C36BB">
              <w:rPr>
                <w:noProof/>
                <w:webHidden/>
              </w:rPr>
            </w:r>
            <w:r w:rsidR="002C36BB">
              <w:rPr>
                <w:noProof/>
                <w:webHidden/>
              </w:rPr>
              <w:fldChar w:fldCharType="separate"/>
            </w:r>
            <w:r w:rsidR="00D56D61">
              <w:rPr>
                <w:noProof/>
                <w:webHidden/>
              </w:rPr>
              <w:t>28</w:t>
            </w:r>
            <w:r w:rsidR="002C36BB">
              <w:rPr>
                <w:noProof/>
                <w:webHidden/>
              </w:rPr>
              <w:fldChar w:fldCharType="end"/>
            </w:r>
          </w:hyperlink>
        </w:p>
        <w:p w14:paraId="3D022326" w14:textId="77777777" w:rsidR="002C36BB" w:rsidRDefault="00FB0653">
          <w:pPr>
            <w:pStyle w:val="TOC3"/>
            <w:tabs>
              <w:tab w:val="right" w:leader="dot" w:pos="9350"/>
            </w:tabs>
            <w:rPr>
              <w:rFonts w:asciiTheme="minorHAnsi" w:eastAsiaTheme="minorEastAsia" w:hAnsiTheme="minorHAnsi" w:cstheme="minorBidi"/>
              <w:noProof/>
            </w:rPr>
          </w:pPr>
          <w:hyperlink w:anchor="_Toc10647217" w:history="1">
            <w:r w:rsidR="002C36BB" w:rsidRPr="005204EC">
              <w:rPr>
                <w:rStyle w:val="Hyperlink"/>
                <w:noProof/>
              </w:rPr>
              <w:t>Attribute Minimum</w:t>
            </w:r>
            <w:r w:rsidR="002C36BB">
              <w:rPr>
                <w:noProof/>
                <w:webHidden/>
              </w:rPr>
              <w:tab/>
            </w:r>
            <w:r w:rsidR="002C36BB">
              <w:rPr>
                <w:noProof/>
                <w:webHidden/>
              </w:rPr>
              <w:fldChar w:fldCharType="begin"/>
            </w:r>
            <w:r w:rsidR="002C36BB">
              <w:rPr>
                <w:noProof/>
                <w:webHidden/>
              </w:rPr>
              <w:instrText xml:space="preserve"> PAGEREF _Toc10647217 \h </w:instrText>
            </w:r>
            <w:r w:rsidR="002C36BB">
              <w:rPr>
                <w:noProof/>
                <w:webHidden/>
              </w:rPr>
            </w:r>
            <w:r w:rsidR="002C36BB">
              <w:rPr>
                <w:noProof/>
                <w:webHidden/>
              </w:rPr>
              <w:fldChar w:fldCharType="separate"/>
            </w:r>
            <w:r w:rsidR="00D56D61">
              <w:rPr>
                <w:noProof/>
                <w:webHidden/>
              </w:rPr>
              <w:t>28</w:t>
            </w:r>
            <w:r w:rsidR="002C36BB">
              <w:rPr>
                <w:noProof/>
                <w:webHidden/>
              </w:rPr>
              <w:fldChar w:fldCharType="end"/>
            </w:r>
          </w:hyperlink>
        </w:p>
        <w:p w14:paraId="160B2C8B" w14:textId="77777777" w:rsidR="002C36BB" w:rsidRDefault="00FB0653">
          <w:pPr>
            <w:pStyle w:val="TOC3"/>
            <w:tabs>
              <w:tab w:val="right" w:leader="dot" w:pos="9350"/>
            </w:tabs>
            <w:rPr>
              <w:rFonts w:asciiTheme="minorHAnsi" w:eastAsiaTheme="minorEastAsia" w:hAnsiTheme="minorHAnsi" w:cstheme="minorBidi"/>
              <w:noProof/>
            </w:rPr>
          </w:pPr>
          <w:hyperlink w:anchor="_Toc10647218" w:history="1">
            <w:r w:rsidR="002C36BB" w:rsidRPr="005204EC">
              <w:rPr>
                <w:rStyle w:val="Hyperlink"/>
                <w:noProof/>
              </w:rPr>
              <w:t>Attribute Maximum</w:t>
            </w:r>
            <w:r w:rsidR="002C36BB">
              <w:rPr>
                <w:noProof/>
                <w:webHidden/>
              </w:rPr>
              <w:tab/>
            </w:r>
            <w:r w:rsidR="002C36BB">
              <w:rPr>
                <w:noProof/>
                <w:webHidden/>
              </w:rPr>
              <w:fldChar w:fldCharType="begin"/>
            </w:r>
            <w:r w:rsidR="002C36BB">
              <w:rPr>
                <w:noProof/>
                <w:webHidden/>
              </w:rPr>
              <w:instrText xml:space="preserve"> PAGEREF _Toc10647218 \h </w:instrText>
            </w:r>
            <w:r w:rsidR="002C36BB">
              <w:rPr>
                <w:noProof/>
                <w:webHidden/>
              </w:rPr>
            </w:r>
            <w:r w:rsidR="002C36BB">
              <w:rPr>
                <w:noProof/>
                <w:webHidden/>
              </w:rPr>
              <w:fldChar w:fldCharType="separate"/>
            </w:r>
            <w:r w:rsidR="00D56D61">
              <w:rPr>
                <w:noProof/>
                <w:webHidden/>
              </w:rPr>
              <w:t>28</w:t>
            </w:r>
            <w:r w:rsidR="002C36BB">
              <w:rPr>
                <w:noProof/>
                <w:webHidden/>
              </w:rPr>
              <w:fldChar w:fldCharType="end"/>
            </w:r>
          </w:hyperlink>
        </w:p>
        <w:p w14:paraId="45B88BC4" w14:textId="77777777" w:rsidR="002C36BB" w:rsidRDefault="00FB0653">
          <w:pPr>
            <w:pStyle w:val="TOC3"/>
            <w:tabs>
              <w:tab w:val="right" w:leader="dot" w:pos="9350"/>
            </w:tabs>
            <w:rPr>
              <w:rFonts w:asciiTheme="minorHAnsi" w:eastAsiaTheme="minorEastAsia" w:hAnsiTheme="minorHAnsi" w:cstheme="minorBidi"/>
              <w:noProof/>
            </w:rPr>
          </w:pPr>
          <w:hyperlink w:anchor="_Toc10647219" w:history="1">
            <w:r w:rsidR="002C36BB" w:rsidRPr="005204EC">
              <w:rPr>
                <w:rStyle w:val="Hyperlink"/>
                <w:noProof/>
              </w:rPr>
              <w:t>Attribute Case Sensitive</w:t>
            </w:r>
            <w:r w:rsidR="002C36BB">
              <w:rPr>
                <w:noProof/>
                <w:webHidden/>
              </w:rPr>
              <w:tab/>
            </w:r>
            <w:r w:rsidR="002C36BB">
              <w:rPr>
                <w:noProof/>
                <w:webHidden/>
              </w:rPr>
              <w:fldChar w:fldCharType="begin"/>
            </w:r>
            <w:r w:rsidR="002C36BB">
              <w:rPr>
                <w:noProof/>
                <w:webHidden/>
              </w:rPr>
              <w:instrText xml:space="preserve"> PAGEREF _Toc10647219 \h </w:instrText>
            </w:r>
            <w:r w:rsidR="002C36BB">
              <w:rPr>
                <w:noProof/>
                <w:webHidden/>
              </w:rPr>
            </w:r>
            <w:r w:rsidR="002C36BB">
              <w:rPr>
                <w:noProof/>
                <w:webHidden/>
              </w:rPr>
              <w:fldChar w:fldCharType="separate"/>
            </w:r>
            <w:r w:rsidR="00D56D61">
              <w:rPr>
                <w:noProof/>
                <w:webHidden/>
              </w:rPr>
              <w:t>28</w:t>
            </w:r>
            <w:r w:rsidR="002C36BB">
              <w:rPr>
                <w:noProof/>
                <w:webHidden/>
              </w:rPr>
              <w:fldChar w:fldCharType="end"/>
            </w:r>
          </w:hyperlink>
        </w:p>
        <w:p w14:paraId="53D6ABAE" w14:textId="77777777" w:rsidR="002C36BB" w:rsidRDefault="00FB0653">
          <w:pPr>
            <w:pStyle w:val="TOC3"/>
            <w:tabs>
              <w:tab w:val="right" w:leader="dot" w:pos="9350"/>
            </w:tabs>
            <w:rPr>
              <w:rFonts w:asciiTheme="minorHAnsi" w:eastAsiaTheme="minorEastAsia" w:hAnsiTheme="minorHAnsi" w:cstheme="minorBidi"/>
              <w:noProof/>
            </w:rPr>
          </w:pPr>
          <w:hyperlink w:anchor="_Toc10647220" w:history="1">
            <w:r w:rsidR="002C36BB" w:rsidRPr="005204EC">
              <w:rPr>
                <w:rStyle w:val="Hyperlink"/>
                <w:noProof/>
              </w:rPr>
              <w:t>Attribute Official Definition</w:t>
            </w:r>
            <w:r w:rsidR="002C36BB">
              <w:rPr>
                <w:noProof/>
                <w:webHidden/>
              </w:rPr>
              <w:tab/>
            </w:r>
            <w:r w:rsidR="002C36BB">
              <w:rPr>
                <w:noProof/>
                <w:webHidden/>
              </w:rPr>
              <w:fldChar w:fldCharType="begin"/>
            </w:r>
            <w:r w:rsidR="002C36BB">
              <w:rPr>
                <w:noProof/>
                <w:webHidden/>
              </w:rPr>
              <w:instrText xml:space="preserve"> PAGEREF _Toc10647220 \h </w:instrText>
            </w:r>
            <w:r w:rsidR="002C36BB">
              <w:rPr>
                <w:noProof/>
                <w:webHidden/>
              </w:rPr>
            </w:r>
            <w:r w:rsidR="002C36BB">
              <w:rPr>
                <w:noProof/>
                <w:webHidden/>
              </w:rPr>
              <w:fldChar w:fldCharType="separate"/>
            </w:r>
            <w:r w:rsidR="00D56D61">
              <w:rPr>
                <w:noProof/>
                <w:webHidden/>
              </w:rPr>
              <w:t>28</w:t>
            </w:r>
            <w:r w:rsidR="002C36BB">
              <w:rPr>
                <w:noProof/>
                <w:webHidden/>
              </w:rPr>
              <w:fldChar w:fldCharType="end"/>
            </w:r>
          </w:hyperlink>
        </w:p>
        <w:p w14:paraId="6D850501" w14:textId="77777777" w:rsidR="002C36BB" w:rsidRDefault="00FB0653">
          <w:pPr>
            <w:pStyle w:val="TOC3"/>
            <w:tabs>
              <w:tab w:val="right" w:leader="dot" w:pos="9350"/>
            </w:tabs>
            <w:rPr>
              <w:rFonts w:asciiTheme="minorHAnsi" w:eastAsiaTheme="minorEastAsia" w:hAnsiTheme="minorHAnsi" w:cstheme="minorBidi"/>
              <w:noProof/>
            </w:rPr>
          </w:pPr>
          <w:hyperlink w:anchor="_Toc10647221" w:history="1">
            <w:r w:rsidR="002C36BB" w:rsidRPr="005204EC">
              <w:rPr>
                <w:rStyle w:val="Hyperlink"/>
                <w:rFonts w:ascii="Consolas" w:hAnsi="Consolas"/>
                <w:noProof/>
              </w:rPr>
              <w:t>Attribute Extended Definition</w:t>
            </w:r>
            <w:r w:rsidR="002C36BB">
              <w:rPr>
                <w:noProof/>
                <w:webHidden/>
              </w:rPr>
              <w:tab/>
            </w:r>
            <w:r w:rsidR="002C36BB">
              <w:rPr>
                <w:noProof/>
                <w:webHidden/>
              </w:rPr>
              <w:fldChar w:fldCharType="begin"/>
            </w:r>
            <w:r w:rsidR="002C36BB">
              <w:rPr>
                <w:noProof/>
                <w:webHidden/>
              </w:rPr>
              <w:instrText xml:space="preserve"> PAGEREF _Toc10647221 \h </w:instrText>
            </w:r>
            <w:r w:rsidR="002C36BB">
              <w:rPr>
                <w:noProof/>
                <w:webHidden/>
              </w:rPr>
            </w:r>
            <w:r w:rsidR="002C36BB">
              <w:rPr>
                <w:noProof/>
                <w:webHidden/>
              </w:rPr>
              <w:fldChar w:fldCharType="separate"/>
            </w:r>
            <w:r w:rsidR="00D56D61">
              <w:rPr>
                <w:noProof/>
                <w:webHidden/>
              </w:rPr>
              <w:t>28</w:t>
            </w:r>
            <w:r w:rsidR="002C36BB">
              <w:rPr>
                <w:noProof/>
                <w:webHidden/>
              </w:rPr>
              <w:fldChar w:fldCharType="end"/>
            </w:r>
          </w:hyperlink>
        </w:p>
        <w:p w14:paraId="231DEC8E" w14:textId="77777777" w:rsidR="002C36BB" w:rsidRDefault="00FB0653">
          <w:pPr>
            <w:pStyle w:val="TOC3"/>
            <w:tabs>
              <w:tab w:val="right" w:leader="dot" w:pos="9350"/>
            </w:tabs>
            <w:rPr>
              <w:rFonts w:asciiTheme="minorHAnsi" w:eastAsiaTheme="minorEastAsia" w:hAnsiTheme="minorHAnsi" w:cstheme="minorBidi"/>
              <w:noProof/>
            </w:rPr>
          </w:pPr>
          <w:hyperlink w:anchor="_Toc10647222" w:history="1">
            <w:r w:rsidR="002C36BB" w:rsidRPr="005204EC">
              <w:rPr>
                <w:rStyle w:val="Hyperlink"/>
                <w:rFonts w:ascii="Consolas" w:hAnsi="Consolas"/>
                <w:noProof/>
              </w:rPr>
              <w:t>Attribute Id</w:t>
            </w:r>
            <w:r w:rsidR="002C36BB">
              <w:rPr>
                <w:noProof/>
                <w:webHidden/>
              </w:rPr>
              <w:tab/>
            </w:r>
            <w:r w:rsidR="002C36BB">
              <w:rPr>
                <w:noProof/>
                <w:webHidden/>
              </w:rPr>
              <w:fldChar w:fldCharType="begin"/>
            </w:r>
            <w:r w:rsidR="002C36BB">
              <w:rPr>
                <w:noProof/>
                <w:webHidden/>
              </w:rPr>
              <w:instrText xml:space="preserve"> PAGEREF _Toc10647222 \h </w:instrText>
            </w:r>
            <w:r w:rsidR="002C36BB">
              <w:rPr>
                <w:noProof/>
                <w:webHidden/>
              </w:rPr>
            </w:r>
            <w:r w:rsidR="002C36BB">
              <w:rPr>
                <w:noProof/>
                <w:webHidden/>
              </w:rPr>
              <w:fldChar w:fldCharType="separate"/>
            </w:r>
            <w:r w:rsidR="00D56D61">
              <w:rPr>
                <w:noProof/>
                <w:webHidden/>
              </w:rPr>
              <w:t>28</w:t>
            </w:r>
            <w:r w:rsidR="002C36BB">
              <w:rPr>
                <w:noProof/>
                <w:webHidden/>
              </w:rPr>
              <w:fldChar w:fldCharType="end"/>
            </w:r>
          </w:hyperlink>
        </w:p>
        <w:p w14:paraId="4E08BA5C" w14:textId="77777777" w:rsidR="002C36BB" w:rsidRDefault="00FB0653">
          <w:pPr>
            <w:pStyle w:val="TOC2"/>
            <w:tabs>
              <w:tab w:val="right" w:leader="dot" w:pos="9350"/>
            </w:tabs>
            <w:rPr>
              <w:rFonts w:asciiTheme="minorHAnsi" w:eastAsiaTheme="minorEastAsia" w:hAnsiTheme="minorHAnsi" w:cstheme="minorBidi"/>
              <w:noProof/>
            </w:rPr>
          </w:pPr>
          <w:hyperlink w:anchor="_Toc10647223" w:history="1">
            <w:r w:rsidR="002C36BB" w:rsidRPr="005204EC">
              <w:rPr>
                <w:rStyle w:val="Hyperlink"/>
                <w:noProof/>
              </w:rPr>
              <w:t>Tablecolumn</w:t>
            </w:r>
            <w:r w:rsidR="002C36BB">
              <w:rPr>
                <w:noProof/>
                <w:webHidden/>
              </w:rPr>
              <w:tab/>
            </w:r>
            <w:r w:rsidR="002C36BB">
              <w:rPr>
                <w:noProof/>
                <w:webHidden/>
              </w:rPr>
              <w:fldChar w:fldCharType="begin"/>
            </w:r>
            <w:r w:rsidR="002C36BB">
              <w:rPr>
                <w:noProof/>
                <w:webHidden/>
              </w:rPr>
              <w:instrText xml:space="preserve"> PAGEREF _Toc10647223 \h </w:instrText>
            </w:r>
            <w:r w:rsidR="002C36BB">
              <w:rPr>
                <w:noProof/>
                <w:webHidden/>
              </w:rPr>
            </w:r>
            <w:r w:rsidR="002C36BB">
              <w:rPr>
                <w:noProof/>
                <w:webHidden/>
              </w:rPr>
              <w:fldChar w:fldCharType="separate"/>
            </w:r>
            <w:r w:rsidR="00D56D61">
              <w:rPr>
                <w:noProof/>
                <w:webHidden/>
              </w:rPr>
              <w:t>29</w:t>
            </w:r>
            <w:r w:rsidR="002C36BB">
              <w:rPr>
                <w:noProof/>
                <w:webHidden/>
              </w:rPr>
              <w:fldChar w:fldCharType="end"/>
            </w:r>
          </w:hyperlink>
        </w:p>
        <w:p w14:paraId="3FE22CCB" w14:textId="77777777" w:rsidR="002C36BB" w:rsidRDefault="00FB0653">
          <w:pPr>
            <w:pStyle w:val="TOC3"/>
            <w:tabs>
              <w:tab w:val="right" w:leader="dot" w:pos="9350"/>
            </w:tabs>
            <w:rPr>
              <w:rFonts w:asciiTheme="minorHAnsi" w:eastAsiaTheme="minorEastAsia" w:hAnsiTheme="minorHAnsi" w:cstheme="minorBidi"/>
              <w:noProof/>
            </w:rPr>
          </w:pPr>
          <w:hyperlink w:anchor="_Toc10647224" w:history="1">
            <w:r w:rsidR="002C36BB" w:rsidRPr="005204EC">
              <w:rPr>
                <w:rStyle w:val="Hyperlink"/>
                <w:noProof/>
              </w:rPr>
              <w:t>Column Default Sequence</w:t>
            </w:r>
            <w:r w:rsidR="002C36BB">
              <w:rPr>
                <w:noProof/>
                <w:webHidden/>
              </w:rPr>
              <w:tab/>
            </w:r>
            <w:r w:rsidR="002C36BB">
              <w:rPr>
                <w:noProof/>
                <w:webHidden/>
              </w:rPr>
              <w:fldChar w:fldCharType="begin"/>
            </w:r>
            <w:r w:rsidR="002C36BB">
              <w:rPr>
                <w:noProof/>
                <w:webHidden/>
              </w:rPr>
              <w:instrText xml:space="preserve"> PAGEREF _Toc10647224 \h </w:instrText>
            </w:r>
            <w:r w:rsidR="002C36BB">
              <w:rPr>
                <w:noProof/>
                <w:webHidden/>
              </w:rPr>
            </w:r>
            <w:r w:rsidR="002C36BB">
              <w:rPr>
                <w:noProof/>
                <w:webHidden/>
              </w:rPr>
              <w:fldChar w:fldCharType="separate"/>
            </w:r>
            <w:r w:rsidR="00D56D61">
              <w:rPr>
                <w:noProof/>
                <w:webHidden/>
              </w:rPr>
              <w:t>29</w:t>
            </w:r>
            <w:r w:rsidR="002C36BB">
              <w:rPr>
                <w:noProof/>
                <w:webHidden/>
              </w:rPr>
              <w:fldChar w:fldCharType="end"/>
            </w:r>
          </w:hyperlink>
        </w:p>
        <w:p w14:paraId="62DD4BA0" w14:textId="77777777" w:rsidR="002C36BB" w:rsidRDefault="00FB0653">
          <w:pPr>
            <w:pStyle w:val="TOC3"/>
            <w:tabs>
              <w:tab w:val="right" w:leader="dot" w:pos="9350"/>
            </w:tabs>
            <w:rPr>
              <w:rFonts w:asciiTheme="minorHAnsi" w:eastAsiaTheme="minorEastAsia" w:hAnsiTheme="minorHAnsi" w:cstheme="minorBidi"/>
              <w:noProof/>
            </w:rPr>
          </w:pPr>
          <w:hyperlink w:anchor="_Toc10647225" w:history="1">
            <w:r w:rsidR="002C36BB" w:rsidRPr="005204EC">
              <w:rPr>
                <w:rStyle w:val="Hyperlink"/>
                <w:noProof/>
              </w:rPr>
              <w:t>Attributeiid</w:t>
            </w:r>
            <w:r w:rsidR="002C36BB">
              <w:rPr>
                <w:noProof/>
                <w:webHidden/>
              </w:rPr>
              <w:tab/>
            </w:r>
            <w:r w:rsidR="002C36BB">
              <w:rPr>
                <w:noProof/>
                <w:webHidden/>
              </w:rPr>
              <w:fldChar w:fldCharType="begin"/>
            </w:r>
            <w:r w:rsidR="002C36BB">
              <w:rPr>
                <w:noProof/>
                <w:webHidden/>
              </w:rPr>
              <w:instrText xml:space="preserve"> PAGEREF _Toc10647225 \h </w:instrText>
            </w:r>
            <w:r w:rsidR="002C36BB">
              <w:rPr>
                <w:noProof/>
                <w:webHidden/>
              </w:rPr>
            </w:r>
            <w:r w:rsidR="002C36BB">
              <w:rPr>
                <w:noProof/>
                <w:webHidden/>
              </w:rPr>
              <w:fldChar w:fldCharType="separate"/>
            </w:r>
            <w:r w:rsidR="00D56D61">
              <w:rPr>
                <w:noProof/>
                <w:webHidden/>
              </w:rPr>
              <w:t>29</w:t>
            </w:r>
            <w:r w:rsidR="002C36BB">
              <w:rPr>
                <w:noProof/>
                <w:webHidden/>
              </w:rPr>
              <w:fldChar w:fldCharType="end"/>
            </w:r>
          </w:hyperlink>
        </w:p>
        <w:p w14:paraId="5EAB17D5" w14:textId="77777777" w:rsidR="002C36BB" w:rsidRDefault="00FB0653">
          <w:pPr>
            <w:pStyle w:val="TOC3"/>
            <w:tabs>
              <w:tab w:val="right" w:leader="dot" w:pos="9350"/>
            </w:tabs>
            <w:rPr>
              <w:rFonts w:asciiTheme="minorHAnsi" w:eastAsiaTheme="minorEastAsia" w:hAnsiTheme="minorHAnsi" w:cstheme="minorBidi"/>
              <w:noProof/>
            </w:rPr>
          </w:pPr>
          <w:hyperlink w:anchor="_Toc10647226" w:history="1">
            <w:r w:rsidR="002C36BB" w:rsidRPr="005204EC">
              <w:rPr>
                <w:rStyle w:val="Hyperlink"/>
                <w:noProof/>
              </w:rPr>
              <w:t>Column Label</w:t>
            </w:r>
            <w:r w:rsidR="002C36BB">
              <w:rPr>
                <w:noProof/>
                <w:webHidden/>
              </w:rPr>
              <w:tab/>
            </w:r>
            <w:r w:rsidR="002C36BB">
              <w:rPr>
                <w:noProof/>
                <w:webHidden/>
              </w:rPr>
              <w:fldChar w:fldCharType="begin"/>
            </w:r>
            <w:r w:rsidR="002C36BB">
              <w:rPr>
                <w:noProof/>
                <w:webHidden/>
              </w:rPr>
              <w:instrText xml:space="preserve"> PAGEREF _Toc10647226 \h </w:instrText>
            </w:r>
            <w:r w:rsidR="002C36BB">
              <w:rPr>
                <w:noProof/>
                <w:webHidden/>
              </w:rPr>
            </w:r>
            <w:r w:rsidR="002C36BB">
              <w:rPr>
                <w:noProof/>
                <w:webHidden/>
              </w:rPr>
              <w:fldChar w:fldCharType="separate"/>
            </w:r>
            <w:r w:rsidR="00D56D61">
              <w:rPr>
                <w:noProof/>
                <w:webHidden/>
              </w:rPr>
              <w:t>29</w:t>
            </w:r>
            <w:r w:rsidR="002C36BB">
              <w:rPr>
                <w:noProof/>
                <w:webHidden/>
              </w:rPr>
              <w:fldChar w:fldCharType="end"/>
            </w:r>
          </w:hyperlink>
        </w:p>
        <w:p w14:paraId="64BE36FF" w14:textId="77777777" w:rsidR="002C36BB" w:rsidRDefault="00FB0653">
          <w:pPr>
            <w:pStyle w:val="TOC3"/>
            <w:tabs>
              <w:tab w:val="right" w:leader="dot" w:pos="9350"/>
            </w:tabs>
            <w:rPr>
              <w:rFonts w:asciiTheme="minorHAnsi" w:eastAsiaTheme="minorEastAsia" w:hAnsiTheme="minorHAnsi" w:cstheme="minorBidi"/>
              <w:noProof/>
            </w:rPr>
          </w:pPr>
          <w:hyperlink w:anchor="_Toc10647227" w:history="1">
            <w:r w:rsidR="002C36BB" w:rsidRPr="005204EC">
              <w:rPr>
                <w:rStyle w:val="Hyperlink"/>
                <w:noProof/>
              </w:rPr>
              <w:t>Physical Data Type</w:t>
            </w:r>
            <w:r w:rsidR="002C36BB">
              <w:rPr>
                <w:noProof/>
                <w:webHidden/>
              </w:rPr>
              <w:tab/>
            </w:r>
            <w:r w:rsidR="002C36BB">
              <w:rPr>
                <w:noProof/>
                <w:webHidden/>
              </w:rPr>
              <w:fldChar w:fldCharType="begin"/>
            </w:r>
            <w:r w:rsidR="002C36BB">
              <w:rPr>
                <w:noProof/>
                <w:webHidden/>
              </w:rPr>
              <w:instrText xml:space="preserve"> PAGEREF _Toc10647227 \h </w:instrText>
            </w:r>
            <w:r w:rsidR="002C36BB">
              <w:rPr>
                <w:noProof/>
                <w:webHidden/>
              </w:rPr>
            </w:r>
            <w:r w:rsidR="002C36BB">
              <w:rPr>
                <w:noProof/>
                <w:webHidden/>
              </w:rPr>
              <w:fldChar w:fldCharType="separate"/>
            </w:r>
            <w:r w:rsidR="00D56D61">
              <w:rPr>
                <w:noProof/>
                <w:webHidden/>
              </w:rPr>
              <w:t>29</w:t>
            </w:r>
            <w:r w:rsidR="002C36BB">
              <w:rPr>
                <w:noProof/>
                <w:webHidden/>
              </w:rPr>
              <w:fldChar w:fldCharType="end"/>
            </w:r>
          </w:hyperlink>
        </w:p>
        <w:p w14:paraId="7050AEB3" w14:textId="77777777" w:rsidR="002C36BB" w:rsidRDefault="00FB0653">
          <w:pPr>
            <w:pStyle w:val="TOC3"/>
            <w:tabs>
              <w:tab w:val="right" w:leader="dot" w:pos="9350"/>
            </w:tabs>
            <w:rPr>
              <w:rFonts w:asciiTheme="minorHAnsi" w:eastAsiaTheme="minorEastAsia" w:hAnsiTheme="minorHAnsi" w:cstheme="minorBidi"/>
              <w:noProof/>
            </w:rPr>
          </w:pPr>
          <w:hyperlink w:anchor="_Toc10647228" w:history="1">
            <w:r w:rsidR="002C36BB" w:rsidRPr="005204EC">
              <w:rPr>
                <w:rStyle w:val="Hyperlink"/>
                <w:noProof/>
              </w:rPr>
              <w:t>Column Display Size</w:t>
            </w:r>
            <w:r w:rsidR="002C36BB" w:rsidRPr="005204EC">
              <w:rPr>
                <w:rStyle w:val="Hyperlink"/>
                <w:rFonts w:ascii="Consolas" w:hAnsi="Consolas"/>
                <w:noProof/>
              </w:rPr>
              <w:t xml:space="preserve"> -</w:t>
            </w:r>
            <w:r w:rsidR="002C36BB">
              <w:rPr>
                <w:noProof/>
                <w:webHidden/>
              </w:rPr>
              <w:tab/>
            </w:r>
            <w:r w:rsidR="002C36BB">
              <w:rPr>
                <w:noProof/>
                <w:webHidden/>
              </w:rPr>
              <w:fldChar w:fldCharType="begin"/>
            </w:r>
            <w:r w:rsidR="002C36BB">
              <w:rPr>
                <w:noProof/>
                <w:webHidden/>
              </w:rPr>
              <w:instrText xml:space="preserve"> PAGEREF _Toc10647228 \h </w:instrText>
            </w:r>
            <w:r w:rsidR="002C36BB">
              <w:rPr>
                <w:noProof/>
                <w:webHidden/>
              </w:rPr>
            </w:r>
            <w:r w:rsidR="002C36BB">
              <w:rPr>
                <w:noProof/>
                <w:webHidden/>
              </w:rPr>
              <w:fldChar w:fldCharType="separate"/>
            </w:r>
            <w:r w:rsidR="00D56D61">
              <w:rPr>
                <w:noProof/>
                <w:webHidden/>
              </w:rPr>
              <w:t>29</w:t>
            </w:r>
            <w:r w:rsidR="002C36BB">
              <w:rPr>
                <w:noProof/>
                <w:webHidden/>
              </w:rPr>
              <w:fldChar w:fldCharType="end"/>
            </w:r>
          </w:hyperlink>
        </w:p>
        <w:p w14:paraId="624AEF9A" w14:textId="77777777" w:rsidR="002C36BB" w:rsidRDefault="00FB0653">
          <w:pPr>
            <w:pStyle w:val="TOC3"/>
            <w:tabs>
              <w:tab w:val="right" w:leader="dot" w:pos="9350"/>
            </w:tabs>
            <w:rPr>
              <w:rFonts w:asciiTheme="minorHAnsi" w:eastAsiaTheme="minorEastAsia" w:hAnsiTheme="minorHAnsi" w:cstheme="minorBidi"/>
              <w:noProof/>
            </w:rPr>
          </w:pPr>
          <w:hyperlink w:anchor="_Toc10647229" w:history="1">
            <w:r w:rsidR="002C36BB" w:rsidRPr="005204EC">
              <w:rPr>
                <w:rStyle w:val="Hyperlink"/>
                <w:noProof/>
              </w:rPr>
              <w:t>Default Type</w:t>
            </w:r>
            <w:r w:rsidR="002C36BB">
              <w:rPr>
                <w:noProof/>
                <w:webHidden/>
              </w:rPr>
              <w:tab/>
            </w:r>
            <w:r w:rsidR="002C36BB">
              <w:rPr>
                <w:noProof/>
                <w:webHidden/>
              </w:rPr>
              <w:fldChar w:fldCharType="begin"/>
            </w:r>
            <w:r w:rsidR="002C36BB">
              <w:rPr>
                <w:noProof/>
                <w:webHidden/>
              </w:rPr>
              <w:instrText xml:space="preserve"> PAGEREF _Toc10647229 \h </w:instrText>
            </w:r>
            <w:r w:rsidR="002C36BB">
              <w:rPr>
                <w:noProof/>
                <w:webHidden/>
              </w:rPr>
            </w:r>
            <w:r w:rsidR="002C36BB">
              <w:rPr>
                <w:noProof/>
                <w:webHidden/>
              </w:rPr>
              <w:fldChar w:fldCharType="separate"/>
            </w:r>
            <w:r w:rsidR="00D56D61">
              <w:rPr>
                <w:noProof/>
                <w:webHidden/>
              </w:rPr>
              <w:t>29</w:t>
            </w:r>
            <w:r w:rsidR="002C36BB">
              <w:rPr>
                <w:noProof/>
                <w:webHidden/>
              </w:rPr>
              <w:fldChar w:fldCharType="end"/>
            </w:r>
          </w:hyperlink>
        </w:p>
        <w:p w14:paraId="6FD6DA68" w14:textId="77777777" w:rsidR="002C36BB" w:rsidRDefault="00FB0653">
          <w:pPr>
            <w:pStyle w:val="TOC3"/>
            <w:tabs>
              <w:tab w:val="right" w:leader="dot" w:pos="9350"/>
            </w:tabs>
            <w:rPr>
              <w:rFonts w:asciiTheme="minorHAnsi" w:eastAsiaTheme="minorEastAsia" w:hAnsiTheme="minorHAnsi" w:cstheme="minorBidi"/>
              <w:noProof/>
            </w:rPr>
          </w:pPr>
          <w:hyperlink w:anchor="_Toc10647230" w:history="1">
            <w:r w:rsidR="002C36BB" w:rsidRPr="005204EC">
              <w:rPr>
                <w:rStyle w:val="Hyperlink"/>
                <w:noProof/>
              </w:rPr>
              <w:t>Column Literal Default Value</w:t>
            </w:r>
            <w:r w:rsidR="002C36BB">
              <w:rPr>
                <w:noProof/>
                <w:webHidden/>
              </w:rPr>
              <w:tab/>
            </w:r>
            <w:r w:rsidR="002C36BB">
              <w:rPr>
                <w:noProof/>
                <w:webHidden/>
              </w:rPr>
              <w:fldChar w:fldCharType="begin"/>
            </w:r>
            <w:r w:rsidR="002C36BB">
              <w:rPr>
                <w:noProof/>
                <w:webHidden/>
              </w:rPr>
              <w:instrText xml:space="preserve"> PAGEREF _Toc10647230 \h </w:instrText>
            </w:r>
            <w:r w:rsidR="002C36BB">
              <w:rPr>
                <w:noProof/>
                <w:webHidden/>
              </w:rPr>
            </w:r>
            <w:r w:rsidR="002C36BB">
              <w:rPr>
                <w:noProof/>
                <w:webHidden/>
              </w:rPr>
              <w:fldChar w:fldCharType="separate"/>
            </w:r>
            <w:r w:rsidR="00D56D61">
              <w:rPr>
                <w:noProof/>
                <w:webHidden/>
              </w:rPr>
              <w:t>30</w:t>
            </w:r>
            <w:r w:rsidR="002C36BB">
              <w:rPr>
                <w:noProof/>
                <w:webHidden/>
              </w:rPr>
              <w:fldChar w:fldCharType="end"/>
            </w:r>
          </w:hyperlink>
        </w:p>
        <w:p w14:paraId="2085C477" w14:textId="77777777" w:rsidR="002C36BB" w:rsidRDefault="00FB0653">
          <w:pPr>
            <w:pStyle w:val="TOC3"/>
            <w:tabs>
              <w:tab w:val="right" w:leader="dot" w:pos="9350"/>
            </w:tabs>
            <w:rPr>
              <w:rFonts w:asciiTheme="minorHAnsi" w:eastAsiaTheme="minorEastAsia" w:hAnsiTheme="minorHAnsi" w:cstheme="minorBidi"/>
              <w:noProof/>
            </w:rPr>
          </w:pPr>
          <w:hyperlink w:anchor="_Toc10647231" w:history="1">
            <w:r w:rsidR="002C36BB" w:rsidRPr="005204EC">
              <w:rPr>
                <w:rStyle w:val="Hyperlink"/>
                <w:noProof/>
              </w:rPr>
              <w:t>Set Default on Row Change</w:t>
            </w:r>
            <w:r w:rsidR="002C36BB">
              <w:rPr>
                <w:noProof/>
                <w:webHidden/>
              </w:rPr>
              <w:tab/>
            </w:r>
            <w:r w:rsidR="002C36BB">
              <w:rPr>
                <w:noProof/>
                <w:webHidden/>
              </w:rPr>
              <w:fldChar w:fldCharType="begin"/>
            </w:r>
            <w:r w:rsidR="002C36BB">
              <w:rPr>
                <w:noProof/>
                <w:webHidden/>
              </w:rPr>
              <w:instrText xml:space="preserve"> PAGEREF _Toc10647231 \h </w:instrText>
            </w:r>
            <w:r w:rsidR="002C36BB">
              <w:rPr>
                <w:noProof/>
                <w:webHidden/>
              </w:rPr>
            </w:r>
            <w:r w:rsidR="002C36BB">
              <w:rPr>
                <w:noProof/>
                <w:webHidden/>
              </w:rPr>
              <w:fldChar w:fldCharType="separate"/>
            </w:r>
            <w:r w:rsidR="00D56D61">
              <w:rPr>
                <w:noProof/>
                <w:webHidden/>
              </w:rPr>
              <w:t>30</w:t>
            </w:r>
            <w:r w:rsidR="002C36BB">
              <w:rPr>
                <w:noProof/>
                <w:webHidden/>
              </w:rPr>
              <w:fldChar w:fldCharType="end"/>
            </w:r>
          </w:hyperlink>
        </w:p>
        <w:p w14:paraId="46CEC64C" w14:textId="77777777" w:rsidR="002C36BB" w:rsidRDefault="00FB0653">
          <w:pPr>
            <w:pStyle w:val="TOC3"/>
            <w:tabs>
              <w:tab w:val="right" w:leader="dot" w:pos="9350"/>
            </w:tabs>
            <w:rPr>
              <w:rFonts w:asciiTheme="minorHAnsi" w:eastAsiaTheme="minorEastAsia" w:hAnsiTheme="minorHAnsi" w:cstheme="minorBidi"/>
              <w:noProof/>
            </w:rPr>
          </w:pPr>
          <w:hyperlink w:anchor="_Toc10647232" w:history="1">
            <w:r w:rsidR="002C36BB" w:rsidRPr="005204EC">
              <w:rPr>
                <w:rStyle w:val="Hyperlink"/>
                <w:noProof/>
              </w:rPr>
              <w:t>Set Default on Object Change</w:t>
            </w:r>
            <w:r w:rsidR="002C36BB" w:rsidRPr="005204EC">
              <w:rPr>
                <w:rStyle w:val="Hyperlink"/>
                <w:rFonts w:ascii="Consolas" w:hAnsi="Consolas"/>
                <w:noProof/>
              </w:rPr>
              <w:t xml:space="preserve"> -</w:t>
            </w:r>
            <w:r w:rsidR="002C36BB">
              <w:rPr>
                <w:noProof/>
                <w:webHidden/>
              </w:rPr>
              <w:tab/>
            </w:r>
            <w:r w:rsidR="002C36BB">
              <w:rPr>
                <w:noProof/>
                <w:webHidden/>
              </w:rPr>
              <w:fldChar w:fldCharType="begin"/>
            </w:r>
            <w:r w:rsidR="002C36BB">
              <w:rPr>
                <w:noProof/>
                <w:webHidden/>
              </w:rPr>
              <w:instrText xml:space="preserve"> PAGEREF _Toc10647232 \h </w:instrText>
            </w:r>
            <w:r w:rsidR="002C36BB">
              <w:rPr>
                <w:noProof/>
                <w:webHidden/>
              </w:rPr>
            </w:r>
            <w:r w:rsidR="002C36BB">
              <w:rPr>
                <w:noProof/>
                <w:webHidden/>
              </w:rPr>
              <w:fldChar w:fldCharType="separate"/>
            </w:r>
            <w:r w:rsidR="00D56D61">
              <w:rPr>
                <w:noProof/>
                <w:webHidden/>
              </w:rPr>
              <w:t>30</w:t>
            </w:r>
            <w:r w:rsidR="002C36BB">
              <w:rPr>
                <w:noProof/>
                <w:webHidden/>
              </w:rPr>
              <w:fldChar w:fldCharType="end"/>
            </w:r>
          </w:hyperlink>
        </w:p>
        <w:p w14:paraId="059A2CE0" w14:textId="77777777" w:rsidR="002C36BB" w:rsidRDefault="00FB0653">
          <w:pPr>
            <w:pStyle w:val="TOC3"/>
            <w:tabs>
              <w:tab w:val="right" w:leader="dot" w:pos="9350"/>
            </w:tabs>
            <w:rPr>
              <w:rFonts w:asciiTheme="minorHAnsi" w:eastAsiaTheme="minorEastAsia" w:hAnsiTheme="minorHAnsi" w:cstheme="minorBidi"/>
              <w:noProof/>
            </w:rPr>
          </w:pPr>
          <w:hyperlink w:anchor="_Toc10647233" w:history="1">
            <w:r w:rsidR="002C36BB" w:rsidRPr="005204EC">
              <w:rPr>
                <w:rStyle w:val="Hyperlink"/>
                <w:noProof/>
              </w:rPr>
              <w:t>Aggregation</w:t>
            </w:r>
            <w:r w:rsidR="002C36BB">
              <w:rPr>
                <w:noProof/>
                <w:webHidden/>
              </w:rPr>
              <w:tab/>
            </w:r>
            <w:r w:rsidR="002C36BB">
              <w:rPr>
                <w:noProof/>
                <w:webHidden/>
              </w:rPr>
              <w:fldChar w:fldCharType="begin"/>
            </w:r>
            <w:r w:rsidR="002C36BB">
              <w:rPr>
                <w:noProof/>
                <w:webHidden/>
              </w:rPr>
              <w:instrText xml:space="preserve"> PAGEREF _Toc10647233 \h </w:instrText>
            </w:r>
            <w:r w:rsidR="002C36BB">
              <w:rPr>
                <w:noProof/>
                <w:webHidden/>
              </w:rPr>
            </w:r>
            <w:r w:rsidR="002C36BB">
              <w:rPr>
                <w:noProof/>
                <w:webHidden/>
              </w:rPr>
              <w:fldChar w:fldCharType="separate"/>
            </w:r>
            <w:r w:rsidR="00D56D61">
              <w:rPr>
                <w:noProof/>
                <w:webHidden/>
              </w:rPr>
              <w:t>31</w:t>
            </w:r>
            <w:r w:rsidR="002C36BB">
              <w:rPr>
                <w:noProof/>
                <w:webHidden/>
              </w:rPr>
              <w:fldChar w:fldCharType="end"/>
            </w:r>
          </w:hyperlink>
        </w:p>
        <w:p w14:paraId="06B849FF" w14:textId="77777777" w:rsidR="002C36BB" w:rsidRDefault="00FB0653">
          <w:pPr>
            <w:pStyle w:val="TOC3"/>
            <w:tabs>
              <w:tab w:val="right" w:leader="dot" w:pos="9350"/>
            </w:tabs>
            <w:rPr>
              <w:rFonts w:asciiTheme="minorHAnsi" w:eastAsiaTheme="minorEastAsia" w:hAnsiTheme="minorHAnsi" w:cstheme="minorBidi"/>
              <w:noProof/>
            </w:rPr>
          </w:pPr>
          <w:hyperlink w:anchor="_Toc10647234" w:history="1">
            <w:r w:rsidR="002C36BB" w:rsidRPr="005204EC">
              <w:rPr>
                <w:rStyle w:val="Hyperlink"/>
                <w:noProof/>
              </w:rPr>
              <w:t>Column Not Null</w:t>
            </w:r>
            <w:r w:rsidR="002C36BB">
              <w:rPr>
                <w:noProof/>
                <w:webHidden/>
              </w:rPr>
              <w:tab/>
            </w:r>
            <w:r w:rsidR="002C36BB">
              <w:rPr>
                <w:noProof/>
                <w:webHidden/>
              </w:rPr>
              <w:fldChar w:fldCharType="begin"/>
            </w:r>
            <w:r w:rsidR="002C36BB">
              <w:rPr>
                <w:noProof/>
                <w:webHidden/>
              </w:rPr>
              <w:instrText xml:space="preserve"> PAGEREF _Toc10647234 \h </w:instrText>
            </w:r>
            <w:r w:rsidR="002C36BB">
              <w:rPr>
                <w:noProof/>
                <w:webHidden/>
              </w:rPr>
            </w:r>
            <w:r w:rsidR="002C36BB">
              <w:rPr>
                <w:noProof/>
                <w:webHidden/>
              </w:rPr>
              <w:fldChar w:fldCharType="separate"/>
            </w:r>
            <w:r w:rsidR="00D56D61">
              <w:rPr>
                <w:noProof/>
                <w:webHidden/>
              </w:rPr>
              <w:t>31</w:t>
            </w:r>
            <w:r w:rsidR="002C36BB">
              <w:rPr>
                <w:noProof/>
                <w:webHidden/>
              </w:rPr>
              <w:fldChar w:fldCharType="end"/>
            </w:r>
          </w:hyperlink>
        </w:p>
        <w:p w14:paraId="66FB6D16" w14:textId="77777777" w:rsidR="002C36BB" w:rsidRDefault="00FB0653">
          <w:pPr>
            <w:pStyle w:val="TOC3"/>
            <w:tabs>
              <w:tab w:val="right" w:leader="dot" w:pos="9350"/>
            </w:tabs>
            <w:rPr>
              <w:rFonts w:asciiTheme="minorHAnsi" w:eastAsiaTheme="minorEastAsia" w:hAnsiTheme="minorHAnsi" w:cstheme="minorBidi"/>
              <w:noProof/>
            </w:rPr>
          </w:pPr>
          <w:hyperlink w:anchor="_Toc10647235" w:history="1">
            <w:r w:rsidR="002C36BB" w:rsidRPr="005204EC">
              <w:rPr>
                <w:rStyle w:val="Hyperlink"/>
                <w:noProof/>
              </w:rPr>
              <w:t>Column Calculable</w:t>
            </w:r>
            <w:r w:rsidR="002C36BB">
              <w:rPr>
                <w:noProof/>
                <w:webHidden/>
              </w:rPr>
              <w:tab/>
            </w:r>
            <w:r w:rsidR="002C36BB">
              <w:rPr>
                <w:noProof/>
                <w:webHidden/>
              </w:rPr>
              <w:fldChar w:fldCharType="begin"/>
            </w:r>
            <w:r w:rsidR="002C36BB">
              <w:rPr>
                <w:noProof/>
                <w:webHidden/>
              </w:rPr>
              <w:instrText xml:space="preserve"> PAGEREF _Toc10647235 \h </w:instrText>
            </w:r>
            <w:r w:rsidR="002C36BB">
              <w:rPr>
                <w:noProof/>
                <w:webHidden/>
              </w:rPr>
            </w:r>
            <w:r w:rsidR="002C36BB">
              <w:rPr>
                <w:noProof/>
                <w:webHidden/>
              </w:rPr>
              <w:fldChar w:fldCharType="separate"/>
            </w:r>
            <w:r w:rsidR="00D56D61">
              <w:rPr>
                <w:noProof/>
                <w:webHidden/>
              </w:rPr>
              <w:t>31</w:t>
            </w:r>
            <w:r w:rsidR="002C36BB">
              <w:rPr>
                <w:noProof/>
                <w:webHidden/>
              </w:rPr>
              <w:fldChar w:fldCharType="end"/>
            </w:r>
          </w:hyperlink>
        </w:p>
        <w:p w14:paraId="5694E0B3" w14:textId="77777777" w:rsidR="002C36BB" w:rsidRDefault="00FB0653">
          <w:pPr>
            <w:pStyle w:val="TOC3"/>
            <w:tabs>
              <w:tab w:val="right" w:leader="dot" w:pos="9350"/>
            </w:tabs>
            <w:rPr>
              <w:rFonts w:asciiTheme="minorHAnsi" w:eastAsiaTheme="minorEastAsia" w:hAnsiTheme="minorHAnsi" w:cstheme="minorBidi"/>
              <w:noProof/>
            </w:rPr>
          </w:pPr>
          <w:hyperlink w:anchor="_Toc10647236" w:history="1">
            <w:r w:rsidR="002C36BB" w:rsidRPr="005204EC">
              <w:rPr>
                <w:rStyle w:val="Hyperlink"/>
                <w:noProof/>
              </w:rPr>
              <w:t>Column Visible</w:t>
            </w:r>
            <w:r w:rsidR="002C36BB" w:rsidRPr="005204EC">
              <w:rPr>
                <w:rStyle w:val="Hyperlink"/>
                <w:rFonts w:ascii="Consolas" w:hAnsi="Consolas"/>
                <w:noProof/>
              </w:rPr>
              <w:t xml:space="preserve"> -</w:t>
            </w:r>
            <w:r w:rsidR="002C36BB">
              <w:rPr>
                <w:noProof/>
                <w:webHidden/>
              </w:rPr>
              <w:tab/>
            </w:r>
            <w:r w:rsidR="002C36BB">
              <w:rPr>
                <w:noProof/>
                <w:webHidden/>
              </w:rPr>
              <w:fldChar w:fldCharType="begin"/>
            </w:r>
            <w:r w:rsidR="002C36BB">
              <w:rPr>
                <w:noProof/>
                <w:webHidden/>
              </w:rPr>
              <w:instrText xml:space="preserve"> PAGEREF _Toc10647236 \h </w:instrText>
            </w:r>
            <w:r w:rsidR="002C36BB">
              <w:rPr>
                <w:noProof/>
                <w:webHidden/>
              </w:rPr>
            </w:r>
            <w:r w:rsidR="002C36BB">
              <w:rPr>
                <w:noProof/>
                <w:webHidden/>
              </w:rPr>
              <w:fldChar w:fldCharType="separate"/>
            </w:r>
            <w:r w:rsidR="00D56D61">
              <w:rPr>
                <w:noProof/>
                <w:webHidden/>
              </w:rPr>
              <w:t>31</w:t>
            </w:r>
            <w:r w:rsidR="002C36BB">
              <w:rPr>
                <w:noProof/>
                <w:webHidden/>
              </w:rPr>
              <w:fldChar w:fldCharType="end"/>
            </w:r>
          </w:hyperlink>
        </w:p>
        <w:p w14:paraId="287D0899" w14:textId="77777777" w:rsidR="002C36BB" w:rsidRDefault="00FB0653">
          <w:pPr>
            <w:pStyle w:val="TOC3"/>
            <w:tabs>
              <w:tab w:val="right" w:leader="dot" w:pos="9350"/>
            </w:tabs>
            <w:rPr>
              <w:rFonts w:asciiTheme="minorHAnsi" w:eastAsiaTheme="minorEastAsia" w:hAnsiTheme="minorHAnsi" w:cstheme="minorBidi"/>
              <w:noProof/>
            </w:rPr>
          </w:pPr>
          <w:hyperlink w:anchor="_Toc10647237" w:history="1">
            <w:r w:rsidR="002C36BB" w:rsidRPr="005204EC">
              <w:rPr>
                <w:rStyle w:val="Hyperlink"/>
                <w:noProof/>
              </w:rPr>
              <w:t>Column Protected</w:t>
            </w:r>
            <w:r w:rsidR="002C36BB">
              <w:rPr>
                <w:noProof/>
                <w:webHidden/>
              </w:rPr>
              <w:tab/>
            </w:r>
            <w:r w:rsidR="002C36BB">
              <w:rPr>
                <w:noProof/>
                <w:webHidden/>
              </w:rPr>
              <w:fldChar w:fldCharType="begin"/>
            </w:r>
            <w:r w:rsidR="002C36BB">
              <w:rPr>
                <w:noProof/>
                <w:webHidden/>
              </w:rPr>
              <w:instrText xml:space="preserve"> PAGEREF _Toc10647237 \h </w:instrText>
            </w:r>
            <w:r w:rsidR="002C36BB">
              <w:rPr>
                <w:noProof/>
                <w:webHidden/>
              </w:rPr>
            </w:r>
            <w:r w:rsidR="002C36BB">
              <w:rPr>
                <w:noProof/>
                <w:webHidden/>
              </w:rPr>
              <w:fldChar w:fldCharType="separate"/>
            </w:r>
            <w:r w:rsidR="00D56D61">
              <w:rPr>
                <w:noProof/>
                <w:webHidden/>
              </w:rPr>
              <w:t>31</w:t>
            </w:r>
            <w:r w:rsidR="002C36BB">
              <w:rPr>
                <w:noProof/>
                <w:webHidden/>
              </w:rPr>
              <w:fldChar w:fldCharType="end"/>
            </w:r>
          </w:hyperlink>
        </w:p>
        <w:p w14:paraId="5FBF99B1" w14:textId="77777777" w:rsidR="002C36BB" w:rsidRDefault="00FB0653">
          <w:pPr>
            <w:pStyle w:val="TOC3"/>
            <w:tabs>
              <w:tab w:val="right" w:leader="dot" w:pos="9350"/>
            </w:tabs>
            <w:rPr>
              <w:rFonts w:asciiTheme="minorHAnsi" w:eastAsiaTheme="minorEastAsia" w:hAnsiTheme="minorHAnsi" w:cstheme="minorBidi"/>
              <w:noProof/>
            </w:rPr>
          </w:pPr>
          <w:hyperlink w:anchor="_Toc10647238" w:history="1">
            <w:r w:rsidR="002C36BB" w:rsidRPr="005204EC">
              <w:rPr>
                <w:rStyle w:val="Hyperlink"/>
                <w:noProof/>
              </w:rPr>
              <w:t>column_unique</w:t>
            </w:r>
            <w:r w:rsidR="002C36BB">
              <w:rPr>
                <w:noProof/>
                <w:webHidden/>
              </w:rPr>
              <w:tab/>
            </w:r>
            <w:r w:rsidR="002C36BB">
              <w:rPr>
                <w:noProof/>
                <w:webHidden/>
              </w:rPr>
              <w:fldChar w:fldCharType="begin"/>
            </w:r>
            <w:r w:rsidR="002C36BB">
              <w:rPr>
                <w:noProof/>
                <w:webHidden/>
              </w:rPr>
              <w:instrText xml:space="preserve"> PAGEREF _Toc10647238 \h </w:instrText>
            </w:r>
            <w:r w:rsidR="002C36BB">
              <w:rPr>
                <w:noProof/>
                <w:webHidden/>
              </w:rPr>
            </w:r>
            <w:r w:rsidR="002C36BB">
              <w:rPr>
                <w:noProof/>
                <w:webHidden/>
              </w:rPr>
              <w:fldChar w:fldCharType="separate"/>
            </w:r>
            <w:r w:rsidR="00D56D61">
              <w:rPr>
                <w:noProof/>
                <w:webHidden/>
              </w:rPr>
              <w:t>31</w:t>
            </w:r>
            <w:r w:rsidR="002C36BB">
              <w:rPr>
                <w:noProof/>
                <w:webHidden/>
              </w:rPr>
              <w:fldChar w:fldCharType="end"/>
            </w:r>
          </w:hyperlink>
        </w:p>
        <w:p w14:paraId="5477F969" w14:textId="77777777" w:rsidR="002C36BB" w:rsidRDefault="00FB0653">
          <w:pPr>
            <w:pStyle w:val="TOC3"/>
            <w:tabs>
              <w:tab w:val="right" w:leader="dot" w:pos="9350"/>
            </w:tabs>
            <w:rPr>
              <w:rFonts w:asciiTheme="minorHAnsi" w:eastAsiaTheme="minorEastAsia" w:hAnsiTheme="minorHAnsi" w:cstheme="minorBidi"/>
              <w:noProof/>
            </w:rPr>
          </w:pPr>
          <w:hyperlink w:anchor="_Toc10647239" w:history="1">
            <w:r w:rsidR="002C36BB" w:rsidRPr="005204EC">
              <w:rPr>
                <w:rStyle w:val="Hyperlink"/>
                <w:noProof/>
              </w:rPr>
              <w:t>column_business_oriented</w:t>
            </w:r>
            <w:r w:rsidR="002C36BB">
              <w:rPr>
                <w:noProof/>
                <w:webHidden/>
              </w:rPr>
              <w:tab/>
            </w:r>
            <w:r w:rsidR="002C36BB">
              <w:rPr>
                <w:noProof/>
                <w:webHidden/>
              </w:rPr>
              <w:fldChar w:fldCharType="begin"/>
            </w:r>
            <w:r w:rsidR="002C36BB">
              <w:rPr>
                <w:noProof/>
                <w:webHidden/>
              </w:rPr>
              <w:instrText xml:space="preserve"> PAGEREF _Toc10647239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14:paraId="19A81062" w14:textId="77777777" w:rsidR="002C36BB" w:rsidRDefault="00FB0653">
          <w:pPr>
            <w:pStyle w:val="TOC3"/>
            <w:tabs>
              <w:tab w:val="right" w:leader="dot" w:pos="9350"/>
            </w:tabs>
            <w:rPr>
              <w:rFonts w:asciiTheme="minorHAnsi" w:eastAsiaTheme="minorEastAsia" w:hAnsiTheme="minorHAnsi" w:cstheme="minorBidi"/>
              <w:noProof/>
            </w:rPr>
          </w:pPr>
          <w:hyperlink w:anchor="_Toc10647240" w:history="1">
            <w:r w:rsidR="002C36BB" w:rsidRPr="005204EC">
              <w:rPr>
                <w:rStyle w:val="Hyperlink"/>
                <w:noProof/>
              </w:rPr>
              <w:t>column_sort_sequence</w:t>
            </w:r>
            <w:r w:rsidR="002C36BB">
              <w:rPr>
                <w:noProof/>
                <w:webHidden/>
              </w:rPr>
              <w:tab/>
            </w:r>
            <w:r w:rsidR="002C36BB">
              <w:rPr>
                <w:noProof/>
                <w:webHidden/>
              </w:rPr>
              <w:fldChar w:fldCharType="begin"/>
            </w:r>
            <w:r w:rsidR="002C36BB">
              <w:rPr>
                <w:noProof/>
                <w:webHidden/>
              </w:rPr>
              <w:instrText xml:space="preserve"> PAGEREF _Toc10647240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14:paraId="5F892DE8" w14:textId="77777777" w:rsidR="002C36BB" w:rsidRDefault="00FB0653">
          <w:pPr>
            <w:pStyle w:val="TOC3"/>
            <w:tabs>
              <w:tab w:val="right" w:leader="dot" w:pos="9350"/>
            </w:tabs>
            <w:rPr>
              <w:rFonts w:asciiTheme="minorHAnsi" w:eastAsiaTheme="minorEastAsia" w:hAnsiTheme="minorHAnsi" w:cstheme="minorBidi"/>
              <w:noProof/>
            </w:rPr>
          </w:pPr>
          <w:hyperlink w:anchor="_Toc10647241" w:history="1">
            <w:r w:rsidR="002C36BB" w:rsidRPr="005204EC">
              <w:rPr>
                <w:rStyle w:val="Hyperlink"/>
                <w:noProof/>
              </w:rPr>
              <w:t>column_sort_ascending</w:t>
            </w:r>
            <w:r w:rsidR="002C36BB">
              <w:rPr>
                <w:noProof/>
                <w:webHidden/>
              </w:rPr>
              <w:tab/>
            </w:r>
            <w:r w:rsidR="002C36BB">
              <w:rPr>
                <w:noProof/>
                <w:webHidden/>
              </w:rPr>
              <w:fldChar w:fldCharType="begin"/>
            </w:r>
            <w:r w:rsidR="002C36BB">
              <w:rPr>
                <w:noProof/>
                <w:webHidden/>
              </w:rPr>
              <w:instrText xml:space="preserve"> PAGEREF _Toc10647241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14:paraId="2CB300DD" w14:textId="77777777" w:rsidR="002C36BB" w:rsidRDefault="00FB0653">
          <w:pPr>
            <w:pStyle w:val="TOC3"/>
            <w:tabs>
              <w:tab w:val="right" w:leader="dot" w:pos="9350"/>
            </w:tabs>
            <w:rPr>
              <w:rFonts w:asciiTheme="minorHAnsi" w:eastAsiaTheme="minorEastAsia" w:hAnsiTheme="minorHAnsi" w:cstheme="minorBidi"/>
              <w:noProof/>
            </w:rPr>
          </w:pPr>
          <w:hyperlink w:anchor="_Toc10647242" w:history="1">
            <w:r w:rsidR="002C36BB" w:rsidRPr="005204EC">
              <w:rPr>
                <w:rStyle w:val="Hyperlink"/>
                <w:noProof/>
              </w:rPr>
              <w:t>column_sort_type</w:t>
            </w:r>
            <w:r w:rsidR="002C36BB">
              <w:rPr>
                <w:noProof/>
                <w:webHidden/>
              </w:rPr>
              <w:tab/>
            </w:r>
            <w:r w:rsidR="002C36BB">
              <w:rPr>
                <w:noProof/>
                <w:webHidden/>
              </w:rPr>
              <w:fldChar w:fldCharType="begin"/>
            </w:r>
            <w:r w:rsidR="002C36BB">
              <w:rPr>
                <w:noProof/>
                <w:webHidden/>
              </w:rPr>
              <w:instrText xml:space="preserve"> PAGEREF _Toc10647242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14:paraId="6A34E11E" w14:textId="77777777" w:rsidR="002C36BB" w:rsidRDefault="00FB0653">
          <w:pPr>
            <w:pStyle w:val="TOC3"/>
            <w:tabs>
              <w:tab w:val="right" w:leader="dot" w:pos="9350"/>
            </w:tabs>
            <w:rPr>
              <w:rFonts w:asciiTheme="minorHAnsi" w:eastAsiaTheme="minorEastAsia" w:hAnsiTheme="minorHAnsi" w:cstheme="minorBidi"/>
              <w:noProof/>
            </w:rPr>
          </w:pPr>
          <w:hyperlink w:anchor="_Toc10647243" w:history="1">
            <w:r w:rsidR="002C36BB" w:rsidRPr="005204EC">
              <w:rPr>
                <w:rStyle w:val="Hyperlink"/>
                <w:noProof/>
              </w:rPr>
              <w:t>column_alignment</w:t>
            </w:r>
            <w:r w:rsidR="002C36BB">
              <w:rPr>
                <w:noProof/>
                <w:webHidden/>
              </w:rPr>
              <w:tab/>
            </w:r>
            <w:r w:rsidR="002C36BB">
              <w:rPr>
                <w:noProof/>
                <w:webHidden/>
              </w:rPr>
              <w:fldChar w:fldCharType="begin"/>
            </w:r>
            <w:r w:rsidR="002C36BB">
              <w:rPr>
                <w:noProof/>
                <w:webHidden/>
              </w:rPr>
              <w:instrText xml:space="preserve"> PAGEREF _Toc10647243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14:paraId="09AD3D01" w14:textId="77777777" w:rsidR="002C36BB" w:rsidRDefault="00FB0653">
          <w:pPr>
            <w:pStyle w:val="TOC3"/>
            <w:tabs>
              <w:tab w:val="right" w:leader="dot" w:pos="9350"/>
            </w:tabs>
            <w:rPr>
              <w:rFonts w:asciiTheme="minorHAnsi" w:eastAsiaTheme="minorEastAsia" w:hAnsiTheme="minorHAnsi" w:cstheme="minorBidi"/>
              <w:noProof/>
            </w:rPr>
          </w:pPr>
          <w:hyperlink w:anchor="_Toc10647244" w:history="1">
            <w:r w:rsidR="002C36BB" w:rsidRPr="005204EC">
              <w:rPr>
                <w:rStyle w:val="Hyperlink"/>
                <w:noProof/>
              </w:rPr>
              <w:t>in_replication_select_list -</w:t>
            </w:r>
            <w:r w:rsidR="002C36BB">
              <w:rPr>
                <w:noProof/>
                <w:webHidden/>
              </w:rPr>
              <w:tab/>
            </w:r>
            <w:r w:rsidR="002C36BB">
              <w:rPr>
                <w:noProof/>
                <w:webHidden/>
              </w:rPr>
              <w:fldChar w:fldCharType="begin"/>
            </w:r>
            <w:r w:rsidR="002C36BB">
              <w:rPr>
                <w:noProof/>
                <w:webHidden/>
              </w:rPr>
              <w:instrText xml:space="preserve"> PAGEREF _Toc10647244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14:paraId="560A0190" w14:textId="77777777" w:rsidR="002C36BB" w:rsidRDefault="00FB0653">
          <w:pPr>
            <w:pStyle w:val="TOC3"/>
            <w:tabs>
              <w:tab w:val="right" w:leader="dot" w:pos="9350"/>
            </w:tabs>
            <w:rPr>
              <w:rFonts w:asciiTheme="minorHAnsi" w:eastAsiaTheme="minorEastAsia" w:hAnsiTheme="minorHAnsi" w:cstheme="minorBidi"/>
              <w:noProof/>
            </w:rPr>
          </w:pPr>
          <w:hyperlink w:anchor="_Toc10647245" w:history="1">
            <w:r w:rsidR="002C36BB" w:rsidRPr="005204EC">
              <w:rPr>
                <w:rStyle w:val="Hyperlink"/>
                <w:noProof/>
              </w:rPr>
              <w:t>column_include_in_pedon_pc</w:t>
            </w:r>
            <w:r w:rsidR="002C36BB">
              <w:rPr>
                <w:noProof/>
                <w:webHidden/>
              </w:rPr>
              <w:tab/>
            </w:r>
            <w:r w:rsidR="002C36BB">
              <w:rPr>
                <w:noProof/>
                <w:webHidden/>
              </w:rPr>
              <w:fldChar w:fldCharType="begin"/>
            </w:r>
            <w:r w:rsidR="002C36BB">
              <w:rPr>
                <w:noProof/>
                <w:webHidden/>
              </w:rPr>
              <w:instrText xml:space="preserve"> PAGEREF _Toc10647245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14:paraId="58EAE5FA" w14:textId="77777777" w:rsidR="002C36BB" w:rsidRDefault="00FB0653">
          <w:pPr>
            <w:pStyle w:val="TOC3"/>
            <w:tabs>
              <w:tab w:val="right" w:leader="dot" w:pos="9350"/>
            </w:tabs>
            <w:rPr>
              <w:rFonts w:asciiTheme="minorHAnsi" w:eastAsiaTheme="minorEastAsia" w:hAnsiTheme="minorHAnsi" w:cstheme="minorBidi"/>
              <w:noProof/>
            </w:rPr>
          </w:pPr>
          <w:hyperlink w:anchor="_Toc10647246" w:history="1">
            <w:r w:rsidR="002C36BB" w:rsidRPr="005204EC">
              <w:rPr>
                <w:rStyle w:val="Hyperlink"/>
                <w:noProof/>
              </w:rPr>
              <w:t>fed_geo_data_cmte</w:t>
            </w:r>
            <w:r w:rsidR="002C36BB">
              <w:rPr>
                <w:noProof/>
                <w:webHidden/>
              </w:rPr>
              <w:tab/>
            </w:r>
            <w:r w:rsidR="002C36BB">
              <w:rPr>
                <w:noProof/>
                <w:webHidden/>
              </w:rPr>
              <w:fldChar w:fldCharType="begin"/>
            </w:r>
            <w:r w:rsidR="002C36BB">
              <w:rPr>
                <w:noProof/>
                <w:webHidden/>
              </w:rPr>
              <w:instrText xml:space="preserve"> PAGEREF _Toc10647246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14:paraId="46857A8B" w14:textId="77777777" w:rsidR="002C36BB" w:rsidRDefault="00FB0653">
          <w:pPr>
            <w:pStyle w:val="TOC3"/>
            <w:tabs>
              <w:tab w:val="right" w:leader="dot" w:pos="9350"/>
            </w:tabs>
            <w:rPr>
              <w:rFonts w:asciiTheme="minorHAnsi" w:eastAsiaTheme="minorEastAsia" w:hAnsiTheme="minorHAnsi" w:cstheme="minorBidi"/>
              <w:noProof/>
            </w:rPr>
          </w:pPr>
          <w:hyperlink w:anchor="_Toc10647247" w:history="1">
            <w:r w:rsidR="002C36BB" w:rsidRPr="005204EC">
              <w:rPr>
                <w:rStyle w:val="Hyperlink"/>
                <w:noProof/>
              </w:rPr>
              <w:t>column_server_identity</w:t>
            </w:r>
            <w:r w:rsidR="002C36BB">
              <w:rPr>
                <w:noProof/>
                <w:webHidden/>
              </w:rPr>
              <w:tab/>
            </w:r>
            <w:r w:rsidR="002C36BB">
              <w:rPr>
                <w:noProof/>
                <w:webHidden/>
              </w:rPr>
              <w:fldChar w:fldCharType="begin"/>
            </w:r>
            <w:r w:rsidR="002C36BB">
              <w:rPr>
                <w:noProof/>
                <w:webHidden/>
              </w:rPr>
              <w:instrText xml:space="preserve"> PAGEREF _Toc10647247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14:paraId="09BAEE5B" w14:textId="77777777" w:rsidR="002C36BB" w:rsidRDefault="00FB0653">
          <w:pPr>
            <w:pStyle w:val="TOC3"/>
            <w:tabs>
              <w:tab w:val="right" w:leader="dot" w:pos="9350"/>
            </w:tabs>
            <w:rPr>
              <w:rFonts w:asciiTheme="minorHAnsi" w:eastAsiaTheme="minorEastAsia" w:hAnsiTheme="minorHAnsi" w:cstheme="minorBidi"/>
              <w:noProof/>
            </w:rPr>
          </w:pPr>
          <w:hyperlink w:anchor="_Toc10647248" w:history="1">
            <w:r w:rsidR="002C36BB" w:rsidRPr="005204EC">
              <w:rPr>
                <w:rStyle w:val="Hyperlink"/>
                <w:noProof/>
              </w:rPr>
              <w:t>column_spatialdata</w:t>
            </w:r>
            <w:r w:rsidR="002C36BB">
              <w:rPr>
                <w:noProof/>
                <w:webHidden/>
              </w:rPr>
              <w:tab/>
            </w:r>
            <w:r w:rsidR="002C36BB">
              <w:rPr>
                <w:noProof/>
                <w:webHidden/>
              </w:rPr>
              <w:fldChar w:fldCharType="begin"/>
            </w:r>
            <w:r w:rsidR="002C36BB">
              <w:rPr>
                <w:noProof/>
                <w:webHidden/>
              </w:rPr>
              <w:instrText xml:space="preserve"> PAGEREF _Toc10647248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14:paraId="6356D3F3" w14:textId="77777777" w:rsidR="002C36BB" w:rsidRDefault="00FB0653">
          <w:pPr>
            <w:pStyle w:val="TOC3"/>
            <w:tabs>
              <w:tab w:val="right" w:leader="dot" w:pos="9350"/>
            </w:tabs>
            <w:rPr>
              <w:rFonts w:asciiTheme="minorHAnsi" w:eastAsiaTheme="minorEastAsia" w:hAnsiTheme="minorHAnsi" w:cstheme="minorBidi"/>
              <w:noProof/>
            </w:rPr>
          </w:pPr>
          <w:hyperlink w:anchor="_Toc10647249" w:history="1">
            <w:r w:rsidR="002C36BB" w:rsidRPr="005204EC">
              <w:rPr>
                <w:rStyle w:val="Hyperlink"/>
                <w:noProof/>
              </w:rPr>
              <w:t>column_spatial_reference_id</w:t>
            </w:r>
            <w:r w:rsidR="002C36BB">
              <w:rPr>
                <w:noProof/>
                <w:webHidden/>
              </w:rPr>
              <w:tab/>
            </w:r>
            <w:r w:rsidR="002C36BB">
              <w:rPr>
                <w:noProof/>
                <w:webHidden/>
              </w:rPr>
              <w:fldChar w:fldCharType="begin"/>
            </w:r>
            <w:r w:rsidR="002C36BB">
              <w:rPr>
                <w:noProof/>
                <w:webHidden/>
              </w:rPr>
              <w:instrText xml:space="preserve"> PAGEREF _Toc10647249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14:paraId="150E08A4" w14:textId="77777777" w:rsidR="002C36BB" w:rsidRDefault="00FB0653">
          <w:pPr>
            <w:pStyle w:val="TOC3"/>
            <w:tabs>
              <w:tab w:val="right" w:leader="dot" w:pos="9350"/>
            </w:tabs>
            <w:rPr>
              <w:rFonts w:asciiTheme="minorHAnsi" w:eastAsiaTheme="minorEastAsia" w:hAnsiTheme="minorHAnsi" w:cstheme="minorBidi"/>
              <w:noProof/>
            </w:rPr>
          </w:pPr>
          <w:hyperlink w:anchor="_Toc10647250" w:history="1">
            <w:r w:rsidR="002C36BB" w:rsidRPr="005204EC">
              <w:rPr>
                <w:rStyle w:val="Hyperlink"/>
                <w:noProof/>
              </w:rPr>
              <w:t>file_content_column_iid_ref</w:t>
            </w:r>
            <w:r w:rsidR="002C36BB">
              <w:rPr>
                <w:noProof/>
                <w:webHidden/>
              </w:rPr>
              <w:tab/>
            </w:r>
            <w:r w:rsidR="002C36BB">
              <w:rPr>
                <w:noProof/>
                <w:webHidden/>
              </w:rPr>
              <w:fldChar w:fldCharType="begin"/>
            </w:r>
            <w:r w:rsidR="002C36BB">
              <w:rPr>
                <w:noProof/>
                <w:webHidden/>
              </w:rPr>
              <w:instrText xml:space="preserve"> PAGEREF _Toc10647250 \h </w:instrText>
            </w:r>
            <w:r w:rsidR="002C36BB">
              <w:rPr>
                <w:noProof/>
                <w:webHidden/>
              </w:rPr>
            </w:r>
            <w:r w:rsidR="002C36BB">
              <w:rPr>
                <w:noProof/>
                <w:webHidden/>
              </w:rPr>
              <w:fldChar w:fldCharType="separate"/>
            </w:r>
            <w:r w:rsidR="00D56D61">
              <w:rPr>
                <w:noProof/>
                <w:webHidden/>
              </w:rPr>
              <w:t>32</w:t>
            </w:r>
            <w:r w:rsidR="002C36BB">
              <w:rPr>
                <w:noProof/>
                <w:webHidden/>
              </w:rPr>
              <w:fldChar w:fldCharType="end"/>
            </w:r>
          </w:hyperlink>
        </w:p>
        <w:p w14:paraId="566E3C9D" w14:textId="77777777" w:rsidR="002C36BB" w:rsidRDefault="00FB0653">
          <w:pPr>
            <w:pStyle w:val="TOC3"/>
            <w:tabs>
              <w:tab w:val="right" w:leader="dot" w:pos="9350"/>
            </w:tabs>
            <w:rPr>
              <w:rFonts w:asciiTheme="minorHAnsi" w:eastAsiaTheme="minorEastAsia" w:hAnsiTheme="minorHAnsi" w:cstheme="minorBidi"/>
              <w:noProof/>
            </w:rPr>
          </w:pPr>
          <w:hyperlink w:anchor="_Toc10647251" w:history="1">
            <w:r w:rsidR="002C36BB" w:rsidRPr="005204EC">
              <w:rPr>
                <w:rStyle w:val="Hyperlink"/>
                <w:noProof/>
              </w:rPr>
              <w:t>column_field_size_override</w:t>
            </w:r>
            <w:r w:rsidR="002C36BB">
              <w:rPr>
                <w:noProof/>
                <w:webHidden/>
              </w:rPr>
              <w:tab/>
            </w:r>
            <w:r w:rsidR="002C36BB">
              <w:rPr>
                <w:noProof/>
                <w:webHidden/>
              </w:rPr>
              <w:fldChar w:fldCharType="begin"/>
            </w:r>
            <w:r w:rsidR="002C36BB">
              <w:rPr>
                <w:noProof/>
                <w:webHidden/>
              </w:rPr>
              <w:instrText xml:space="preserve"> PAGEREF _Toc10647251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14:paraId="5E184659" w14:textId="77777777" w:rsidR="002C36BB" w:rsidRDefault="00FB0653">
          <w:pPr>
            <w:pStyle w:val="TOC3"/>
            <w:tabs>
              <w:tab w:val="right" w:leader="dot" w:pos="9350"/>
            </w:tabs>
            <w:rPr>
              <w:rFonts w:asciiTheme="minorHAnsi" w:eastAsiaTheme="minorEastAsia" w:hAnsiTheme="minorHAnsi" w:cstheme="minorBidi"/>
              <w:noProof/>
            </w:rPr>
          </w:pPr>
          <w:hyperlink w:anchor="_Toc10647252" w:history="1">
            <w:r w:rsidR="002C36BB" w:rsidRPr="005204EC">
              <w:rPr>
                <w:rStyle w:val="Hyperlink"/>
                <w:noProof/>
              </w:rPr>
              <w:t>column_help_text</w:t>
            </w:r>
            <w:r w:rsidR="002C36BB">
              <w:rPr>
                <w:noProof/>
                <w:webHidden/>
              </w:rPr>
              <w:tab/>
            </w:r>
            <w:r w:rsidR="002C36BB">
              <w:rPr>
                <w:noProof/>
                <w:webHidden/>
              </w:rPr>
              <w:fldChar w:fldCharType="begin"/>
            </w:r>
            <w:r w:rsidR="002C36BB">
              <w:rPr>
                <w:noProof/>
                <w:webHidden/>
              </w:rPr>
              <w:instrText xml:space="preserve"> PAGEREF _Toc10647252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14:paraId="644FB313" w14:textId="77777777" w:rsidR="002C36BB" w:rsidRDefault="00FB0653">
          <w:pPr>
            <w:pStyle w:val="TOC3"/>
            <w:tabs>
              <w:tab w:val="right" w:leader="dot" w:pos="9350"/>
            </w:tabs>
            <w:rPr>
              <w:rFonts w:asciiTheme="minorHAnsi" w:eastAsiaTheme="minorEastAsia" w:hAnsiTheme="minorHAnsi" w:cstheme="minorBidi"/>
              <w:noProof/>
            </w:rPr>
          </w:pPr>
          <w:hyperlink w:anchor="_Toc10647253" w:history="1">
            <w:r w:rsidR="002C36BB" w:rsidRPr="005204EC">
              <w:rPr>
                <w:rStyle w:val="Hyperlink"/>
                <w:noProof/>
              </w:rPr>
              <w:t>column_id</w:t>
            </w:r>
            <w:r w:rsidR="002C36BB">
              <w:rPr>
                <w:noProof/>
                <w:webHidden/>
              </w:rPr>
              <w:tab/>
            </w:r>
            <w:r w:rsidR="002C36BB">
              <w:rPr>
                <w:noProof/>
                <w:webHidden/>
              </w:rPr>
              <w:fldChar w:fldCharType="begin"/>
            </w:r>
            <w:r w:rsidR="002C36BB">
              <w:rPr>
                <w:noProof/>
                <w:webHidden/>
              </w:rPr>
              <w:instrText xml:space="preserve"> PAGEREF _Toc10647253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14:paraId="6095CB93" w14:textId="77777777" w:rsidR="002C36BB" w:rsidRDefault="00FB0653">
          <w:pPr>
            <w:pStyle w:val="TOC3"/>
            <w:tabs>
              <w:tab w:val="right" w:leader="dot" w:pos="9350"/>
            </w:tabs>
            <w:rPr>
              <w:rFonts w:asciiTheme="minorHAnsi" w:eastAsiaTheme="minorEastAsia" w:hAnsiTheme="minorHAnsi" w:cstheme="minorBidi"/>
              <w:noProof/>
            </w:rPr>
          </w:pPr>
          <w:hyperlink w:anchor="_Toc10647254" w:history="1">
            <w:r w:rsidR="002C36BB" w:rsidRPr="005204EC">
              <w:rPr>
                <w:rStyle w:val="Hyperlink"/>
                <w:noProof/>
              </w:rPr>
              <w:t>originating_person</w:t>
            </w:r>
            <w:r w:rsidR="002C36BB">
              <w:rPr>
                <w:noProof/>
                <w:webHidden/>
              </w:rPr>
              <w:tab/>
            </w:r>
            <w:r w:rsidR="002C36BB">
              <w:rPr>
                <w:noProof/>
                <w:webHidden/>
              </w:rPr>
              <w:fldChar w:fldCharType="begin"/>
            </w:r>
            <w:r w:rsidR="002C36BB">
              <w:rPr>
                <w:noProof/>
                <w:webHidden/>
              </w:rPr>
              <w:instrText xml:space="preserve"> PAGEREF _Toc10647254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14:paraId="6DAFA0EA" w14:textId="77777777" w:rsidR="002C36BB" w:rsidRDefault="00FB0653">
          <w:pPr>
            <w:pStyle w:val="TOC3"/>
            <w:tabs>
              <w:tab w:val="right" w:leader="dot" w:pos="9350"/>
            </w:tabs>
            <w:rPr>
              <w:rFonts w:asciiTheme="minorHAnsi" w:eastAsiaTheme="minorEastAsia" w:hAnsiTheme="minorHAnsi" w:cstheme="minorBidi"/>
              <w:noProof/>
            </w:rPr>
          </w:pPr>
          <w:hyperlink w:anchor="_Toc10647255" w:history="1">
            <w:r w:rsidR="002C36BB" w:rsidRPr="005204EC">
              <w:rPr>
                <w:rStyle w:val="Hyperlink"/>
                <w:noProof/>
              </w:rPr>
              <w:t>contact_person</w:t>
            </w:r>
            <w:r w:rsidR="002C36BB">
              <w:rPr>
                <w:noProof/>
                <w:webHidden/>
              </w:rPr>
              <w:tab/>
            </w:r>
            <w:r w:rsidR="002C36BB">
              <w:rPr>
                <w:noProof/>
                <w:webHidden/>
              </w:rPr>
              <w:fldChar w:fldCharType="begin"/>
            </w:r>
            <w:r w:rsidR="002C36BB">
              <w:rPr>
                <w:noProof/>
                <w:webHidden/>
              </w:rPr>
              <w:instrText xml:space="preserve"> PAGEREF _Toc10647255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14:paraId="05BD1B09" w14:textId="77777777" w:rsidR="002C36BB" w:rsidRDefault="00FB0653">
          <w:pPr>
            <w:pStyle w:val="TOC3"/>
            <w:tabs>
              <w:tab w:val="right" w:leader="dot" w:pos="9350"/>
            </w:tabs>
            <w:rPr>
              <w:rFonts w:asciiTheme="minorHAnsi" w:eastAsiaTheme="minorEastAsia" w:hAnsiTheme="minorHAnsi" w:cstheme="minorBidi"/>
              <w:noProof/>
            </w:rPr>
          </w:pPr>
          <w:hyperlink w:anchor="_Toc10647256" w:history="1">
            <w:r w:rsidR="002C36BB" w:rsidRPr="005204EC">
              <w:rPr>
                <w:rStyle w:val="Hyperlink"/>
                <w:noProof/>
              </w:rPr>
              <w:t>pending_action</w:t>
            </w:r>
            <w:r w:rsidR="002C36BB">
              <w:rPr>
                <w:noProof/>
                <w:webHidden/>
              </w:rPr>
              <w:tab/>
            </w:r>
            <w:r w:rsidR="002C36BB">
              <w:rPr>
                <w:noProof/>
                <w:webHidden/>
              </w:rPr>
              <w:fldChar w:fldCharType="begin"/>
            </w:r>
            <w:r w:rsidR="002C36BB">
              <w:rPr>
                <w:noProof/>
                <w:webHidden/>
              </w:rPr>
              <w:instrText xml:space="preserve"> PAGEREF _Toc10647256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14:paraId="42C2DCA5" w14:textId="77777777" w:rsidR="002C36BB" w:rsidRDefault="00FB0653">
          <w:pPr>
            <w:pStyle w:val="TOC3"/>
            <w:tabs>
              <w:tab w:val="right" w:leader="dot" w:pos="9350"/>
            </w:tabs>
            <w:rPr>
              <w:rFonts w:asciiTheme="minorHAnsi" w:eastAsiaTheme="minorEastAsia" w:hAnsiTheme="minorHAnsi" w:cstheme="minorBidi"/>
              <w:noProof/>
            </w:rPr>
          </w:pPr>
          <w:hyperlink w:anchor="_Toc10647257" w:history="1">
            <w:r w:rsidR="002C36BB" w:rsidRPr="005204EC">
              <w:rPr>
                <w:rStyle w:val="Hyperlink"/>
                <w:noProof/>
              </w:rPr>
              <w:t>pending_status</w:t>
            </w:r>
            <w:r w:rsidR="002C36BB">
              <w:rPr>
                <w:noProof/>
                <w:webHidden/>
              </w:rPr>
              <w:tab/>
            </w:r>
            <w:r w:rsidR="002C36BB">
              <w:rPr>
                <w:noProof/>
                <w:webHidden/>
              </w:rPr>
              <w:fldChar w:fldCharType="begin"/>
            </w:r>
            <w:r w:rsidR="002C36BB">
              <w:rPr>
                <w:noProof/>
                <w:webHidden/>
              </w:rPr>
              <w:instrText xml:space="preserve"> PAGEREF _Toc10647257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14:paraId="48977E82" w14:textId="77777777" w:rsidR="002C36BB" w:rsidRDefault="00FB0653">
          <w:pPr>
            <w:pStyle w:val="TOC2"/>
            <w:tabs>
              <w:tab w:val="right" w:leader="dot" w:pos="9350"/>
            </w:tabs>
            <w:rPr>
              <w:rFonts w:asciiTheme="minorHAnsi" w:eastAsiaTheme="minorEastAsia" w:hAnsiTheme="minorHAnsi" w:cstheme="minorBidi"/>
              <w:noProof/>
            </w:rPr>
          </w:pPr>
          <w:hyperlink w:anchor="_Toc10647258" w:history="1">
            <w:r w:rsidR="002C36BB" w:rsidRPr="005204EC">
              <w:rPr>
                <w:rStyle w:val="Hyperlink"/>
                <w:rFonts w:ascii="Consolas" w:eastAsiaTheme="majorEastAsia" w:hAnsi="Consolas" w:cstheme="majorBidi"/>
                <w:b/>
                <w:noProof/>
              </w:rPr>
              <w:t>Tablecolumn required columns, unique constraints and calculations</w:t>
            </w:r>
            <w:r w:rsidR="002C36BB">
              <w:rPr>
                <w:noProof/>
                <w:webHidden/>
              </w:rPr>
              <w:tab/>
            </w:r>
            <w:r w:rsidR="002C36BB">
              <w:rPr>
                <w:noProof/>
                <w:webHidden/>
              </w:rPr>
              <w:fldChar w:fldCharType="begin"/>
            </w:r>
            <w:r w:rsidR="002C36BB">
              <w:rPr>
                <w:noProof/>
                <w:webHidden/>
              </w:rPr>
              <w:instrText xml:space="preserve"> PAGEREF _Toc10647258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14:paraId="76DD0F86" w14:textId="77777777" w:rsidR="002C36BB" w:rsidRDefault="00FB0653">
          <w:pPr>
            <w:pStyle w:val="TOC2"/>
            <w:tabs>
              <w:tab w:val="right" w:leader="dot" w:pos="9350"/>
            </w:tabs>
            <w:rPr>
              <w:rFonts w:asciiTheme="minorHAnsi" w:eastAsiaTheme="minorEastAsia" w:hAnsiTheme="minorHAnsi" w:cstheme="minorBidi"/>
              <w:noProof/>
            </w:rPr>
          </w:pPr>
          <w:hyperlink w:anchor="_Toc10647259" w:history="1">
            <w:r w:rsidR="002C36BB" w:rsidRPr="005204EC">
              <w:rPr>
                <w:rStyle w:val="Hyperlink"/>
                <w:noProof/>
              </w:rPr>
              <w:t>Columnlookup</w:t>
            </w:r>
            <w:r w:rsidR="002C36BB">
              <w:rPr>
                <w:noProof/>
                <w:webHidden/>
              </w:rPr>
              <w:tab/>
            </w:r>
            <w:r w:rsidR="002C36BB">
              <w:rPr>
                <w:noProof/>
                <w:webHidden/>
              </w:rPr>
              <w:fldChar w:fldCharType="begin"/>
            </w:r>
            <w:r w:rsidR="002C36BB">
              <w:rPr>
                <w:noProof/>
                <w:webHidden/>
              </w:rPr>
              <w:instrText xml:space="preserve"> PAGEREF _Toc10647259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14:paraId="19A980C4" w14:textId="77777777" w:rsidR="002C36BB" w:rsidRDefault="00FB0653">
          <w:pPr>
            <w:pStyle w:val="TOC2"/>
            <w:tabs>
              <w:tab w:val="right" w:leader="dot" w:pos="9350"/>
            </w:tabs>
            <w:rPr>
              <w:rFonts w:asciiTheme="minorHAnsi" w:eastAsiaTheme="minorEastAsia" w:hAnsiTheme="minorHAnsi" w:cstheme="minorBidi"/>
              <w:noProof/>
            </w:rPr>
          </w:pPr>
          <w:hyperlink w:anchor="_Toc10647260" w:history="1">
            <w:r w:rsidR="002C36BB" w:rsidRPr="005204EC">
              <w:rPr>
                <w:rStyle w:val="Hyperlink"/>
                <w:noProof/>
              </w:rPr>
              <w:t>Index Master Table</w:t>
            </w:r>
            <w:r w:rsidR="002C36BB">
              <w:rPr>
                <w:noProof/>
                <w:webHidden/>
              </w:rPr>
              <w:tab/>
            </w:r>
            <w:r w:rsidR="002C36BB">
              <w:rPr>
                <w:noProof/>
                <w:webHidden/>
              </w:rPr>
              <w:fldChar w:fldCharType="begin"/>
            </w:r>
            <w:r w:rsidR="002C36BB">
              <w:rPr>
                <w:noProof/>
                <w:webHidden/>
              </w:rPr>
              <w:instrText xml:space="preserve"> PAGEREF _Toc10647260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14:paraId="16BDA710" w14:textId="77777777" w:rsidR="002C36BB" w:rsidRDefault="00FB0653">
          <w:pPr>
            <w:pStyle w:val="TOC3"/>
            <w:tabs>
              <w:tab w:val="right" w:leader="dot" w:pos="9350"/>
            </w:tabs>
            <w:rPr>
              <w:rFonts w:asciiTheme="minorHAnsi" w:eastAsiaTheme="minorEastAsia" w:hAnsiTheme="minorHAnsi" w:cstheme="minorBidi"/>
              <w:noProof/>
            </w:rPr>
          </w:pPr>
          <w:hyperlink w:anchor="_Toc10647261" w:history="1">
            <w:r w:rsidR="002C36BB" w:rsidRPr="005204EC">
              <w:rPr>
                <w:rStyle w:val="Hyperlink"/>
                <w:noProof/>
              </w:rPr>
              <w:t>constraint_or_index_name</w:t>
            </w:r>
            <w:r w:rsidR="002C36BB">
              <w:rPr>
                <w:noProof/>
                <w:webHidden/>
              </w:rPr>
              <w:tab/>
            </w:r>
            <w:r w:rsidR="002C36BB">
              <w:rPr>
                <w:noProof/>
                <w:webHidden/>
              </w:rPr>
              <w:fldChar w:fldCharType="begin"/>
            </w:r>
            <w:r w:rsidR="002C36BB">
              <w:rPr>
                <w:noProof/>
                <w:webHidden/>
              </w:rPr>
              <w:instrText xml:space="preserve"> PAGEREF _Toc10647261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14:paraId="04BECBB6" w14:textId="77777777" w:rsidR="002C36BB" w:rsidRDefault="00FB0653">
          <w:pPr>
            <w:pStyle w:val="TOC3"/>
            <w:tabs>
              <w:tab w:val="right" w:leader="dot" w:pos="9350"/>
            </w:tabs>
            <w:rPr>
              <w:rFonts w:asciiTheme="minorHAnsi" w:eastAsiaTheme="minorEastAsia" w:hAnsiTheme="minorHAnsi" w:cstheme="minorBidi"/>
              <w:noProof/>
            </w:rPr>
          </w:pPr>
          <w:hyperlink w:anchor="_Toc10647262" w:history="1">
            <w:r w:rsidR="002C36BB" w:rsidRPr="005204EC">
              <w:rPr>
                <w:rStyle w:val="Hyperlink"/>
                <w:noProof/>
              </w:rPr>
              <w:t>unique_index</w:t>
            </w:r>
            <w:r w:rsidR="002C36BB">
              <w:rPr>
                <w:noProof/>
                <w:webHidden/>
              </w:rPr>
              <w:tab/>
            </w:r>
            <w:r w:rsidR="002C36BB">
              <w:rPr>
                <w:noProof/>
                <w:webHidden/>
              </w:rPr>
              <w:fldChar w:fldCharType="begin"/>
            </w:r>
            <w:r w:rsidR="002C36BB">
              <w:rPr>
                <w:noProof/>
                <w:webHidden/>
              </w:rPr>
              <w:instrText xml:space="preserve"> PAGEREF _Toc10647262 \h </w:instrText>
            </w:r>
            <w:r w:rsidR="002C36BB">
              <w:rPr>
                <w:noProof/>
                <w:webHidden/>
              </w:rPr>
            </w:r>
            <w:r w:rsidR="002C36BB">
              <w:rPr>
                <w:noProof/>
                <w:webHidden/>
              </w:rPr>
              <w:fldChar w:fldCharType="separate"/>
            </w:r>
            <w:r w:rsidR="00D56D61">
              <w:rPr>
                <w:noProof/>
                <w:webHidden/>
              </w:rPr>
              <w:t>33</w:t>
            </w:r>
            <w:r w:rsidR="002C36BB">
              <w:rPr>
                <w:noProof/>
                <w:webHidden/>
              </w:rPr>
              <w:fldChar w:fldCharType="end"/>
            </w:r>
          </w:hyperlink>
        </w:p>
        <w:p w14:paraId="2699AFC1" w14:textId="77777777" w:rsidR="002C36BB" w:rsidRDefault="00FB0653">
          <w:pPr>
            <w:pStyle w:val="TOC3"/>
            <w:tabs>
              <w:tab w:val="right" w:leader="dot" w:pos="9350"/>
            </w:tabs>
            <w:rPr>
              <w:rFonts w:asciiTheme="minorHAnsi" w:eastAsiaTheme="minorEastAsia" w:hAnsiTheme="minorHAnsi" w:cstheme="minorBidi"/>
              <w:noProof/>
            </w:rPr>
          </w:pPr>
          <w:hyperlink w:anchor="_Toc10647263" w:history="1">
            <w:r w:rsidR="002C36BB" w:rsidRPr="005204EC">
              <w:rPr>
                <w:rStyle w:val="Hyperlink"/>
                <w:noProof/>
              </w:rPr>
              <w:t>foreign_key_index</w:t>
            </w:r>
            <w:r w:rsidR="002C36BB">
              <w:rPr>
                <w:noProof/>
                <w:webHidden/>
              </w:rPr>
              <w:tab/>
            </w:r>
            <w:r w:rsidR="002C36BB">
              <w:rPr>
                <w:noProof/>
                <w:webHidden/>
              </w:rPr>
              <w:fldChar w:fldCharType="begin"/>
            </w:r>
            <w:r w:rsidR="002C36BB">
              <w:rPr>
                <w:noProof/>
                <w:webHidden/>
              </w:rPr>
              <w:instrText xml:space="preserve"> PAGEREF _Toc10647263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14:paraId="70F84026" w14:textId="77777777" w:rsidR="002C36BB" w:rsidRDefault="00FB0653">
          <w:pPr>
            <w:pStyle w:val="TOC3"/>
            <w:tabs>
              <w:tab w:val="right" w:leader="dot" w:pos="9350"/>
            </w:tabs>
            <w:rPr>
              <w:rFonts w:asciiTheme="minorHAnsi" w:eastAsiaTheme="minorEastAsia" w:hAnsiTheme="minorHAnsi" w:cstheme="minorBidi"/>
              <w:noProof/>
            </w:rPr>
          </w:pPr>
          <w:hyperlink w:anchor="_Toc10647264" w:history="1">
            <w:r w:rsidR="002C36BB" w:rsidRPr="005204EC">
              <w:rPr>
                <w:rStyle w:val="Hyperlink"/>
                <w:noProof/>
              </w:rPr>
              <w:t>primary_index</w:t>
            </w:r>
            <w:r w:rsidR="002C36BB">
              <w:rPr>
                <w:noProof/>
                <w:webHidden/>
              </w:rPr>
              <w:tab/>
            </w:r>
            <w:r w:rsidR="002C36BB">
              <w:rPr>
                <w:noProof/>
                <w:webHidden/>
              </w:rPr>
              <w:fldChar w:fldCharType="begin"/>
            </w:r>
            <w:r w:rsidR="002C36BB">
              <w:rPr>
                <w:noProof/>
                <w:webHidden/>
              </w:rPr>
              <w:instrText xml:space="preserve"> PAGEREF _Toc10647264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14:paraId="7EC1E51E" w14:textId="77777777" w:rsidR="002C36BB" w:rsidRDefault="00FB0653">
          <w:pPr>
            <w:pStyle w:val="TOC3"/>
            <w:tabs>
              <w:tab w:val="right" w:leader="dot" w:pos="9350"/>
            </w:tabs>
            <w:rPr>
              <w:rFonts w:asciiTheme="minorHAnsi" w:eastAsiaTheme="minorEastAsia" w:hAnsiTheme="minorHAnsi" w:cstheme="minorBidi"/>
              <w:noProof/>
            </w:rPr>
          </w:pPr>
          <w:hyperlink w:anchor="_Toc10647265" w:history="1">
            <w:r w:rsidR="002C36BB" w:rsidRPr="005204EC">
              <w:rPr>
                <w:rStyle w:val="Hyperlink"/>
                <w:noProof/>
              </w:rPr>
              <w:t>clustered_index</w:t>
            </w:r>
            <w:r w:rsidR="002C36BB">
              <w:rPr>
                <w:noProof/>
                <w:webHidden/>
              </w:rPr>
              <w:tab/>
            </w:r>
            <w:r w:rsidR="002C36BB">
              <w:rPr>
                <w:noProof/>
                <w:webHidden/>
              </w:rPr>
              <w:fldChar w:fldCharType="begin"/>
            </w:r>
            <w:r w:rsidR="002C36BB">
              <w:rPr>
                <w:noProof/>
                <w:webHidden/>
              </w:rPr>
              <w:instrText xml:space="preserve"> PAGEREF _Toc10647265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14:paraId="6F7F9EB7" w14:textId="77777777" w:rsidR="002C36BB" w:rsidRDefault="00FB0653">
          <w:pPr>
            <w:pStyle w:val="TOC3"/>
            <w:tabs>
              <w:tab w:val="right" w:leader="dot" w:pos="9350"/>
            </w:tabs>
            <w:rPr>
              <w:rFonts w:asciiTheme="minorHAnsi" w:eastAsiaTheme="minorEastAsia" w:hAnsiTheme="minorHAnsi" w:cstheme="minorBidi"/>
              <w:noProof/>
            </w:rPr>
          </w:pPr>
          <w:hyperlink w:anchor="_Toc10647266" w:history="1">
            <w:r w:rsidR="002C36BB" w:rsidRPr="005204EC">
              <w:rPr>
                <w:rStyle w:val="Hyperlink"/>
                <w:noProof/>
              </w:rPr>
              <w:t>index_deferrable</w:t>
            </w:r>
            <w:r w:rsidR="002C36BB">
              <w:rPr>
                <w:noProof/>
                <w:webHidden/>
              </w:rPr>
              <w:tab/>
            </w:r>
            <w:r w:rsidR="002C36BB">
              <w:rPr>
                <w:noProof/>
                <w:webHidden/>
              </w:rPr>
              <w:fldChar w:fldCharType="begin"/>
            </w:r>
            <w:r w:rsidR="002C36BB">
              <w:rPr>
                <w:noProof/>
                <w:webHidden/>
              </w:rPr>
              <w:instrText xml:space="preserve"> PAGEREF _Toc10647266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14:paraId="0DF8C533" w14:textId="77777777" w:rsidR="002C36BB" w:rsidRDefault="00FB0653">
          <w:pPr>
            <w:pStyle w:val="TOC3"/>
            <w:tabs>
              <w:tab w:val="right" w:leader="dot" w:pos="9350"/>
            </w:tabs>
            <w:rPr>
              <w:rFonts w:asciiTheme="minorHAnsi" w:eastAsiaTheme="minorEastAsia" w:hAnsiTheme="minorHAnsi" w:cstheme="minorBidi"/>
              <w:noProof/>
            </w:rPr>
          </w:pPr>
          <w:hyperlink w:anchor="_Toc10647267" w:history="1">
            <w:r w:rsidR="002C36BB" w:rsidRPr="005204EC">
              <w:rPr>
                <w:rStyle w:val="Hyperlink"/>
                <w:noProof/>
              </w:rPr>
              <w:t>performance_index</w:t>
            </w:r>
            <w:r w:rsidR="002C36BB">
              <w:rPr>
                <w:noProof/>
                <w:webHidden/>
              </w:rPr>
              <w:tab/>
            </w:r>
            <w:r w:rsidR="002C36BB">
              <w:rPr>
                <w:noProof/>
                <w:webHidden/>
              </w:rPr>
              <w:fldChar w:fldCharType="begin"/>
            </w:r>
            <w:r w:rsidR="002C36BB">
              <w:rPr>
                <w:noProof/>
                <w:webHidden/>
              </w:rPr>
              <w:instrText xml:space="preserve"> PAGEREF _Toc10647267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14:paraId="1BB1EC9A" w14:textId="77777777" w:rsidR="002C36BB" w:rsidRDefault="00FB0653">
          <w:pPr>
            <w:pStyle w:val="TOC3"/>
            <w:tabs>
              <w:tab w:val="right" w:leader="dot" w:pos="9350"/>
            </w:tabs>
            <w:rPr>
              <w:rFonts w:asciiTheme="minorHAnsi" w:eastAsiaTheme="minorEastAsia" w:hAnsiTheme="minorHAnsi" w:cstheme="minorBidi"/>
              <w:noProof/>
            </w:rPr>
          </w:pPr>
          <w:hyperlink w:anchor="_Toc10647268" w:history="1">
            <w:r w:rsidR="002C36BB" w:rsidRPr="005204EC">
              <w:rPr>
                <w:rStyle w:val="Hyperlink"/>
                <w:noProof/>
              </w:rPr>
              <w:t>spatial_index</w:t>
            </w:r>
            <w:r w:rsidR="002C36BB">
              <w:rPr>
                <w:noProof/>
                <w:webHidden/>
              </w:rPr>
              <w:tab/>
            </w:r>
            <w:r w:rsidR="002C36BB">
              <w:rPr>
                <w:noProof/>
                <w:webHidden/>
              </w:rPr>
              <w:fldChar w:fldCharType="begin"/>
            </w:r>
            <w:r w:rsidR="002C36BB">
              <w:rPr>
                <w:noProof/>
                <w:webHidden/>
              </w:rPr>
              <w:instrText xml:space="preserve"> PAGEREF _Toc10647268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14:paraId="13CE96D5" w14:textId="77777777" w:rsidR="002C36BB" w:rsidRDefault="00FB0653">
          <w:pPr>
            <w:pStyle w:val="TOC3"/>
            <w:tabs>
              <w:tab w:val="right" w:leader="dot" w:pos="9350"/>
            </w:tabs>
            <w:rPr>
              <w:rFonts w:asciiTheme="minorHAnsi" w:eastAsiaTheme="minorEastAsia" w:hAnsiTheme="minorHAnsi" w:cstheme="minorBidi"/>
              <w:noProof/>
            </w:rPr>
          </w:pPr>
          <w:hyperlink w:anchor="_Toc10647269" w:history="1">
            <w:r w:rsidR="002C36BB" w:rsidRPr="005204EC">
              <w:rPr>
                <w:rStyle w:val="Hyperlink"/>
                <w:noProof/>
              </w:rPr>
              <w:t>index_column_number</w:t>
            </w:r>
            <w:r w:rsidR="002C36BB">
              <w:rPr>
                <w:noProof/>
                <w:webHidden/>
              </w:rPr>
              <w:tab/>
            </w:r>
            <w:r w:rsidR="002C36BB">
              <w:rPr>
                <w:noProof/>
                <w:webHidden/>
              </w:rPr>
              <w:fldChar w:fldCharType="begin"/>
            </w:r>
            <w:r w:rsidR="002C36BB">
              <w:rPr>
                <w:noProof/>
                <w:webHidden/>
              </w:rPr>
              <w:instrText xml:space="preserve"> PAGEREF _Toc10647269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14:paraId="777D1668" w14:textId="77777777" w:rsidR="002C36BB" w:rsidRDefault="00FB0653">
          <w:pPr>
            <w:pStyle w:val="TOC3"/>
            <w:tabs>
              <w:tab w:val="right" w:leader="dot" w:pos="9350"/>
            </w:tabs>
            <w:rPr>
              <w:rFonts w:asciiTheme="minorHAnsi" w:eastAsiaTheme="minorEastAsia" w:hAnsiTheme="minorHAnsi" w:cstheme="minorBidi"/>
              <w:noProof/>
            </w:rPr>
          </w:pPr>
          <w:hyperlink w:anchor="_Toc10647270" w:history="1">
            <w:r w:rsidR="002C36BB" w:rsidRPr="005204EC">
              <w:rPr>
                <w:rStyle w:val="Hyperlink"/>
                <w:noProof/>
              </w:rPr>
              <w:t>index_column_names</w:t>
            </w:r>
            <w:r w:rsidR="002C36BB">
              <w:rPr>
                <w:noProof/>
                <w:webHidden/>
              </w:rPr>
              <w:tab/>
            </w:r>
            <w:r w:rsidR="002C36BB">
              <w:rPr>
                <w:noProof/>
                <w:webHidden/>
              </w:rPr>
              <w:fldChar w:fldCharType="begin"/>
            </w:r>
            <w:r w:rsidR="002C36BB">
              <w:rPr>
                <w:noProof/>
                <w:webHidden/>
              </w:rPr>
              <w:instrText xml:space="preserve"> PAGEREF _Toc10647270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14:paraId="14D19A5B" w14:textId="77777777" w:rsidR="002C36BB" w:rsidRDefault="00FB0653">
          <w:pPr>
            <w:pStyle w:val="TOC3"/>
            <w:tabs>
              <w:tab w:val="right" w:leader="dot" w:pos="9350"/>
            </w:tabs>
            <w:rPr>
              <w:rFonts w:asciiTheme="minorHAnsi" w:eastAsiaTheme="minorEastAsia" w:hAnsiTheme="minorHAnsi" w:cstheme="minorBidi"/>
              <w:noProof/>
            </w:rPr>
          </w:pPr>
          <w:hyperlink w:anchor="_Toc10647271" w:history="1">
            <w:r w:rsidR="002C36BB" w:rsidRPr="005204EC">
              <w:rPr>
                <w:rStyle w:val="Hyperlink"/>
                <w:noProof/>
              </w:rPr>
              <w:t>index_description</w:t>
            </w:r>
            <w:r w:rsidR="002C36BB">
              <w:rPr>
                <w:noProof/>
                <w:webHidden/>
              </w:rPr>
              <w:tab/>
            </w:r>
            <w:r w:rsidR="002C36BB">
              <w:rPr>
                <w:noProof/>
                <w:webHidden/>
              </w:rPr>
              <w:fldChar w:fldCharType="begin"/>
            </w:r>
            <w:r w:rsidR="002C36BB">
              <w:rPr>
                <w:noProof/>
                <w:webHidden/>
              </w:rPr>
              <w:instrText xml:space="preserve"> PAGEREF _Toc10647271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14:paraId="481B513A" w14:textId="77777777" w:rsidR="002C36BB" w:rsidRDefault="00FB0653">
          <w:pPr>
            <w:pStyle w:val="TOC3"/>
            <w:tabs>
              <w:tab w:val="right" w:leader="dot" w:pos="9350"/>
            </w:tabs>
            <w:rPr>
              <w:rFonts w:asciiTheme="minorHAnsi" w:eastAsiaTheme="minorEastAsia" w:hAnsiTheme="minorHAnsi" w:cstheme="minorBidi"/>
              <w:noProof/>
            </w:rPr>
          </w:pPr>
          <w:hyperlink w:anchor="_Toc10647272" w:history="1">
            <w:r w:rsidR="002C36BB" w:rsidRPr="005204EC">
              <w:rPr>
                <w:rStyle w:val="Hyperlink"/>
                <w:noProof/>
              </w:rPr>
              <w:t>index_id</w:t>
            </w:r>
            <w:r w:rsidR="002C36BB">
              <w:rPr>
                <w:noProof/>
                <w:webHidden/>
              </w:rPr>
              <w:tab/>
            </w:r>
            <w:r w:rsidR="002C36BB">
              <w:rPr>
                <w:noProof/>
                <w:webHidden/>
              </w:rPr>
              <w:fldChar w:fldCharType="begin"/>
            </w:r>
            <w:r w:rsidR="002C36BB">
              <w:rPr>
                <w:noProof/>
                <w:webHidden/>
              </w:rPr>
              <w:instrText xml:space="preserve"> PAGEREF _Toc10647272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14:paraId="5B07F270" w14:textId="77777777" w:rsidR="002C36BB" w:rsidRDefault="00FB0653">
          <w:pPr>
            <w:pStyle w:val="TOC3"/>
            <w:tabs>
              <w:tab w:val="right" w:leader="dot" w:pos="9350"/>
            </w:tabs>
            <w:rPr>
              <w:rFonts w:asciiTheme="minorHAnsi" w:eastAsiaTheme="minorEastAsia" w:hAnsiTheme="minorHAnsi" w:cstheme="minorBidi"/>
              <w:noProof/>
            </w:rPr>
          </w:pPr>
          <w:hyperlink w:anchor="_Toc10647273" w:history="1">
            <w:r w:rsidR="002C36BB" w:rsidRPr="005204EC">
              <w:rPr>
                <w:rStyle w:val="Hyperlink"/>
                <w:noProof/>
              </w:rPr>
              <w:t>sql_advance_options</w:t>
            </w:r>
            <w:r w:rsidR="002C36BB">
              <w:rPr>
                <w:noProof/>
                <w:webHidden/>
              </w:rPr>
              <w:tab/>
            </w:r>
            <w:r w:rsidR="002C36BB">
              <w:rPr>
                <w:noProof/>
                <w:webHidden/>
              </w:rPr>
              <w:fldChar w:fldCharType="begin"/>
            </w:r>
            <w:r w:rsidR="002C36BB">
              <w:rPr>
                <w:noProof/>
                <w:webHidden/>
              </w:rPr>
              <w:instrText xml:space="preserve"> PAGEREF _Toc10647273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14:paraId="5AECA0C1" w14:textId="77777777" w:rsidR="002C36BB" w:rsidRDefault="00FB0653">
          <w:pPr>
            <w:pStyle w:val="TOC3"/>
            <w:tabs>
              <w:tab w:val="right" w:leader="dot" w:pos="9350"/>
            </w:tabs>
            <w:rPr>
              <w:rFonts w:asciiTheme="minorHAnsi" w:eastAsiaTheme="minorEastAsia" w:hAnsiTheme="minorHAnsi" w:cstheme="minorBidi"/>
              <w:noProof/>
            </w:rPr>
          </w:pPr>
          <w:hyperlink w:anchor="_Toc10647274" w:history="1">
            <w:r w:rsidR="002C36BB" w:rsidRPr="005204EC">
              <w:rPr>
                <w:rStyle w:val="Hyperlink"/>
                <w:noProof/>
              </w:rPr>
              <w:t>originating_person</w:t>
            </w:r>
            <w:r w:rsidR="002C36BB">
              <w:rPr>
                <w:noProof/>
                <w:webHidden/>
              </w:rPr>
              <w:tab/>
            </w:r>
            <w:r w:rsidR="002C36BB">
              <w:rPr>
                <w:noProof/>
                <w:webHidden/>
              </w:rPr>
              <w:fldChar w:fldCharType="begin"/>
            </w:r>
            <w:r w:rsidR="002C36BB">
              <w:rPr>
                <w:noProof/>
                <w:webHidden/>
              </w:rPr>
              <w:instrText xml:space="preserve"> PAGEREF _Toc10647274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14:paraId="42E005CC" w14:textId="77777777" w:rsidR="002C36BB" w:rsidRDefault="00FB0653">
          <w:pPr>
            <w:pStyle w:val="TOC3"/>
            <w:tabs>
              <w:tab w:val="right" w:leader="dot" w:pos="9350"/>
            </w:tabs>
            <w:rPr>
              <w:rFonts w:asciiTheme="minorHAnsi" w:eastAsiaTheme="minorEastAsia" w:hAnsiTheme="minorHAnsi" w:cstheme="minorBidi"/>
              <w:noProof/>
            </w:rPr>
          </w:pPr>
          <w:hyperlink w:anchor="_Toc10647275" w:history="1">
            <w:r w:rsidR="002C36BB" w:rsidRPr="005204EC">
              <w:rPr>
                <w:rStyle w:val="Hyperlink"/>
                <w:noProof/>
              </w:rPr>
              <w:t>contact_person</w:t>
            </w:r>
            <w:r w:rsidR="002C36BB">
              <w:rPr>
                <w:noProof/>
                <w:webHidden/>
              </w:rPr>
              <w:tab/>
            </w:r>
            <w:r w:rsidR="002C36BB">
              <w:rPr>
                <w:noProof/>
                <w:webHidden/>
              </w:rPr>
              <w:fldChar w:fldCharType="begin"/>
            </w:r>
            <w:r w:rsidR="002C36BB">
              <w:rPr>
                <w:noProof/>
                <w:webHidden/>
              </w:rPr>
              <w:instrText xml:space="preserve"> PAGEREF _Toc10647275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14:paraId="274B3C5A" w14:textId="77777777" w:rsidR="002C36BB" w:rsidRDefault="00FB0653">
          <w:pPr>
            <w:pStyle w:val="TOC3"/>
            <w:tabs>
              <w:tab w:val="right" w:leader="dot" w:pos="9350"/>
            </w:tabs>
            <w:rPr>
              <w:rFonts w:asciiTheme="minorHAnsi" w:eastAsiaTheme="minorEastAsia" w:hAnsiTheme="minorHAnsi" w:cstheme="minorBidi"/>
              <w:noProof/>
            </w:rPr>
          </w:pPr>
          <w:hyperlink w:anchor="_Toc10647276" w:history="1">
            <w:r w:rsidR="002C36BB" w:rsidRPr="005204EC">
              <w:rPr>
                <w:rStyle w:val="Hyperlink"/>
                <w:noProof/>
              </w:rPr>
              <w:t>pending_action</w:t>
            </w:r>
            <w:r w:rsidR="002C36BB">
              <w:rPr>
                <w:noProof/>
                <w:webHidden/>
              </w:rPr>
              <w:tab/>
            </w:r>
            <w:r w:rsidR="002C36BB">
              <w:rPr>
                <w:noProof/>
                <w:webHidden/>
              </w:rPr>
              <w:fldChar w:fldCharType="begin"/>
            </w:r>
            <w:r w:rsidR="002C36BB">
              <w:rPr>
                <w:noProof/>
                <w:webHidden/>
              </w:rPr>
              <w:instrText xml:space="preserve"> PAGEREF _Toc10647276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14:paraId="0C5708FD" w14:textId="77777777" w:rsidR="002C36BB" w:rsidRDefault="00FB0653">
          <w:pPr>
            <w:pStyle w:val="TOC3"/>
            <w:tabs>
              <w:tab w:val="right" w:leader="dot" w:pos="9350"/>
            </w:tabs>
            <w:rPr>
              <w:rFonts w:asciiTheme="minorHAnsi" w:eastAsiaTheme="minorEastAsia" w:hAnsiTheme="minorHAnsi" w:cstheme="minorBidi"/>
              <w:noProof/>
            </w:rPr>
          </w:pPr>
          <w:hyperlink w:anchor="_Toc10647277" w:history="1">
            <w:r w:rsidR="002C36BB" w:rsidRPr="005204EC">
              <w:rPr>
                <w:rStyle w:val="Hyperlink"/>
                <w:noProof/>
              </w:rPr>
              <w:t>pending_status</w:t>
            </w:r>
            <w:r w:rsidR="002C36BB">
              <w:rPr>
                <w:noProof/>
                <w:webHidden/>
              </w:rPr>
              <w:tab/>
            </w:r>
            <w:r w:rsidR="002C36BB">
              <w:rPr>
                <w:noProof/>
                <w:webHidden/>
              </w:rPr>
              <w:fldChar w:fldCharType="begin"/>
            </w:r>
            <w:r w:rsidR="002C36BB">
              <w:rPr>
                <w:noProof/>
                <w:webHidden/>
              </w:rPr>
              <w:instrText xml:space="preserve"> PAGEREF _Toc10647277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14:paraId="02007F8C" w14:textId="77777777" w:rsidR="002C36BB" w:rsidRDefault="00FB0653">
          <w:pPr>
            <w:pStyle w:val="TOC2"/>
            <w:tabs>
              <w:tab w:val="right" w:leader="dot" w:pos="9350"/>
            </w:tabs>
            <w:rPr>
              <w:rFonts w:asciiTheme="minorHAnsi" w:eastAsiaTheme="minorEastAsia" w:hAnsiTheme="minorHAnsi" w:cstheme="minorBidi"/>
              <w:noProof/>
            </w:rPr>
          </w:pPr>
          <w:hyperlink w:anchor="_Toc10647278" w:history="1">
            <w:r w:rsidR="002C36BB" w:rsidRPr="005204EC">
              <w:rPr>
                <w:rStyle w:val="Hyperlink"/>
                <w:noProof/>
              </w:rPr>
              <w:t>Index Detail Table</w:t>
            </w:r>
            <w:r w:rsidR="002C36BB">
              <w:rPr>
                <w:noProof/>
                <w:webHidden/>
              </w:rPr>
              <w:tab/>
            </w:r>
            <w:r w:rsidR="002C36BB">
              <w:rPr>
                <w:noProof/>
                <w:webHidden/>
              </w:rPr>
              <w:fldChar w:fldCharType="begin"/>
            </w:r>
            <w:r w:rsidR="002C36BB">
              <w:rPr>
                <w:noProof/>
                <w:webHidden/>
              </w:rPr>
              <w:instrText xml:space="preserve"> PAGEREF _Toc10647278 \h </w:instrText>
            </w:r>
            <w:r w:rsidR="002C36BB">
              <w:rPr>
                <w:noProof/>
                <w:webHidden/>
              </w:rPr>
            </w:r>
            <w:r w:rsidR="002C36BB">
              <w:rPr>
                <w:noProof/>
                <w:webHidden/>
              </w:rPr>
              <w:fldChar w:fldCharType="separate"/>
            </w:r>
            <w:r w:rsidR="00D56D61">
              <w:rPr>
                <w:noProof/>
                <w:webHidden/>
              </w:rPr>
              <w:t>34</w:t>
            </w:r>
            <w:r w:rsidR="002C36BB">
              <w:rPr>
                <w:noProof/>
                <w:webHidden/>
              </w:rPr>
              <w:fldChar w:fldCharType="end"/>
            </w:r>
          </w:hyperlink>
        </w:p>
        <w:p w14:paraId="6829C2B9" w14:textId="77777777" w:rsidR="002C36BB" w:rsidRDefault="00FB0653">
          <w:pPr>
            <w:pStyle w:val="TOC2"/>
            <w:tabs>
              <w:tab w:val="right" w:leader="dot" w:pos="9350"/>
            </w:tabs>
            <w:rPr>
              <w:rFonts w:asciiTheme="minorHAnsi" w:eastAsiaTheme="minorEastAsia" w:hAnsiTheme="minorHAnsi" w:cstheme="minorBidi"/>
              <w:noProof/>
            </w:rPr>
          </w:pPr>
          <w:hyperlink w:anchor="_Toc10647279" w:history="1">
            <w:r w:rsidR="002C36BB" w:rsidRPr="005204EC">
              <w:rPr>
                <w:rStyle w:val="Hyperlink"/>
                <w:b/>
                <w:bCs/>
                <w:i/>
                <w:noProof/>
              </w:rPr>
              <w:t>index_column_sequence</w:t>
            </w:r>
            <w:r w:rsidR="002C36BB" w:rsidRPr="005204EC">
              <w:rPr>
                <w:rStyle w:val="Hyperlink"/>
                <w:rFonts w:ascii="Consolas" w:eastAsiaTheme="majorEastAsia" w:hAnsi="Consolas" w:cstheme="majorBidi"/>
                <w:noProof/>
              </w:rPr>
              <w:t xml:space="preserve"> -</w:t>
            </w:r>
            <w:r w:rsidR="002C36BB">
              <w:rPr>
                <w:noProof/>
                <w:webHidden/>
              </w:rPr>
              <w:tab/>
            </w:r>
            <w:r w:rsidR="002C36BB">
              <w:rPr>
                <w:noProof/>
                <w:webHidden/>
              </w:rPr>
              <w:fldChar w:fldCharType="begin"/>
            </w:r>
            <w:r w:rsidR="002C36BB">
              <w:rPr>
                <w:noProof/>
                <w:webHidden/>
              </w:rPr>
              <w:instrText xml:space="preserve"> PAGEREF _Toc10647279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14:paraId="25201B23" w14:textId="77777777" w:rsidR="002C36BB" w:rsidRDefault="00FB0653">
          <w:pPr>
            <w:pStyle w:val="TOC3"/>
            <w:tabs>
              <w:tab w:val="right" w:leader="dot" w:pos="9350"/>
            </w:tabs>
            <w:rPr>
              <w:rFonts w:asciiTheme="minorHAnsi" w:eastAsiaTheme="minorEastAsia" w:hAnsiTheme="minorHAnsi" w:cstheme="minorBidi"/>
              <w:noProof/>
            </w:rPr>
          </w:pPr>
          <w:hyperlink w:anchor="_Toc10647280" w:history="1">
            <w:r w:rsidR="002C36BB" w:rsidRPr="005204EC">
              <w:rPr>
                <w:rStyle w:val="Hyperlink"/>
                <w:noProof/>
              </w:rPr>
              <w:t>column_label</w:t>
            </w:r>
            <w:r w:rsidR="002C36BB">
              <w:rPr>
                <w:noProof/>
                <w:webHidden/>
              </w:rPr>
              <w:tab/>
            </w:r>
            <w:r w:rsidR="002C36BB">
              <w:rPr>
                <w:noProof/>
                <w:webHidden/>
              </w:rPr>
              <w:fldChar w:fldCharType="begin"/>
            </w:r>
            <w:r w:rsidR="002C36BB">
              <w:rPr>
                <w:noProof/>
                <w:webHidden/>
              </w:rPr>
              <w:instrText xml:space="preserve"> PAGEREF _Toc10647280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14:paraId="5BBDD5B8" w14:textId="77777777" w:rsidR="002C36BB" w:rsidRDefault="00FB0653">
          <w:pPr>
            <w:pStyle w:val="TOC3"/>
            <w:tabs>
              <w:tab w:val="right" w:leader="dot" w:pos="9350"/>
            </w:tabs>
            <w:rPr>
              <w:rFonts w:asciiTheme="minorHAnsi" w:eastAsiaTheme="minorEastAsia" w:hAnsiTheme="minorHAnsi" w:cstheme="minorBidi"/>
              <w:noProof/>
            </w:rPr>
          </w:pPr>
          <w:hyperlink w:anchor="_Toc10647281" w:history="1">
            <w:r w:rsidR="002C36BB" w:rsidRPr="005204EC">
              <w:rPr>
                <w:rStyle w:val="Hyperlink"/>
                <w:noProof/>
              </w:rPr>
              <w:t>column_physical_name</w:t>
            </w:r>
            <w:r w:rsidR="002C36BB">
              <w:rPr>
                <w:noProof/>
                <w:webHidden/>
              </w:rPr>
              <w:tab/>
            </w:r>
            <w:r w:rsidR="002C36BB">
              <w:rPr>
                <w:noProof/>
                <w:webHidden/>
              </w:rPr>
              <w:fldChar w:fldCharType="begin"/>
            </w:r>
            <w:r w:rsidR="002C36BB">
              <w:rPr>
                <w:noProof/>
                <w:webHidden/>
              </w:rPr>
              <w:instrText xml:space="preserve"> PAGEREF _Toc10647281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14:paraId="1CBCE30A" w14:textId="77777777" w:rsidR="002C36BB" w:rsidRDefault="00FB0653">
          <w:pPr>
            <w:pStyle w:val="TOC3"/>
            <w:tabs>
              <w:tab w:val="right" w:leader="dot" w:pos="9350"/>
            </w:tabs>
            <w:rPr>
              <w:rFonts w:asciiTheme="minorHAnsi" w:eastAsiaTheme="minorEastAsia" w:hAnsiTheme="minorHAnsi" w:cstheme="minorBidi"/>
              <w:noProof/>
            </w:rPr>
          </w:pPr>
          <w:hyperlink w:anchor="_Toc10647282" w:history="1">
            <w:r w:rsidR="002C36BB" w:rsidRPr="005204EC">
              <w:rPr>
                <w:rStyle w:val="Hyperlink"/>
                <w:noProof/>
              </w:rPr>
              <w:t>include_clause_column?</w:t>
            </w:r>
            <w:r w:rsidR="002C36BB">
              <w:rPr>
                <w:noProof/>
                <w:webHidden/>
              </w:rPr>
              <w:tab/>
            </w:r>
            <w:r w:rsidR="002C36BB">
              <w:rPr>
                <w:noProof/>
                <w:webHidden/>
              </w:rPr>
              <w:fldChar w:fldCharType="begin"/>
            </w:r>
            <w:r w:rsidR="002C36BB">
              <w:rPr>
                <w:noProof/>
                <w:webHidden/>
              </w:rPr>
              <w:instrText xml:space="preserve"> PAGEREF _Toc10647282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14:paraId="155EBF64" w14:textId="77777777" w:rsidR="002C36BB" w:rsidRDefault="00FB0653">
          <w:pPr>
            <w:pStyle w:val="TOC3"/>
            <w:tabs>
              <w:tab w:val="right" w:leader="dot" w:pos="9350"/>
            </w:tabs>
            <w:rPr>
              <w:rFonts w:asciiTheme="minorHAnsi" w:eastAsiaTheme="minorEastAsia" w:hAnsiTheme="minorHAnsi" w:cstheme="minorBidi"/>
              <w:noProof/>
            </w:rPr>
          </w:pPr>
          <w:hyperlink w:anchor="_Toc10647283" w:history="1">
            <w:r w:rsidR="002C36BB" w:rsidRPr="005204EC">
              <w:rPr>
                <w:rStyle w:val="Hyperlink"/>
                <w:noProof/>
              </w:rPr>
              <w:t>not_null_clause_columna?</w:t>
            </w:r>
            <w:r w:rsidR="002C36BB">
              <w:rPr>
                <w:noProof/>
                <w:webHidden/>
              </w:rPr>
              <w:tab/>
            </w:r>
            <w:r w:rsidR="002C36BB">
              <w:rPr>
                <w:noProof/>
                <w:webHidden/>
              </w:rPr>
              <w:fldChar w:fldCharType="begin"/>
            </w:r>
            <w:r w:rsidR="002C36BB">
              <w:rPr>
                <w:noProof/>
                <w:webHidden/>
              </w:rPr>
              <w:instrText xml:space="preserve"> PAGEREF _Toc10647283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14:paraId="6EE1211D" w14:textId="77777777" w:rsidR="002C36BB" w:rsidRDefault="00FB0653">
          <w:pPr>
            <w:pStyle w:val="TOC3"/>
            <w:tabs>
              <w:tab w:val="right" w:leader="dot" w:pos="9350"/>
            </w:tabs>
            <w:rPr>
              <w:rFonts w:asciiTheme="minorHAnsi" w:eastAsiaTheme="minorEastAsia" w:hAnsiTheme="minorHAnsi" w:cstheme="minorBidi"/>
              <w:noProof/>
            </w:rPr>
          </w:pPr>
          <w:hyperlink w:anchor="_Toc10647284" w:history="1">
            <w:r w:rsidR="002C36BB" w:rsidRPr="005204EC">
              <w:rPr>
                <w:rStyle w:val="Hyperlink"/>
                <w:noProof/>
              </w:rPr>
              <w:t>originating_person</w:t>
            </w:r>
            <w:r w:rsidR="002C36BB">
              <w:rPr>
                <w:noProof/>
                <w:webHidden/>
              </w:rPr>
              <w:tab/>
            </w:r>
            <w:r w:rsidR="002C36BB">
              <w:rPr>
                <w:noProof/>
                <w:webHidden/>
              </w:rPr>
              <w:fldChar w:fldCharType="begin"/>
            </w:r>
            <w:r w:rsidR="002C36BB">
              <w:rPr>
                <w:noProof/>
                <w:webHidden/>
              </w:rPr>
              <w:instrText xml:space="preserve"> PAGEREF _Toc10647284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14:paraId="4DC041CE" w14:textId="77777777" w:rsidR="002C36BB" w:rsidRDefault="00FB0653">
          <w:pPr>
            <w:pStyle w:val="TOC3"/>
            <w:tabs>
              <w:tab w:val="right" w:leader="dot" w:pos="9350"/>
            </w:tabs>
            <w:rPr>
              <w:rFonts w:asciiTheme="minorHAnsi" w:eastAsiaTheme="minorEastAsia" w:hAnsiTheme="minorHAnsi" w:cstheme="minorBidi"/>
              <w:noProof/>
            </w:rPr>
          </w:pPr>
          <w:hyperlink w:anchor="_Toc10647285" w:history="1">
            <w:r w:rsidR="002C36BB" w:rsidRPr="005204EC">
              <w:rPr>
                <w:rStyle w:val="Hyperlink"/>
                <w:noProof/>
              </w:rPr>
              <w:t>contact_person</w:t>
            </w:r>
            <w:r w:rsidR="002C36BB">
              <w:rPr>
                <w:noProof/>
                <w:webHidden/>
              </w:rPr>
              <w:tab/>
            </w:r>
            <w:r w:rsidR="002C36BB">
              <w:rPr>
                <w:noProof/>
                <w:webHidden/>
              </w:rPr>
              <w:fldChar w:fldCharType="begin"/>
            </w:r>
            <w:r w:rsidR="002C36BB">
              <w:rPr>
                <w:noProof/>
                <w:webHidden/>
              </w:rPr>
              <w:instrText xml:space="preserve"> PAGEREF _Toc10647285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14:paraId="63A967CE" w14:textId="77777777" w:rsidR="002C36BB" w:rsidRDefault="00FB0653">
          <w:pPr>
            <w:pStyle w:val="TOC3"/>
            <w:tabs>
              <w:tab w:val="right" w:leader="dot" w:pos="9350"/>
            </w:tabs>
            <w:rPr>
              <w:rFonts w:asciiTheme="minorHAnsi" w:eastAsiaTheme="minorEastAsia" w:hAnsiTheme="minorHAnsi" w:cstheme="minorBidi"/>
              <w:noProof/>
            </w:rPr>
          </w:pPr>
          <w:hyperlink w:anchor="_Toc10647286" w:history="1">
            <w:r w:rsidR="002C36BB" w:rsidRPr="005204EC">
              <w:rPr>
                <w:rStyle w:val="Hyperlink"/>
                <w:noProof/>
              </w:rPr>
              <w:t>pending_action</w:t>
            </w:r>
            <w:r w:rsidR="002C36BB">
              <w:rPr>
                <w:noProof/>
                <w:webHidden/>
              </w:rPr>
              <w:tab/>
            </w:r>
            <w:r w:rsidR="002C36BB">
              <w:rPr>
                <w:noProof/>
                <w:webHidden/>
              </w:rPr>
              <w:fldChar w:fldCharType="begin"/>
            </w:r>
            <w:r w:rsidR="002C36BB">
              <w:rPr>
                <w:noProof/>
                <w:webHidden/>
              </w:rPr>
              <w:instrText xml:space="preserve"> PAGEREF _Toc10647286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14:paraId="75004038" w14:textId="77777777" w:rsidR="002C36BB" w:rsidRDefault="00FB0653">
          <w:pPr>
            <w:pStyle w:val="TOC3"/>
            <w:tabs>
              <w:tab w:val="right" w:leader="dot" w:pos="9350"/>
            </w:tabs>
            <w:rPr>
              <w:rFonts w:asciiTheme="minorHAnsi" w:eastAsiaTheme="minorEastAsia" w:hAnsiTheme="minorHAnsi" w:cstheme="minorBidi"/>
              <w:noProof/>
            </w:rPr>
          </w:pPr>
          <w:hyperlink w:anchor="_Toc10647287" w:history="1">
            <w:r w:rsidR="002C36BB" w:rsidRPr="005204EC">
              <w:rPr>
                <w:rStyle w:val="Hyperlink"/>
                <w:noProof/>
              </w:rPr>
              <w:t>pending_status</w:t>
            </w:r>
            <w:r w:rsidR="002C36BB">
              <w:rPr>
                <w:noProof/>
                <w:webHidden/>
              </w:rPr>
              <w:tab/>
            </w:r>
            <w:r w:rsidR="002C36BB">
              <w:rPr>
                <w:noProof/>
                <w:webHidden/>
              </w:rPr>
              <w:fldChar w:fldCharType="begin"/>
            </w:r>
            <w:r w:rsidR="002C36BB">
              <w:rPr>
                <w:noProof/>
                <w:webHidden/>
              </w:rPr>
              <w:instrText xml:space="preserve"> PAGEREF _Toc10647287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14:paraId="25ACA440" w14:textId="77777777" w:rsidR="002C36BB" w:rsidRDefault="00FB0653">
          <w:pPr>
            <w:pStyle w:val="TOC2"/>
            <w:tabs>
              <w:tab w:val="right" w:leader="dot" w:pos="9350"/>
            </w:tabs>
            <w:rPr>
              <w:rFonts w:asciiTheme="minorHAnsi" w:eastAsiaTheme="minorEastAsia" w:hAnsiTheme="minorHAnsi" w:cstheme="minorBidi"/>
              <w:noProof/>
            </w:rPr>
          </w:pPr>
          <w:hyperlink w:anchor="_Toc10647288" w:history="1">
            <w:r w:rsidR="002C36BB" w:rsidRPr="005204EC">
              <w:rPr>
                <w:rStyle w:val="Hyperlink"/>
                <w:noProof/>
              </w:rPr>
              <w:t>Relationship Master Table</w:t>
            </w:r>
            <w:r w:rsidR="002C36BB">
              <w:rPr>
                <w:noProof/>
                <w:webHidden/>
              </w:rPr>
              <w:tab/>
            </w:r>
            <w:r w:rsidR="002C36BB">
              <w:rPr>
                <w:noProof/>
                <w:webHidden/>
              </w:rPr>
              <w:fldChar w:fldCharType="begin"/>
            </w:r>
            <w:r w:rsidR="002C36BB">
              <w:rPr>
                <w:noProof/>
                <w:webHidden/>
              </w:rPr>
              <w:instrText xml:space="preserve"> PAGEREF _Toc10647288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14:paraId="6B25E11F" w14:textId="77777777" w:rsidR="002C36BB" w:rsidRDefault="00FB0653">
          <w:pPr>
            <w:pStyle w:val="TOC3"/>
            <w:tabs>
              <w:tab w:val="right" w:leader="dot" w:pos="9350"/>
            </w:tabs>
            <w:rPr>
              <w:rFonts w:asciiTheme="minorHAnsi" w:eastAsiaTheme="minorEastAsia" w:hAnsiTheme="minorHAnsi" w:cstheme="minorBidi"/>
              <w:noProof/>
            </w:rPr>
          </w:pPr>
          <w:hyperlink w:anchor="_Toc10647289" w:history="1">
            <w:r w:rsidR="002C36BB" w:rsidRPr="005204EC">
              <w:rPr>
                <w:rStyle w:val="Hyperlink"/>
                <w:noProof/>
              </w:rPr>
              <w:t>index_iid_ref</w:t>
            </w:r>
            <w:r w:rsidR="002C36BB">
              <w:rPr>
                <w:noProof/>
                <w:webHidden/>
              </w:rPr>
              <w:tab/>
            </w:r>
            <w:r w:rsidR="002C36BB">
              <w:rPr>
                <w:noProof/>
                <w:webHidden/>
              </w:rPr>
              <w:fldChar w:fldCharType="begin"/>
            </w:r>
            <w:r w:rsidR="002C36BB">
              <w:rPr>
                <w:noProof/>
                <w:webHidden/>
              </w:rPr>
              <w:instrText xml:space="preserve"> PAGEREF _Toc10647289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14:paraId="273A531B" w14:textId="77777777" w:rsidR="002C36BB" w:rsidRDefault="00FB0653">
          <w:pPr>
            <w:pStyle w:val="TOC3"/>
            <w:tabs>
              <w:tab w:val="right" w:leader="dot" w:pos="9350"/>
            </w:tabs>
            <w:rPr>
              <w:rFonts w:asciiTheme="minorHAnsi" w:eastAsiaTheme="minorEastAsia" w:hAnsiTheme="minorHAnsi" w:cstheme="minorBidi"/>
              <w:noProof/>
            </w:rPr>
          </w:pPr>
          <w:hyperlink w:anchor="_Toc10647290" w:history="1">
            <w:r w:rsidR="002C36BB" w:rsidRPr="005204EC">
              <w:rPr>
                <w:rStyle w:val="Hyperlink"/>
                <w:noProof/>
              </w:rPr>
              <w:t>dependency_index_iid_ref</w:t>
            </w:r>
            <w:r w:rsidR="002C36BB">
              <w:rPr>
                <w:noProof/>
                <w:webHidden/>
              </w:rPr>
              <w:tab/>
            </w:r>
            <w:r w:rsidR="002C36BB">
              <w:rPr>
                <w:noProof/>
                <w:webHidden/>
              </w:rPr>
              <w:fldChar w:fldCharType="begin"/>
            </w:r>
            <w:r w:rsidR="002C36BB">
              <w:rPr>
                <w:noProof/>
                <w:webHidden/>
              </w:rPr>
              <w:instrText xml:space="preserve"> PAGEREF _Toc10647290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14:paraId="0392FB91" w14:textId="77777777" w:rsidR="002C36BB" w:rsidRDefault="00FB0653">
          <w:pPr>
            <w:pStyle w:val="TOC3"/>
            <w:tabs>
              <w:tab w:val="right" w:leader="dot" w:pos="9350"/>
            </w:tabs>
            <w:rPr>
              <w:rFonts w:asciiTheme="minorHAnsi" w:eastAsiaTheme="minorEastAsia" w:hAnsiTheme="minorHAnsi" w:cstheme="minorBidi"/>
              <w:noProof/>
            </w:rPr>
          </w:pPr>
          <w:hyperlink w:anchor="_Toc10647291" w:history="1">
            <w:r w:rsidR="002C36BB" w:rsidRPr="005204EC">
              <w:rPr>
                <w:rStyle w:val="Hyperlink"/>
                <w:noProof/>
              </w:rPr>
              <w:t>system_iid_ref</w:t>
            </w:r>
            <w:r w:rsidR="002C36BB">
              <w:rPr>
                <w:noProof/>
                <w:webHidden/>
              </w:rPr>
              <w:tab/>
            </w:r>
            <w:r w:rsidR="002C36BB">
              <w:rPr>
                <w:noProof/>
                <w:webHidden/>
              </w:rPr>
              <w:fldChar w:fldCharType="begin"/>
            </w:r>
            <w:r w:rsidR="002C36BB">
              <w:rPr>
                <w:noProof/>
                <w:webHidden/>
              </w:rPr>
              <w:instrText xml:space="preserve"> PAGEREF _Toc10647291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14:paraId="38C9AB77" w14:textId="77777777" w:rsidR="002C36BB" w:rsidRDefault="00FB0653">
          <w:pPr>
            <w:pStyle w:val="TOC3"/>
            <w:tabs>
              <w:tab w:val="right" w:leader="dot" w:pos="9350"/>
            </w:tabs>
            <w:rPr>
              <w:rFonts w:asciiTheme="minorHAnsi" w:eastAsiaTheme="minorEastAsia" w:hAnsiTheme="minorHAnsi" w:cstheme="minorBidi"/>
              <w:noProof/>
            </w:rPr>
          </w:pPr>
          <w:hyperlink w:anchor="_Toc10647292" w:history="1">
            <w:r w:rsidR="002C36BB" w:rsidRPr="005204EC">
              <w:rPr>
                <w:rStyle w:val="Hyperlink"/>
                <w:noProof/>
              </w:rPr>
              <w:t>delete_fail</w:t>
            </w:r>
            <w:r w:rsidR="002C36BB">
              <w:rPr>
                <w:noProof/>
                <w:webHidden/>
              </w:rPr>
              <w:tab/>
            </w:r>
            <w:r w:rsidR="002C36BB">
              <w:rPr>
                <w:noProof/>
                <w:webHidden/>
              </w:rPr>
              <w:fldChar w:fldCharType="begin"/>
            </w:r>
            <w:r w:rsidR="002C36BB">
              <w:rPr>
                <w:noProof/>
                <w:webHidden/>
              </w:rPr>
              <w:instrText xml:space="preserve"> PAGEREF _Toc10647292 \h </w:instrText>
            </w:r>
            <w:r w:rsidR="002C36BB">
              <w:rPr>
                <w:noProof/>
                <w:webHidden/>
              </w:rPr>
            </w:r>
            <w:r w:rsidR="002C36BB">
              <w:rPr>
                <w:noProof/>
                <w:webHidden/>
              </w:rPr>
              <w:fldChar w:fldCharType="separate"/>
            </w:r>
            <w:r w:rsidR="00D56D61">
              <w:rPr>
                <w:noProof/>
                <w:webHidden/>
              </w:rPr>
              <w:t>35</w:t>
            </w:r>
            <w:r w:rsidR="002C36BB">
              <w:rPr>
                <w:noProof/>
                <w:webHidden/>
              </w:rPr>
              <w:fldChar w:fldCharType="end"/>
            </w:r>
          </w:hyperlink>
        </w:p>
        <w:p w14:paraId="2BC3BA24" w14:textId="77777777" w:rsidR="002C36BB" w:rsidRDefault="00FB0653">
          <w:pPr>
            <w:pStyle w:val="TOC3"/>
            <w:tabs>
              <w:tab w:val="right" w:leader="dot" w:pos="9350"/>
            </w:tabs>
            <w:rPr>
              <w:rFonts w:asciiTheme="minorHAnsi" w:eastAsiaTheme="minorEastAsia" w:hAnsiTheme="minorHAnsi" w:cstheme="minorBidi"/>
              <w:noProof/>
            </w:rPr>
          </w:pPr>
          <w:hyperlink w:anchor="_Toc10647293" w:history="1">
            <w:r w:rsidR="002C36BB" w:rsidRPr="005204EC">
              <w:rPr>
                <w:rStyle w:val="Hyperlink"/>
                <w:noProof/>
              </w:rPr>
              <w:t>Cardinality</w:t>
            </w:r>
            <w:r w:rsidR="002C36BB">
              <w:rPr>
                <w:noProof/>
                <w:webHidden/>
              </w:rPr>
              <w:tab/>
            </w:r>
            <w:r w:rsidR="002C36BB">
              <w:rPr>
                <w:noProof/>
                <w:webHidden/>
              </w:rPr>
              <w:fldChar w:fldCharType="begin"/>
            </w:r>
            <w:r w:rsidR="002C36BB">
              <w:rPr>
                <w:noProof/>
                <w:webHidden/>
              </w:rPr>
              <w:instrText xml:space="preserve"> PAGEREF _Toc10647293 \h </w:instrText>
            </w:r>
            <w:r w:rsidR="002C36BB">
              <w:rPr>
                <w:noProof/>
                <w:webHidden/>
              </w:rPr>
            </w:r>
            <w:r w:rsidR="002C36BB">
              <w:rPr>
                <w:noProof/>
                <w:webHidden/>
              </w:rPr>
              <w:fldChar w:fldCharType="separate"/>
            </w:r>
            <w:r w:rsidR="00D56D61">
              <w:rPr>
                <w:noProof/>
                <w:webHidden/>
              </w:rPr>
              <w:t>36</w:t>
            </w:r>
            <w:r w:rsidR="002C36BB">
              <w:rPr>
                <w:noProof/>
                <w:webHidden/>
              </w:rPr>
              <w:fldChar w:fldCharType="end"/>
            </w:r>
          </w:hyperlink>
        </w:p>
        <w:p w14:paraId="0EC8BC9D" w14:textId="77777777" w:rsidR="002C36BB" w:rsidRDefault="00FB0653">
          <w:pPr>
            <w:pStyle w:val="TOC3"/>
            <w:tabs>
              <w:tab w:val="right" w:leader="dot" w:pos="9350"/>
            </w:tabs>
            <w:rPr>
              <w:rFonts w:asciiTheme="minorHAnsi" w:eastAsiaTheme="minorEastAsia" w:hAnsiTheme="minorHAnsi" w:cstheme="minorBidi"/>
              <w:noProof/>
            </w:rPr>
          </w:pPr>
          <w:hyperlink w:anchor="_Toc10647294" w:history="1">
            <w:r w:rsidR="002C36BB" w:rsidRPr="005204EC">
              <w:rPr>
                <w:rStyle w:val="Hyperlink"/>
                <w:noProof/>
              </w:rPr>
              <w:t>Mandatory</w:t>
            </w:r>
            <w:r w:rsidR="002C36BB">
              <w:rPr>
                <w:noProof/>
                <w:webHidden/>
              </w:rPr>
              <w:tab/>
            </w:r>
            <w:r w:rsidR="002C36BB">
              <w:rPr>
                <w:noProof/>
                <w:webHidden/>
              </w:rPr>
              <w:fldChar w:fldCharType="begin"/>
            </w:r>
            <w:r w:rsidR="002C36BB">
              <w:rPr>
                <w:noProof/>
                <w:webHidden/>
              </w:rPr>
              <w:instrText xml:space="preserve"> PAGEREF _Toc10647294 \h </w:instrText>
            </w:r>
            <w:r w:rsidR="002C36BB">
              <w:rPr>
                <w:noProof/>
                <w:webHidden/>
              </w:rPr>
            </w:r>
            <w:r w:rsidR="002C36BB">
              <w:rPr>
                <w:noProof/>
                <w:webHidden/>
              </w:rPr>
              <w:fldChar w:fldCharType="separate"/>
            </w:r>
            <w:r w:rsidR="00D56D61">
              <w:rPr>
                <w:noProof/>
                <w:webHidden/>
              </w:rPr>
              <w:t>36</w:t>
            </w:r>
            <w:r w:rsidR="002C36BB">
              <w:rPr>
                <w:noProof/>
                <w:webHidden/>
              </w:rPr>
              <w:fldChar w:fldCharType="end"/>
            </w:r>
          </w:hyperlink>
        </w:p>
        <w:p w14:paraId="45F89C17" w14:textId="77777777" w:rsidR="002C36BB" w:rsidRDefault="00FB0653">
          <w:pPr>
            <w:pStyle w:val="TOC3"/>
            <w:tabs>
              <w:tab w:val="right" w:leader="dot" w:pos="9350"/>
            </w:tabs>
            <w:rPr>
              <w:rFonts w:asciiTheme="minorHAnsi" w:eastAsiaTheme="minorEastAsia" w:hAnsiTheme="minorHAnsi" w:cstheme="minorBidi"/>
              <w:noProof/>
            </w:rPr>
          </w:pPr>
          <w:hyperlink w:anchor="_Toc10647295" w:history="1">
            <w:r w:rsidR="002C36BB" w:rsidRPr="005204EC">
              <w:rPr>
                <w:rStyle w:val="Hyperlink"/>
                <w:noProof/>
              </w:rPr>
              <w:t>in_hierarchy</w:t>
            </w:r>
            <w:r w:rsidR="002C36BB">
              <w:rPr>
                <w:noProof/>
                <w:webHidden/>
              </w:rPr>
              <w:tab/>
            </w:r>
            <w:r w:rsidR="002C36BB">
              <w:rPr>
                <w:noProof/>
                <w:webHidden/>
              </w:rPr>
              <w:fldChar w:fldCharType="begin"/>
            </w:r>
            <w:r w:rsidR="002C36BB">
              <w:rPr>
                <w:noProof/>
                <w:webHidden/>
              </w:rPr>
              <w:instrText xml:space="preserve"> PAGEREF _Toc10647295 \h </w:instrText>
            </w:r>
            <w:r w:rsidR="002C36BB">
              <w:rPr>
                <w:noProof/>
                <w:webHidden/>
              </w:rPr>
            </w:r>
            <w:r w:rsidR="002C36BB">
              <w:rPr>
                <w:noProof/>
                <w:webHidden/>
              </w:rPr>
              <w:fldChar w:fldCharType="separate"/>
            </w:r>
            <w:r w:rsidR="00D56D61">
              <w:rPr>
                <w:noProof/>
                <w:webHidden/>
              </w:rPr>
              <w:t>36</w:t>
            </w:r>
            <w:r w:rsidR="002C36BB">
              <w:rPr>
                <w:noProof/>
                <w:webHidden/>
              </w:rPr>
              <w:fldChar w:fldCharType="end"/>
            </w:r>
          </w:hyperlink>
        </w:p>
        <w:p w14:paraId="6D88FC03" w14:textId="77777777" w:rsidR="002C36BB" w:rsidRDefault="00FB0653">
          <w:pPr>
            <w:pStyle w:val="TOC3"/>
            <w:tabs>
              <w:tab w:val="right" w:leader="dot" w:pos="9350"/>
            </w:tabs>
            <w:rPr>
              <w:rFonts w:asciiTheme="minorHAnsi" w:eastAsiaTheme="minorEastAsia" w:hAnsiTheme="minorHAnsi" w:cstheme="minorBidi"/>
              <w:noProof/>
            </w:rPr>
          </w:pPr>
          <w:hyperlink w:anchor="_Toc10647296" w:history="1">
            <w:r w:rsidR="002C36BB" w:rsidRPr="005204EC">
              <w:rPr>
                <w:rStyle w:val="Hyperlink"/>
                <w:noProof/>
              </w:rPr>
              <w:t>favorite_child</w:t>
            </w:r>
            <w:r w:rsidR="002C36BB">
              <w:rPr>
                <w:noProof/>
                <w:webHidden/>
              </w:rPr>
              <w:tab/>
            </w:r>
            <w:r w:rsidR="002C36BB">
              <w:rPr>
                <w:noProof/>
                <w:webHidden/>
              </w:rPr>
              <w:fldChar w:fldCharType="begin"/>
            </w:r>
            <w:r w:rsidR="002C36BB">
              <w:rPr>
                <w:noProof/>
                <w:webHidden/>
              </w:rPr>
              <w:instrText xml:space="preserve"> PAGEREF _Toc10647296 \h </w:instrText>
            </w:r>
            <w:r w:rsidR="002C36BB">
              <w:rPr>
                <w:noProof/>
                <w:webHidden/>
              </w:rPr>
            </w:r>
            <w:r w:rsidR="002C36BB">
              <w:rPr>
                <w:noProof/>
                <w:webHidden/>
              </w:rPr>
              <w:fldChar w:fldCharType="separate"/>
            </w:r>
            <w:r w:rsidR="00D56D61">
              <w:rPr>
                <w:noProof/>
                <w:webHidden/>
              </w:rPr>
              <w:t>36</w:t>
            </w:r>
            <w:r w:rsidR="002C36BB">
              <w:rPr>
                <w:noProof/>
                <w:webHidden/>
              </w:rPr>
              <w:fldChar w:fldCharType="end"/>
            </w:r>
          </w:hyperlink>
        </w:p>
        <w:p w14:paraId="3B39013E" w14:textId="77777777" w:rsidR="002C36BB" w:rsidRDefault="00FB0653">
          <w:pPr>
            <w:pStyle w:val="TOC3"/>
            <w:tabs>
              <w:tab w:val="right" w:leader="dot" w:pos="9350"/>
            </w:tabs>
            <w:rPr>
              <w:rFonts w:asciiTheme="minorHAnsi" w:eastAsiaTheme="minorEastAsia" w:hAnsiTheme="minorHAnsi" w:cstheme="minorBidi"/>
              <w:noProof/>
            </w:rPr>
          </w:pPr>
          <w:hyperlink w:anchor="_Toc10647297" w:history="1">
            <w:r w:rsidR="002C36BB" w:rsidRPr="005204EC">
              <w:rPr>
                <w:rStyle w:val="Hyperlink"/>
                <w:noProof/>
              </w:rPr>
              <w:t>load_find_related</w:t>
            </w:r>
            <w:r w:rsidR="002C36BB">
              <w:rPr>
                <w:noProof/>
                <w:webHidden/>
              </w:rPr>
              <w:tab/>
            </w:r>
            <w:r w:rsidR="002C36BB">
              <w:rPr>
                <w:noProof/>
                <w:webHidden/>
              </w:rPr>
              <w:fldChar w:fldCharType="begin"/>
            </w:r>
            <w:r w:rsidR="002C36BB">
              <w:rPr>
                <w:noProof/>
                <w:webHidden/>
              </w:rPr>
              <w:instrText xml:space="preserve"> PAGEREF _Toc10647297 \h </w:instrText>
            </w:r>
            <w:r w:rsidR="002C36BB">
              <w:rPr>
                <w:noProof/>
                <w:webHidden/>
              </w:rPr>
            </w:r>
            <w:r w:rsidR="002C36BB">
              <w:rPr>
                <w:noProof/>
                <w:webHidden/>
              </w:rPr>
              <w:fldChar w:fldCharType="separate"/>
            </w:r>
            <w:r w:rsidR="00D56D61">
              <w:rPr>
                <w:noProof/>
                <w:webHidden/>
              </w:rPr>
              <w:t>36</w:t>
            </w:r>
            <w:r w:rsidR="002C36BB">
              <w:rPr>
                <w:noProof/>
                <w:webHidden/>
              </w:rPr>
              <w:fldChar w:fldCharType="end"/>
            </w:r>
          </w:hyperlink>
        </w:p>
        <w:p w14:paraId="14F16EA2" w14:textId="77777777" w:rsidR="002C36BB" w:rsidRDefault="00FB0653">
          <w:pPr>
            <w:pStyle w:val="TOC3"/>
            <w:tabs>
              <w:tab w:val="right" w:leader="dot" w:pos="9350"/>
            </w:tabs>
            <w:rPr>
              <w:rFonts w:asciiTheme="minorHAnsi" w:eastAsiaTheme="minorEastAsia" w:hAnsiTheme="minorHAnsi" w:cstheme="minorBidi"/>
              <w:noProof/>
            </w:rPr>
          </w:pPr>
          <w:hyperlink w:anchor="_Toc10647298" w:history="1">
            <w:r w:rsidR="002C36BB" w:rsidRPr="005204EC">
              <w:rPr>
                <w:rStyle w:val="Hyperlink"/>
                <w:noProof/>
              </w:rPr>
              <w:t>constraint_deferrable</w:t>
            </w:r>
            <w:r w:rsidR="002C36BB">
              <w:rPr>
                <w:noProof/>
                <w:webHidden/>
              </w:rPr>
              <w:tab/>
            </w:r>
            <w:r w:rsidR="002C36BB">
              <w:rPr>
                <w:noProof/>
                <w:webHidden/>
              </w:rPr>
              <w:fldChar w:fldCharType="begin"/>
            </w:r>
            <w:r w:rsidR="002C36BB">
              <w:rPr>
                <w:noProof/>
                <w:webHidden/>
              </w:rPr>
              <w:instrText xml:space="preserve"> PAGEREF _Toc10647298 \h </w:instrText>
            </w:r>
            <w:r w:rsidR="002C36BB">
              <w:rPr>
                <w:noProof/>
                <w:webHidden/>
              </w:rPr>
            </w:r>
            <w:r w:rsidR="002C36BB">
              <w:rPr>
                <w:noProof/>
                <w:webHidden/>
              </w:rPr>
              <w:fldChar w:fldCharType="separate"/>
            </w:r>
            <w:r w:rsidR="00D56D61">
              <w:rPr>
                <w:noProof/>
                <w:webHidden/>
              </w:rPr>
              <w:t>37</w:t>
            </w:r>
            <w:r w:rsidR="002C36BB">
              <w:rPr>
                <w:noProof/>
                <w:webHidden/>
              </w:rPr>
              <w:fldChar w:fldCharType="end"/>
            </w:r>
          </w:hyperlink>
        </w:p>
        <w:p w14:paraId="0D2DFECB" w14:textId="77777777" w:rsidR="002C36BB" w:rsidRDefault="00FB0653">
          <w:pPr>
            <w:pStyle w:val="TOC3"/>
            <w:tabs>
              <w:tab w:val="right" w:leader="dot" w:pos="9350"/>
            </w:tabs>
            <w:rPr>
              <w:rFonts w:asciiTheme="minorHAnsi" w:eastAsiaTheme="minorEastAsia" w:hAnsiTheme="minorHAnsi" w:cstheme="minorBidi"/>
              <w:noProof/>
            </w:rPr>
          </w:pPr>
          <w:hyperlink w:anchor="_Toc10647299" w:history="1">
            <w:r w:rsidR="002C36BB" w:rsidRPr="005204EC">
              <w:rPr>
                <w:rStyle w:val="Hyperlink"/>
                <w:noProof/>
              </w:rPr>
              <w:t>foreign_key_constraint_name</w:t>
            </w:r>
            <w:r w:rsidR="002C36BB">
              <w:rPr>
                <w:noProof/>
                <w:webHidden/>
              </w:rPr>
              <w:tab/>
            </w:r>
            <w:r w:rsidR="002C36BB">
              <w:rPr>
                <w:noProof/>
                <w:webHidden/>
              </w:rPr>
              <w:fldChar w:fldCharType="begin"/>
            </w:r>
            <w:r w:rsidR="002C36BB">
              <w:rPr>
                <w:noProof/>
                <w:webHidden/>
              </w:rPr>
              <w:instrText xml:space="preserve"> PAGEREF _Toc10647299 \h </w:instrText>
            </w:r>
            <w:r w:rsidR="002C36BB">
              <w:rPr>
                <w:noProof/>
                <w:webHidden/>
              </w:rPr>
            </w:r>
            <w:r w:rsidR="002C36BB">
              <w:rPr>
                <w:noProof/>
                <w:webHidden/>
              </w:rPr>
              <w:fldChar w:fldCharType="separate"/>
            </w:r>
            <w:r w:rsidR="00D56D61">
              <w:rPr>
                <w:noProof/>
                <w:webHidden/>
              </w:rPr>
              <w:t>37</w:t>
            </w:r>
            <w:r w:rsidR="002C36BB">
              <w:rPr>
                <w:noProof/>
                <w:webHidden/>
              </w:rPr>
              <w:fldChar w:fldCharType="end"/>
            </w:r>
          </w:hyperlink>
        </w:p>
        <w:p w14:paraId="38945F3A" w14:textId="77777777" w:rsidR="002C36BB" w:rsidRDefault="00FB0653">
          <w:pPr>
            <w:pStyle w:val="TOC3"/>
            <w:tabs>
              <w:tab w:val="right" w:leader="dot" w:pos="9350"/>
            </w:tabs>
            <w:rPr>
              <w:rFonts w:asciiTheme="minorHAnsi" w:eastAsiaTheme="minorEastAsia" w:hAnsiTheme="minorHAnsi" w:cstheme="minorBidi"/>
              <w:noProof/>
            </w:rPr>
          </w:pPr>
          <w:hyperlink w:anchor="_Toc10647300" w:history="1">
            <w:r w:rsidR="002C36BB" w:rsidRPr="005204EC">
              <w:rPr>
                <w:rStyle w:val="Hyperlink"/>
                <w:noProof/>
              </w:rPr>
              <w:t>relationship_id</w:t>
            </w:r>
            <w:r w:rsidR="002C36BB">
              <w:rPr>
                <w:noProof/>
                <w:webHidden/>
              </w:rPr>
              <w:tab/>
            </w:r>
            <w:r w:rsidR="002C36BB">
              <w:rPr>
                <w:noProof/>
                <w:webHidden/>
              </w:rPr>
              <w:fldChar w:fldCharType="begin"/>
            </w:r>
            <w:r w:rsidR="002C36BB">
              <w:rPr>
                <w:noProof/>
                <w:webHidden/>
              </w:rPr>
              <w:instrText xml:space="preserve"> PAGEREF _Toc10647300 \h </w:instrText>
            </w:r>
            <w:r w:rsidR="002C36BB">
              <w:rPr>
                <w:noProof/>
                <w:webHidden/>
              </w:rPr>
            </w:r>
            <w:r w:rsidR="002C36BB">
              <w:rPr>
                <w:noProof/>
                <w:webHidden/>
              </w:rPr>
              <w:fldChar w:fldCharType="separate"/>
            </w:r>
            <w:r w:rsidR="00D56D61">
              <w:rPr>
                <w:noProof/>
                <w:webHidden/>
              </w:rPr>
              <w:t>37</w:t>
            </w:r>
            <w:r w:rsidR="002C36BB">
              <w:rPr>
                <w:noProof/>
                <w:webHidden/>
              </w:rPr>
              <w:fldChar w:fldCharType="end"/>
            </w:r>
          </w:hyperlink>
        </w:p>
        <w:p w14:paraId="2F1617BA" w14:textId="77777777" w:rsidR="002C36BB" w:rsidRDefault="00FB0653">
          <w:pPr>
            <w:pStyle w:val="TOC3"/>
            <w:tabs>
              <w:tab w:val="right" w:leader="dot" w:pos="9350"/>
            </w:tabs>
            <w:rPr>
              <w:rFonts w:asciiTheme="minorHAnsi" w:eastAsiaTheme="minorEastAsia" w:hAnsiTheme="minorHAnsi" w:cstheme="minorBidi"/>
              <w:noProof/>
            </w:rPr>
          </w:pPr>
          <w:hyperlink w:anchor="_Toc10647301" w:history="1">
            <w:r w:rsidR="002C36BB" w:rsidRPr="005204EC">
              <w:rPr>
                <w:rStyle w:val="Hyperlink"/>
                <w:noProof/>
              </w:rPr>
              <w:t>originating_person</w:t>
            </w:r>
            <w:r w:rsidR="002C36BB">
              <w:rPr>
                <w:noProof/>
                <w:webHidden/>
              </w:rPr>
              <w:tab/>
            </w:r>
            <w:r w:rsidR="002C36BB">
              <w:rPr>
                <w:noProof/>
                <w:webHidden/>
              </w:rPr>
              <w:fldChar w:fldCharType="begin"/>
            </w:r>
            <w:r w:rsidR="002C36BB">
              <w:rPr>
                <w:noProof/>
                <w:webHidden/>
              </w:rPr>
              <w:instrText xml:space="preserve"> PAGEREF _Toc10647301 \h </w:instrText>
            </w:r>
            <w:r w:rsidR="002C36BB">
              <w:rPr>
                <w:noProof/>
                <w:webHidden/>
              </w:rPr>
            </w:r>
            <w:r w:rsidR="002C36BB">
              <w:rPr>
                <w:noProof/>
                <w:webHidden/>
              </w:rPr>
              <w:fldChar w:fldCharType="separate"/>
            </w:r>
            <w:r w:rsidR="00D56D61">
              <w:rPr>
                <w:noProof/>
                <w:webHidden/>
              </w:rPr>
              <w:t>37</w:t>
            </w:r>
            <w:r w:rsidR="002C36BB">
              <w:rPr>
                <w:noProof/>
                <w:webHidden/>
              </w:rPr>
              <w:fldChar w:fldCharType="end"/>
            </w:r>
          </w:hyperlink>
        </w:p>
        <w:p w14:paraId="7D99045F" w14:textId="77777777" w:rsidR="002C36BB" w:rsidRDefault="00FB0653">
          <w:pPr>
            <w:pStyle w:val="TOC3"/>
            <w:tabs>
              <w:tab w:val="right" w:leader="dot" w:pos="9350"/>
            </w:tabs>
            <w:rPr>
              <w:rFonts w:asciiTheme="minorHAnsi" w:eastAsiaTheme="minorEastAsia" w:hAnsiTheme="minorHAnsi" w:cstheme="minorBidi"/>
              <w:noProof/>
            </w:rPr>
          </w:pPr>
          <w:hyperlink w:anchor="_Toc10647302" w:history="1">
            <w:r w:rsidR="002C36BB" w:rsidRPr="005204EC">
              <w:rPr>
                <w:rStyle w:val="Hyperlink"/>
                <w:noProof/>
              </w:rPr>
              <w:t>contact_person</w:t>
            </w:r>
            <w:r w:rsidR="002C36BB">
              <w:rPr>
                <w:noProof/>
                <w:webHidden/>
              </w:rPr>
              <w:tab/>
            </w:r>
            <w:r w:rsidR="002C36BB">
              <w:rPr>
                <w:noProof/>
                <w:webHidden/>
              </w:rPr>
              <w:fldChar w:fldCharType="begin"/>
            </w:r>
            <w:r w:rsidR="002C36BB">
              <w:rPr>
                <w:noProof/>
                <w:webHidden/>
              </w:rPr>
              <w:instrText xml:space="preserve"> PAGEREF _Toc10647302 \h </w:instrText>
            </w:r>
            <w:r w:rsidR="002C36BB">
              <w:rPr>
                <w:noProof/>
                <w:webHidden/>
              </w:rPr>
            </w:r>
            <w:r w:rsidR="002C36BB">
              <w:rPr>
                <w:noProof/>
                <w:webHidden/>
              </w:rPr>
              <w:fldChar w:fldCharType="separate"/>
            </w:r>
            <w:r w:rsidR="00D56D61">
              <w:rPr>
                <w:noProof/>
                <w:webHidden/>
              </w:rPr>
              <w:t>37</w:t>
            </w:r>
            <w:r w:rsidR="002C36BB">
              <w:rPr>
                <w:noProof/>
                <w:webHidden/>
              </w:rPr>
              <w:fldChar w:fldCharType="end"/>
            </w:r>
          </w:hyperlink>
        </w:p>
        <w:p w14:paraId="7249AD7D" w14:textId="77777777" w:rsidR="002C36BB" w:rsidRDefault="00FB0653">
          <w:pPr>
            <w:pStyle w:val="TOC3"/>
            <w:tabs>
              <w:tab w:val="right" w:leader="dot" w:pos="9350"/>
            </w:tabs>
            <w:rPr>
              <w:rFonts w:asciiTheme="minorHAnsi" w:eastAsiaTheme="minorEastAsia" w:hAnsiTheme="minorHAnsi" w:cstheme="minorBidi"/>
              <w:noProof/>
            </w:rPr>
          </w:pPr>
          <w:hyperlink w:anchor="_Toc10647303" w:history="1">
            <w:r w:rsidR="002C36BB" w:rsidRPr="005204EC">
              <w:rPr>
                <w:rStyle w:val="Hyperlink"/>
                <w:noProof/>
              </w:rPr>
              <w:t>pending_action</w:t>
            </w:r>
            <w:r w:rsidR="002C36BB">
              <w:rPr>
                <w:noProof/>
                <w:webHidden/>
              </w:rPr>
              <w:tab/>
            </w:r>
            <w:r w:rsidR="002C36BB">
              <w:rPr>
                <w:noProof/>
                <w:webHidden/>
              </w:rPr>
              <w:fldChar w:fldCharType="begin"/>
            </w:r>
            <w:r w:rsidR="002C36BB">
              <w:rPr>
                <w:noProof/>
                <w:webHidden/>
              </w:rPr>
              <w:instrText xml:space="preserve"> PAGEREF _Toc10647303 \h </w:instrText>
            </w:r>
            <w:r w:rsidR="002C36BB">
              <w:rPr>
                <w:noProof/>
                <w:webHidden/>
              </w:rPr>
            </w:r>
            <w:r w:rsidR="002C36BB">
              <w:rPr>
                <w:noProof/>
                <w:webHidden/>
              </w:rPr>
              <w:fldChar w:fldCharType="separate"/>
            </w:r>
            <w:r w:rsidR="00D56D61">
              <w:rPr>
                <w:noProof/>
                <w:webHidden/>
              </w:rPr>
              <w:t>37</w:t>
            </w:r>
            <w:r w:rsidR="002C36BB">
              <w:rPr>
                <w:noProof/>
                <w:webHidden/>
              </w:rPr>
              <w:fldChar w:fldCharType="end"/>
            </w:r>
          </w:hyperlink>
        </w:p>
        <w:p w14:paraId="0F9193B7" w14:textId="77777777" w:rsidR="002C36BB" w:rsidRDefault="00FB0653">
          <w:pPr>
            <w:pStyle w:val="TOC3"/>
            <w:tabs>
              <w:tab w:val="right" w:leader="dot" w:pos="9350"/>
            </w:tabs>
            <w:rPr>
              <w:rFonts w:asciiTheme="minorHAnsi" w:eastAsiaTheme="minorEastAsia" w:hAnsiTheme="minorHAnsi" w:cstheme="minorBidi"/>
              <w:noProof/>
            </w:rPr>
          </w:pPr>
          <w:hyperlink w:anchor="_Toc10647304" w:history="1">
            <w:r w:rsidR="002C36BB" w:rsidRPr="005204EC">
              <w:rPr>
                <w:rStyle w:val="Hyperlink"/>
                <w:noProof/>
              </w:rPr>
              <w:t>pending_status</w:t>
            </w:r>
            <w:r w:rsidR="002C36BB">
              <w:rPr>
                <w:noProof/>
                <w:webHidden/>
              </w:rPr>
              <w:tab/>
            </w:r>
            <w:r w:rsidR="002C36BB">
              <w:rPr>
                <w:noProof/>
                <w:webHidden/>
              </w:rPr>
              <w:fldChar w:fldCharType="begin"/>
            </w:r>
            <w:r w:rsidR="002C36BB">
              <w:rPr>
                <w:noProof/>
                <w:webHidden/>
              </w:rPr>
              <w:instrText xml:space="preserve"> PAGEREF _Toc10647304 \h </w:instrText>
            </w:r>
            <w:r w:rsidR="002C36BB">
              <w:rPr>
                <w:noProof/>
                <w:webHidden/>
              </w:rPr>
            </w:r>
            <w:r w:rsidR="002C36BB">
              <w:rPr>
                <w:noProof/>
                <w:webHidden/>
              </w:rPr>
              <w:fldChar w:fldCharType="separate"/>
            </w:r>
            <w:r w:rsidR="00D56D61">
              <w:rPr>
                <w:noProof/>
                <w:webHidden/>
              </w:rPr>
              <w:t>37</w:t>
            </w:r>
            <w:r w:rsidR="002C36BB">
              <w:rPr>
                <w:noProof/>
                <w:webHidden/>
              </w:rPr>
              <w:fldChar w:fldCharType="end"/>
            </w:r>
          </w:hyperlink>
        </w:p>
        <w:p w14:paraId="5EDC9E55" w14:textId="77777777" w:rsidR="002C36BB" w:rsidRDefault="00FB0653">
          <w:pPr>
            <w:pStyle w:val="TOC1"/>
            <w:tabs>
              <w:tab w:val="right" w:leader="dot" w:pos="9350"/>
            </w:tabs>
            <w:rPr>
              <w:rFonts w:asciiTheme="minorHAnsi" w:eastAsiaTheme="minorEastAsia" w:hAnsiTheme="minorHAnsi" w:cstheme="minorBidi"/>
              <w:noProof/>
            </w:rPr>
          </w:pPr>
          <w:hyperlink w:anchor="_Toc10647305" w:history="1">
            <w:r w:rsidR="002C36BB" w:rsidRPr="005204EC">
              <w:rPr>
                <w:rStyle w:val="Hyperlink"/>
                <w:noProof/>
              </w:rPr>
              <w:t>Common Columns</w:t>
            </w:r>
            <w:r w:rsidR="002C36BB">
              <w:rPr>
                <w:noProof/>
                <w:webHidden/>
              </w:rPr>
              <w:tab/>
            </w:r>
            <w:r w:rsidR="002C36BB">
              <w:rPr>
                <w:noProof/>
                <w:webHidden/>
              </w:rPr>
              <w:fldChar w:fldCharType="begin"/>
            </w:r>
            <w:r w:rsidR="002C36BB">
              <w:rPr>
                <w:noProof/>
                <w:webHidden/>
              </w:rPr>
              <w:instrText xml:space="preserve"> PAGEREF _Toc10647305 \h </w:instrText>
            </w:r>
            <w:r w:rsidR="002C36BB">
              <w:rPr>
                <w:noProof/>
                <w:webHidden/>
              </w:rPr>
            </w:r>
            <w:r w:rsidR="002C36BB">
              <w:rPr>
                <w:noProof/>
                <w:webHidden/>
              </w:rPr>
              <w:fldChar w:fldCharType="separate"/>
            </w:r>
            <w:r w:rsidR="00D56D61">
              <w:rPr>
                <w:noProof/>
                <w:webHidden/>
              </w:rPr>
              <w:t>37</w:t>
            </w:r>
            <w:r w:rsidR="002C36BB">
              <w:rPr>
                <w:noProof/>
                <w:webHidden/>
              </w:rPr>
              <w:fldChar w:fldCharType="end"/>
            </w:r>
          </w:hyperlink>
        </w:p>
        <w:p w14:paraId="50B30E53" w14:textId="77777777" w:rsidR="002C36BB" w:rsidRDefault="00FB0653">
          <w:pPr>
            <w:pStyle w:val="TOC2"/>
            <w:tabs>
              <w:tab w:val="right" w:leader="dot" w:pos="9350"/>
            </w:tabs>
            <w:rPr>
              <w:rFonts w:asciiTheme="minorHAnsi" w:eastAsiaTheme="minorEastAsia" w:hAnsiTheme="minorHAnsi" w:cstheme="minorBidi"/>
              <w:noProof/>
            </w:rPr>
          </w:pPr>
          <w:hyperlink w:anchor="_Toc10647306" w:history="1">
            <w:r w:rsidR="002C36BB" w:rsidRPr="005204EC">
              <w:rPr>
                <w:rStyle w:val="Hyperlink"/>
                <w:noProof/>
              </w:rPr>
              <w:t>Originating/Contact Person, Pending Action, Pending Status Conventions</w:t>
            </w:r>
            <w:r w:rsidR="002C36BB">
              <w:rPr>
                <w:noProof/>
                <w:webHidden/>
              </w:rPr>
              <w:tab/>
            </w:r>
            <w:r w:rsidR="002C36BB">
              <w:rPr>
                <w:noProof/>
                <w:webHidden/>
              </w:rPr>
              <w:fldChar w:fldCharType="begin"/>
            </w:r>
            <w:r w:rsidR="002C36BB">
              <w:rPr>
                <w:noProof/>
                <w:webHidden/>
              </w:rPr>
              <w:instrText xml:space="preserve"> PAGEREF _Toc10647306 \h </w:instrText>
            </w:r>
            <w:r w:rsidR="002C36BB">
              <w:rPr>
                <w:noProof/>
                <w:webHidden/>
              </w:rPr>
            </w:r>
            <w:r w:rsidR="002C36BB">
              <w:rPr>
                <w:noProof/>
                <w:webHidden/>
              </w:rPr>
              <w:fldChar w:fldCharType="separate"/>
            </w:r>
            <w:r w:rsidR="00D56D61">
              <w:rPr>
                <w:noProof/>
                <w:webHidden/>
              </w:rPr>
              <w:t>37</w:t>
            </w:r>
            <w:r w:rsidR="002C36BB">
              <w:rPr>
                <w:noProof/>
                <w:webHidden/>
              </w:rPr>
              <w:fldChar w:fldCharType="end"/>
            </w:r>
          </w:hyperlink>
        </w:p>
        <w:p w14:paraId="00397221" w14:textId="77777777" w:rsidR="002C36BB" w:rsidRDefault="00FB0653">
          <w:pPr>
            <w:pStyle w:val="TOC1"/>
            <w:tabs>
              <w:tab w:val="right" w:leader="dot" w:pos="9350"/>
            </w:tabs>
            <w:rPr>
              <w:rFonts w:asciiTheme="minorHAnsi" w:eastAsiaTheme="minorEastAsia" w:hAnsiTheme="minorHAnsi" w:cstheme="minorBidi"/>
              <w:noProof/>
            </w:rPr>
          </w:pPr>
          <w:hyperlink w:anchor="_Toc10647307" w:history="1">
            <w:r w:rsidR="002C36BB" w:rsidRPr="005204EC">
              <w:rPr>
                <w:rStyle w:val="Hyperlink"/>
                <w:rFonts w:ascii="Consolas" w:hAnsi="Consolas"/>
                <w:noProof/>
              </w:rPr>
              <w:t>Root Tables</w:t>
            </w:r>
            <w:r w:rsidR="002C36BB">
              <w:rPr>
                <w:noProof/>
                <w:webHidden/>
              </w:rPr>
              <w:tab/>
            </w:r>
            <w:r w:rsidR="002C36BB">
              <w:rPr>
                <w:noProof/>
                <w:webHidden/>
              </w:rPr>
              <w:fldChar w:fldCharType="begin"/>
            </w:r>
            <w:r w:rsidR="002C36BB">
              <w:rPr>
                <w:noProof/>
                <w:webHidden/>
              </w:rPr>
              <w:instrText xml:space="preserve"> PAGEREF _Toc10647307 \h </w:instrText>
            </w:r>
            <w:r w:rsidR="002C36BB">
              <w:rPr>
                <w:noProof/>
                <w:webHidden/>
              </w:rPr>
            </w:r>
            <w:r w:rsidR="002C36BB">
              <w:rPr>
                <w:noProof/>
                <w:webHidden/>
              </w:rPr>
              <w:fldChar w:fldCharType="separate"/>
            </w:r>
            <w:r w:rsidR="00D56D61">
              <w:rPr>
                <w:noProof/>
                <w:webHidden/>
              </w:rPr>
              <w:t>40</w:t>
            </w:r>
            <w:r w:rsidR="002C36BB">
              <w:rPr>
                <w:noProof/>
                <w:webHidden/>
              </w:rPr>
              <w:fldChar w:fldCharType="end"/>
            </w:r>
          </w:hyperlink>
        </w:p>
        <w:p w14:paraId="36DC05A6" w14:textId="77777777" w:rsidR="002C36BB" w:rsidRDefault="00FB0653">
          <w:pPr>
            <w:pStyle w:val="TOC2"/>
            <w:tabs>
              <w:tab w:val="right" w:leader="dot" w:pos="9350"/>
            </w:tabs>
            <w:rPr>
              <w:rFonts w:asciiTheme="minorHAnsi" w:eastAsiaTheme="minorEastAsia" w:hAnsiTheme="minorHAnsi" w:cstheme="minorBidi"/>
              <w:noProof/>
            </w:rPr>
          </w:pPr>
          <w:hyperlink w:anchor="_Toc10647308" w:history="1">
            <w:r w:rsidR="002C36BB" w:rsidRPr="005204EC">
              <w:rPr>
                <w:rStyle w:val="Hyperlink"/>
                <w:noProof/>
              </w:rPr>
              <w:t>Which Columns should typically be Included in a NASIS Data Object’s Root Table?</w:t>
            </w:r>
            <w:r w:rsidR="002C36BB">
              <w:rPr>
                <w:noProof/>
                <w:webHidden/>
              </w:rPr>
              <w:tab/>
            </w:r>
            <w:r w:rsidR="002C36BB">
              <w:rPr>
                <w:noProof/>
                <w:webHidden/>
              </w:rPr>
              <w:fldChar w:fldCharType="begin"/>
            </w:r>
            <w:r w:rsidR="002C36BB">
              <w:rPr>
                <w:noProof/>
                <w:webHidden/>
              </w:rPr>
              <w:instrText xml:space="preserve"> PAGEREF _Toc10647308 \h </w:instrText>
            </w:r>
            <w:r w:rsidR="002C36BB">
              <w:rPr>
                <w:noProof/>
                <w:webHidden/>
              </w:rPr>
            </w:r>
            <w:r w:rsidR="002C36BB">
              <w:rPr>
                <w:noProof/>
                <w:webHidden/>
              </w:rPr>
              <w:fldChar w:fldCharType="separate"/>
            </w:r>
            <w:r w:rsidR="00D56D61">
              <w:rPr>
                <w:noProof/>
                <w:webHidden/>
              </w:rPr>
              <w:t>40</w:t>
            </w:r>
            <w:r w:rsidR="002C36BB">
              <w:rPr>
                <w:noProof/>
                <w:webHidden/>
              </w:rPr>
              <w:fldChar w:fldCharType="end"/>
            </w:r>
          </w:hyperlink>
        </w:p>
        <w:p w14:paraId="31D18AD9" w14:textId="77777777" w:rsidR="002C36BB" w:rsidRDefault="00FB0653">
          <w:pPr>
            <w:pStyle w:val="TOC2"/>
            <w:tabs>
              <w:tab w:val="right" w:leader="dot" w:pos="9350"/>
            </w:tabs>
            <w:rPr>
              <w:rFonts w:asciiTheme="minorHAnsi" w:eastAsiaTheme="minorEastAsia" w:hAnsiTheme="minorHAnsi" w:cstheme="minorBidi"/>
              <w:noProof/>
            </w:rPr>
          </w:pPr>
          <w:hyperlink w:anchor="_Toc10647309" w:history="1">
            <w:r w:rsidR="002C36BB" w:rsidRPr="005204EC">
              <w:rPr>
                <w:rStyle w:val="Hyperlink"/>
                <w:noProof/>
              </w:rPr>
              <w:t>Which Columns should typically be Included in a NASIS Table that is not a NASIS Data Object’s Root Table?</w:t>
            </w:r>
            <w:r w:rsidR="002C36BB">
              <w:rPr>
                <w:noProof/>
                <w:webHidden/>
              </w:rPr>
              <w:tab/>
            </w:r>
            <w:r w:rsidR="002C36BB">
              <w:rPr>
                <w:noProof/>
                <w:webHidden/>
              </w:rPr>
              <w:fldChar w:fldCharType="begin"/>
            </w:r>
            <w:r w:rsidR="002C36BB">
              <w:rPr>
                <w:noProof/>
                <w:webHidden/>
              </w:rPr>
              <w:instrText xml:space="preserve"> PAGEREF _Toc10647309 \h </w:instrText>
            </w:r>
            <w:r w:rsidR="002C36BB">
              <w:rPr>
                <w:noProof/>
                <w:webHidden/>
              </w:rPr>
            </w:r>
            <w:r w:rsidR="002C36BB">
              <w:rPr>
                <w:noProof/>
                <w:webHidden/>
              </w:rPr>
              <w:fldChar w:fldCharType="separate"/>
            </w:r>
            <w:r w:rsidR="00D56D61">
              <w:rPr>
                <w:noProof/>
                <w:webHidden/>
              </w:rPr>
              <w:t>40</w:t>
            </w:r>
            <w:r w:rsidR="002C36BB">
              <w:rPr>
                <w:noProof/>
                <w:webHidden/>
              </w:rPr>
              <w:fldChar w:fldCharType="end"/>
            </w:r>
          </w:hyperlink>
        </w:p>
        <w:p w14:paraId="4EC86B04" w14:textId="77777777" w:rsidR="002C36BB" w:rsidRDefault="00FB0653">
          <w:pPr>
            <w:pStyle w:val="TOC1"/>
            <w:tabs>
              <w:tab w:val="right" w:leader="dot" w:pos="9350"/>
            </w:tabs>
            <w:rPr>
              <w:rFonts w:asciiTheme="minorHAnsi" w:eastAsiaTheme="minorEastAsia" w:hAnsiTheme="minorHAnsi" w:cstheme="minorBidi"/>
              <w:noProof/>
            </w:rPr>
          </w:pPr>
          <w:hyperlink w:anchor="_Toc10647310" w:history="1">
            <w:r w:rsidR="002C36BB" w:rsidRPr="005204EC">
              <w:rPr>
                <w:rStyle w:val="Hyperlink"/>
                <w:rFonts w:ascii="Consolas" w:hAnsi="Consolas"/>
                <w:noProof/>
              </w:rPr>
              <w:t>Process to create release new data model</w:t>
            </w:r>
            <w:r w:rsidR="002C36BB">
              <w:rPr>
                <w:noProof/>
                <w:webHidden/>
              </w:rPr>
              <w:tab/>
            </w:r>
            <w:r w:rsidR="002C36BB">
              <w:rPr>
                <w:noProof/>
                <w:webHidden/>
              </w:rPr>
              <w:fldChar w:fldCharType="begin"/>
            </w:r>
            <w:r w:rsidR="002C36BB">
              <w:rPr>
                <w:noProof/>
                <w:webHidden/>
              </w:rPr>
              <w:instrText xml:space="preserve"> PAGEREF _Toc10647310 \h </w:instrText>
            </w:r>
            <w:r w:rsidR="002C36BB">
              <w:rPr>
                <w:noProof/>
                <w:webHidden/>
              </w:rPr>
            </w:r>
            <w:r w:rsidR="002C36BB">
              <w:rPr>
                <w:noProof/>
                <w:webHidden/>
              </w:rPr>
              <w:fldChar w:fldCharType="separate"/>
            </w:r>
            <w:r w:rsidR="00D56D61">
              <w:rPr>
                <w:noProof/>
                <w:webHidden/>
              </w:rPr>
              <w:t>41</w:t>
            </w:r>
            <w:r w:rsidR="002C36BB">
              <w:rPr>
                <w:noProof/>
                <w:webHidden/>
              </w:rPr>
              <w:fldChar w:fldCharType="end"/>
            </w:r>
          </w:hyperlink>
        </w:p>
        <w:p w14:paraId="79BE5D87" w14:textId="77777777" w:rsidR="002C36BB" w:rsidRDefault="00FB0653">
          <w:pPr>
            <w:pStyle w:val="TOC2"/>
            <w:tabs>
              <w:tab w:val="right" w:leader="dot" w:pos="9350"/>
            </w:tabs>
            <w:rPr>
              <w:rFonts w:asciiTheme="minorHAnsi" w:eastAsiaTheme="minorEastAsia" w:hAnsiTheme="minorHAnsi" w:cstheme="minorBidi"/>
              <w:noProof/>
            </w:rPr>
          </w:pPr>
          <w:hyperlink w:anchor="_Toc10647311" w:history="1">
            <w:r w:rsidR="002C36BB" w:rsidRPr="005204EC">
              <w:rPr>
                <w:rStyle w:val="Hyperlink"/>
                <w:rFonts w:ascii="Consolas" w:eastAsiaTheme="majorEastAsia" w:hAnsi="Consolas" w:cstheme="majorBidi"/>
                <w:b/>
                <w:noProof/>
              </w:rPr>
              <w:t>Calculations</w:t>
            </w:r>
            <w:r w:rsidR="002C36BB">
              <w:rPr>
                <w:noProof/>
                <w:webHidden/>
              </w:rPr>
              <w:tab/>
            </w:r>
            <w:r w:rsidR="002C36BB">
              <w:rPr>
                <w:noProof/>
                <w:webHidden/>
              </w:rPr>
              <w:fldChar w:fldCharType="begin"/>
            </w:r>
            <w:r w:rsidR="002C36BB">
              <w:rPr>
                <w:noProof/>
                <w:webHidden/>
              </w:rPr>
              <w:instrText xml:space="preserve"> PAGEREF _Toc10647311 \h </w:instrText>
            </w:r>
            <w:r w:rsidR="002C36BB">
              <w:rPr>
                <w:noProof/>
                <w:webHidden/>
              </w:rPr>
            </w:r>
            <w:r w:rsidR="002C36BB">
              <w:rPr>
                <w:noProof/>
                <w:webHidden/>
              </w:rPr>
              <w:fldChar w:fldCharType="separate"/>
            </w:r>
            <w:r w:rsidR="00D56D61">
              <w:rPr>
                <w:noProof/>
                <w:webHidden/>
              </w:rPr>
              <w:t>41</w:t>
            </w:r>
            <w:r w:rsidR="002C36BB">
              <w:rPr>
                <w:noProof/>
                <w:webHidden/>
              </w:rPr>
              <w:fldChar w:fldCharType="end"/>
            </w:r>
          </w:hyperlink>
        </w:p>
        <w:p w14:paraId="17170586" w14:textId="77777777" w:rsidR="002C36BB" w:rsidRDefault="00FB0653">
          <w:pPr>
            <w:pStyle w:val="TOC2"/>
            <w:tabs>
              <w:tab w:val="right" w:leader="dot" w:pos="9350"/>
            </w:tabs>
            <w:rPr>
              <w:rFonts w:asciiTheme="minorHAnsi" w:eastAsiaTheme="minorEastAsia" w:hAnsiTheme="minorHAnsi" w:cstheme="minorBidi"/>
              <w:noProof/>
            </w:rPr>
          </w:pPr>
          <w:hyperlink w:anchor="_Toc10647312" w:history="1">
            <w:r w:rsidR="002C36BB" w:rsidRPr="005204EC">
              <w:rPr>
                <w:rStyle w:val="Hyperlink"/>
                <w:rFonts w:ascii="Consolas" w:eastAsiaTheme="majorEastAsia" w:hAnsi="Consolas" w:cstheme="majorBidi"/>
                <w:b/>
                <w:noProof/>
                <w:highlight w:val="cyan"/>
              </w:rPr>
              <w:t>How to add a new Unit of Measure</w:t>
            </w:r>
            <w:r w:rsidR="002C36BB">
              <w:rPr>
                <w:noProof/>
                <w:webHidden/>
              </w:rPr>
              <w:tab/>
            </w:r>
            <w:r w:rsidR="002C36BB">
              <w:rPr>
                <w:noProof/>
                <w:webHidden/>
              </w:rPr>
              <w:fldChar w:fldCharType="begin"/>
            </w:r>
            <w:r w:rsidR="002C36BB">
              <w:rPr>
                <w:noProof/>
                <w:webHidden/>
              </w:rPr>
              <w:instrText xml:space="preserve"> PAGEREF _Toc10647312 \h </w:instrText>
            </w:r>
            <w:r w:rsidR="002C36BB">
              <w:rPr>
                <w:noProof/>
                <w:webHidden/>
              </w:rPr>
            </w:r>
            <w:r w:rsidR="002C36BB">
              <w:rPr>
                <w:noProof/>
                <w:webHidden/>
              </w:rPr>
              <w:fldChar w:fldCharType="separate"/>
            </w:r>
            <w:r w:rsidR="00D56D61">
              <w:rPr>
                <w:noProof/>
                <w:webHidden/>
              </w:rPr>
              <w:t>41</w:t>
            </w:r>
            <w:r w:rsidR="002C36BB">
              <w:rPr>
                <w:noProof/>
                <w:webHidden/>
              </w:rPr>
              <w:fldChar w:fldCharType="end"/>
            </w:r>
          </w:hyperlink>
        </w:p>
        <w:p w14:paraId="693B945C" w14:textId="77777777" w:rsidR="002C36BB" w:rsidRDefault="00FB0653">
          <w:pPr>
            <w:pStyle w:val="TOC2"/>
            <w:tabs>
              <w:tab w:val="right" w:leader="dot" w:pos="9350"/>
            </w:tabs>
            <w:rPr>
              <w:rFonts w:asciiTheme="minorHAnsi" w:eastAsiaTheme="minorEastAsia" w:hAnsiTheme="minorHAnsi" w:cstheme="minorBidi"/>
              <w:noProof/>
            </w:rPr>
          </w:pPr>
          <w:hyperlink w:anchor="_Toc10647313" w:history="1">
            <w:r w:rsidR="002C36BB" w:rsidRPr="005204EC">
              <w:rPr>
                <w:rStyle w:val="Hyperlink"/>
                <w:rFonts w:ascii="Consolas" w:eastAsiaTheme="majorEastAsia" w:hAnsi="Consolas" w:cstheme="majorBidi"/>
                <w:b/>
                <w:noProof/>
                <w:highlight w:val="cyan"/>
              </w:rPr>
              <w:t>How to add a new physical data type</w:t>
            </w:r>
            <w:r w:rsidR="002C36BB">
              <w:rPr>
                <w:noProof/>
                <w:webHidden/>
              </w:rPr>
              <w:tab/>
            </w:r>
            <w:r w:rsidR="002C36BB">
              <w:rPr>
                <w:noProof/>
                <w:webHidden/>
              </w:rPr>
              <w:fldChar w:fldCharType="begin"/>
            </w:r>
            <w:r w:rsidR="002C36BB">
              <w:rPr>
                <w:noProof/>
                <w:webHidden/>
              </w:rPr>
              <w:instrText xml:space="preserve"> PAGEREF _Toc10647313 \h </w:instrText>
            </w:r>
            <w:r w:rsidR="002C36BB">
              <w:rPr>
                <w:noProof/>
                <w:webHidden/>
              </w:rPr>
            </w:r>
            <w:r w:rsidR="002C36BB">
              <w:rPr>
                <w:noProof/>
                <w:webHidden/>
              </w:rPr>
              <w:fldChar w:fldCharType="separate"/>
            </w:r>
            <w:r w:rsidR="00D56D61">
              <w:rPr>
                <w:noProof/>
                <w:webHidden/>
              </w:rPr>
              <w:t>42</w:t>
            </w:r>
            <w:r w:rsidR="002C36BB">
              <w:rPr>
                <w:noProof/>
                <w:webHidden/>
              </w:rPr>
              <w:fldChar w:fldCharType="end"/>
            </w:r>
          </w:hyperlink>
        </w:p>
        <w:p w14:paraId="2DB76D7B" w14:textId="77777777" w:rsidR="002C36BB" w:rsidRDefault="00FB0653">
          <w:pPr>
            <w:pStyle w:val="TOC2"/>
            <w:tabs>
              <w:tab w:val="right" w:leader="dot" w:pos="9350"/>
            </w:tabs>
            <w:rPr>
              <w:rFonts w:asciiTheme="minorHAnsi" w:eastAsiaTheme="minorEastAsia" w:hAnsiTheme="minorHAnsi" w:cstheme="minorBidi"/>
              <w:noProof/>
            </w:rPr>
          </w:pPr>
          <w:hyperlink w:anchor="_Toc10647314" w:history="1">
            <w:r w:rsidR="002C36BB" w:rsidRPr="005204EC">
              <w:rPr>
                <w:rStyle w:val="Hyperlink"/>
                <w:rFonts w:ascii="Consolas" w:eastAsiaTheme="majorEastAsia" w:hAnsi="Consolas" w:cstheme="majorBidi"/>
                <w:b/>
                <w:noProof/>
                <w:highlight w:val="cyan"/>
              </w:rPr>
              <w:t>How to add a new logical data type:</w:t>
            </w:r>
            <w:r w:rsidR="002C36BB">
              <w:rPr>
                <w:noProof/>
                <w:webHidden/>
              </w:rPr>
              <w:tab/>
            </w:r>
            <w:r w:rsidR="002C36BB">
              <w:rPr>
                <w:noProof/>
                <w:webHidden/>
              </w:rPr>
              <w:fldChar w:fldCharType="begin"/>
            </w:r>
            <w:r w:rsidR="002C36BB">
              <w:rPr>
                <w:noProof/>
                <w:webHidden/>
              </w:rPr>
              <w:instrText xml:space="preserve"> PAGEREF _Toc10647314 \h </w:instrText>
            </w:r>
            <w:r w:rsidR="002C36BB">
              <w:rPr>
                <w:noProof/>
                <w:webHidden/>
              </w:rPr>
            </w:r>
            <w:r w:rsidR="002C36BB">
              <w:rPr>
                <w:noProof/>
                <w:webHidden/>
              </w:rPr>
              <w:fldChar w:fldCharType="separate"/>
            </w:r>
            <w:r w:rsidR="00D56D61">
              <w:rPr>
                <w:noProof/>
                <w:webHidden/>
              </w:rPr>
              <w:t>42</w:t>
            </w:r>
            <w:r w:rsidR="002C36BB">
              <w:rPr>
                <w:noProof/>
                <w:webHidden/>
              </w:rPr>
              <w:fldChar w:fldCharType="end"/>
            </w:r>
          </w:hyperlink>
        </w:p>
        <w:p w14:paraId="70EFDC46" w14:textId="77777777" w:rsidR="002C36BB" w:rsidRDefault="00FB0653">
          <w:pPr>
            <w:pStyle w:val="TOC2"/>
            <w:tabs>
              <w:tab w:val="right" w:leader="dot" w:pos="9350"/>
            </w:tabs>
            <w:rPr>
              <w:rFonts w:asciiTheme="minorHAnsi" w:eastAsiaTheme="minorEastAsia" w:hAnsiTheme="minorHAnsi" w:cstheme="minorBidi"/>
              <w:noProof/>
            </w:rPr>
          </w:pPr>
          <w:hyperlink w:anchor="_Toc10647315" w:history="1">
            <w:r w:rsidR="002C36BB" w:rsidRPr="005204EC">
              <w:rPr>
                <w:rStyle w:val="Hyperlink"/>
                <w:rFonts w:ascii="Consolas" w:eastAsiaTheme="majorEastAsia" w:hAnsi="Consolas" w:cstheme="majorBidi"/>
                <w:b/>
                <w:noProof/>
                <w:highlight w:val="cyan"/>
              </w:rPr>
              <w:t>How to add new choice lists (domains)</w:t>
            </w:r>
            <w:r w:rsidR="002C36BB">
              <w:rPr>
                <w:noProof/>
                <w:webHidden/>
              </w:rPr>
              <w:tab/>
            </w:r>
            <w:r w:rsidR="002C36BB">
              <w:rPr>
                <w:noProof/>
                <w:webHidden/>
              </w:rPr>
              <w:fldChar w:fldCharType="begin"/>
            </w:r>
            <w:r w:rsidR="002C36BB">
              <w:rPr>
                <w:noProof/>
                <w:webHidden/>
              </w:rPr>
              <w:instrText xml:space="preserve"> PAGEREF _Toc10647315 \h </w:instrText>
            </w:r>
            <w:r w:rsidR="002C36BB">
              <w:rPr>
                <w:noProof/>
                <w:webHidden/>
              </w:rPr>
            </w:r>
            <w:r w:rsidR="002C36BB">
              <w:rPr>
                <w:noProof/>
                <w:webHidden/>
              </w:rPr>
              <w:fldChar w:fldCharType="separate"/>
            </w:r>
            <w:r w:rsidR="00D56D61">
              <w:rPr>
                <w:noProof/>
                <w:webHidden/>
              </w:rPr>
              <w:t>42</w:t>
            </w:r>
            <w:r w:rsidR="002C36BB">
              <w:rPr>
                <w:noProof/>
                <w:webHidden/>
              </w:rPr>
              <w:fldChar w:fldCharType="end"/>
            </w:r>
          </w:hyperlink>
        </w:p>
        <w:p w14:paraId="3CE26C68" w14:textId="77777777" w:rsidR="002C36BB" w:rsidRDefault="00FB0653">
          <w:pPr>
            <w:pStyle w:val="TOC2"/>
            <w:tabs>
              <w:tab w:val="right" w:leader="dot" w:pos="9350"/>
            </w:tabs>
            <w:rPr>
              <w:rFonts w:asciiTheme="minorHAnsi" w:eastAsiaTheme="minorEastAsia" w:hAnsiTheme="minorHAnsi" w:cstheme="minorBidi"/>
              <w:noProof/>
            </w:rPr>
          </w:pPr>
          <w:hyperlink w:anchor="_Toc10647316" w:history="1">
            <w:r w:rsidR="002C36BB" w:rsidRPr="005204EC">
              <w:rPr>
                <w:rStyle w:val="Hyperlink"/>
                <w:noProof/>
              </w:rPr>
              <w:t>Reports</w:t>
            </w:r>
            <w:r w:rsidR="002C36BB">
              <w:rPr>
                <w:noProof/>
                <w:webHidden/>
              </w:rPr>
              <w:tab/>
            </w:r>
            <w:r w:rsidR="002C36BB">
              <w:rPr>
                <w:noProof/>
                <w:webHidden/>
              </w:rPr>
              <w:fldChar w:fldCharType="begin"/>
            </w:r>
            <w:r w:rsidR="002C36BB">
              <w:rPr>
                <w:noProof/>
                <w:webHidden/>
              </w:rPr>
              <w:instrText xml:space="preserve"> PAGEREF _Toc10647316 \h </w:instrText>
            </w:r>
            <w:r w:rsidR="002C36BB">
              <w:rPr>
                <w:noProof/>
                <w:webHidden/>
              </w:rPr>
            </w:r>
            <w:r w:rsidR="002C36BB">
              <w:rPr>
                <w:noProof/>
                <w:webHidden/>
              </w:rPr>
              <w:fldChar w:fldCharType="separate"/>
            </w:r>
            <w:r w:rsidR="00D56D61">
              <w:rPr>
                <w:noProof/>
                <w:webHidden/>
              </w:rPr>
              <w:t>42</w:t>
            </w:r>
            <w:r w:rsidR="002C36BB">
              <w:rPr>
                <w:noProof/>
                <w:webHidden/>
              </w:rPr>
              <w:fldChar w:fldCharType="end"/>
            </w:r>
          </w:hyperlink>
        </w:p>
        <w:p w14:paraId="556598BD" w14:textId="77777777" w:rsidR="002C36BB" w:rsidRDefault="00FB0653">
          <w:pPr>
            <w:pStyle w:val="TOC2"/>
            <w:tabs>
              <w:tab w:val="right" w:leader="dot" w:pos="9350"/>
            </w:tabs>
            <w:rPr>
              <w:rFonts w:asciiTheme="minorHAnsi" w:eastAsiaTheme="minorEastAsia" w:hAnsiTheme="minorHAnsi" w:cstheme="minorBidi"/>
              <w:noProof/>
            </w:rPr>
          </w:pPr>
          <w:hyperlink w:anchor="_Toc10647317" w:history="1">
            <w:r w:rsidR="002C36BB" w:rsidRPr="005204EC">
              <w:rPr>
                <w:rStyle w:val="Hyperlink"/>
                <w:rFonts w:ascii="Consolas" w:eastAsiaTheme="majorEastAsia" w:hAnsi="Consolas" w:cstheme="majorBidi"/>
                <w:b/>
                <w:noProof/>
              </w:rPr>
              <w:t>Create Metadata Reports</w:t>
            </w:r>
            <w:r w:rsidR="002C36BB">
              <w:rPr>
                <w:noProof/>
                <w:webHidden/>
              </w:rPr>
              <w:tab/>
            </w:r>
            <w:r w:rsidR="002C36BB">
              <w:rPr>
                <w:noProof/>
                <w:webHidden/>
              </w:rPr>
              <w:fldChar w:fldCharType="begin"/>
            </w:r>
            <w:r w:rsidR="002C36BB">
              <w:rPr>
                <w:noProof/>
                <w:webHidden/>
              </w:rPr>
              <w:instrText xml:space="preserve"> PAGEREF _Toc10647317 \h </w:instrText>
            </w:r>
            <w:r w:rsidR="002C36BB">
              <w:rPr>
                <w:noProof/>
                <w:webHidden/>
              </w:rPr>
            </w:r>
            <w:r w:rsidR="002C36BB">
              <w:rPr>
                <w:noProof/>
                <w:webHidden/>
              </w:rPr>
              <w:fldChar w:fldCharType="separate"/>
            </w:r>
            <w:r w:rsidR="00D56D61">
              <w:rPr>
                <w:noProof/>
                <w:webHidden/>
              </w:rPr>
              <w:t>42</w:t>
            </w:r>
            <w:r w:rsidR="002C36BB">
              <w:rPr>
                <w:noProof/>
                <w:webHidden/>
              </w:rPr>
              <w:fldChar w:fldCharType="end"/>
            </w:r>
          </w:hyperlink>
        </w:p>
        <w:p w14:paraId="35A16506" w14:textId="77777777" w:rsidR="002C36BB" w:rsidRDefault="00FB0653">
          <w:pPr>
            <w:pStyle w:val="TOC2"/>
            <w:tabs>
              <w:tab w:val="right" w:leader="dot" w:pos="9350"/>
            </w:tabs>
            <w:rPr>
              <w:rFonts w:asciiTheme="minorHAnsi" w:eastAsiaTheme="minorEastAsia" w:hAnsiTheme="minorHAnsi" w:cstheme="minorBidi"/>
              <w:noProof/>
            </w:rPr>
          </w:pPr>
          <w:hyperlink w:anchor="_Toc10647318" w:history="1">
            <w:r w:rsidR="002C36BB" w:rsidRPr="005204EC">
              <w:rPr>
                <w:rStyle w:val="Hyperlink"/>
                <w:rFonts w:ascii="Consolas" w:eastAsiaTheme="majorEastAsia" w:hAnsi="Consolas" w:cstheme="majorBidi"/>
                <w:b/>
                <w:noProof/>
              </w:rPr>
              <w:t>CmpMod Reports</w:t>
            </w:r>
            <w:r w:rsidR="002C36BB">
              <w:rPr>
                <w:noProof/>
                <w:webHidden/>
              </w:rPr>
              <w:tab/>
            </w:r>
            <w:r w:rsidR="002C36BB">
              <w:rPr>
                <w:noProof/>
                <w:webHidden/>
              </w:rPr>
              <w:fldChar w:fldCharType="begin"/>
            </w:r>
            <w:r w:rsidR="002C36BB">
              <w:rPr>
                <w:noProof/>
                <w:webHidden/>
              </w:rPr>
              <w:instrText xml:space="preserve"> PAGEREF _Toc10647318 \h </w:instrText>
            </w:r>
            <w:r w:rsidR="002C36BB">
              <w:rPr>
                <w:noProof/>
                <w:webHidden/>
              </w:rPr>
            </w:r>
            <w:r w:rsidR="002C36BB">
              <w:rPr>
                <w:noProof/>
                <w:webHidden/>
              </w:rPr>
              <w:fldChar w:fldCharType="separate"/>
            </w:r>
            <w:r w:rsidR="00D56D61">
              <w:rPr>
                <w:noProof/>
                <w:webHidden/>
              </w:rPr>
              <w:t>42</w:t>
            </w:r>
            <w:r w:rsidR="002C36BB">
              <w:rPr>
                <w:noProof/>
                <w:webHidden/>
              </w:rPr>
              <w:fldChar w:fldCharType="end"/>
            </w:r>
          </w:hyperlink>
        </w:p>
        <w:p w14:paraId="0BAD7345" w14:textId="77777777" w:rsidR="002C36BB" w:rsidRDefault="00FB0653">
          <w:pPr>
            <w:pStyle w:val="TOC3"/>
            <w:tabs>
              <w:tab w:val="right" w:leader="dot" w:pos="9350"/>
            </w:tabs>
            <w:rPr>
              <w:rFonts w:asciiTheme="minorHAnsi" w:eastAsiaTheme="minorEastAsia" w:hAnsiTheme="minorHAnsi" w:cstheme="minorBidi"/>
              <w:noProof/>
            </w:rPr>
          </w:pPr>
          <w:hyperlink w:anchor="_Toc10647319" w:history="1">
            <w:r w:rsidR="002C36BB" w:rsidRPr="005204EC">
              <w:rPr>
                <w:rStyle w:val="Hyperlink"/>
                <w:rFonts w:ascii="Consolas" w:eastAsiaTheme="majorEastAsia" w:hAnsi="Consolas" w:cstheme="majorBidi"/>
                <w:b/>
                <w:noProof/>
              </w:rPr>
              <w:t>QA Reports</w:t>
            </w:r>
            <w:r w:rsidR="002C36BB">
              <w:rPr>
                <w:noProof/>
                <w:webHidden/>
              </w:rPr>
              <w:tab/>
            </w:r>
            <w:r w:rsidR="002C36BB">
              <w:rPr>
                <w:noProof/>
                <w:webHidden/>
              </w:rPr>
              <w:fldChar w:fldCharType="begin"/>
            </w:r>
            <w:r w:rsidR="002C36BB">
              <w:rPr>
                <w:noProof/>
                <w:webHidden/>
              </w:rPr>
              <w:instrText xml:space="preserve"> PAGEREF _Toc10647319 \h </w:instrText>
            </w:r>
            <w:r w:rsidR="002C36BB">
              <w:rPr>
                <w:noProof/>
                <w:webHidden/>
              </w:rPr>
            </w:r>
            <w:r w:rsidR="002C36BB">
              <w:rPr>
                <w:noProof/>
                <w:webHidden/>
              </w:rPr>
              <w:fldChar w:fldCharType="separate"/>
            </w:r>
            <w:r w:rsidR="00D56D61">
              <w:rPr>
                <w:noProof/>
                <w:webHidden/>
              </w:rPr>
              <w:t>42</w:t>
            </w:r>
            <w:r w:rsidR="002C36BB">
              <w:rPr>
                <w:noProof/>
                <w:webHidden/>
              </w:rPr>
              <w:fldChar w:fldCharType="end"/>
            </w:r>
          </w:hyperlink>
        </w:p>
        <w:p w14:paraId="182BDA9C" w14:textId="77777777" w:rsidR="002C36BB" w:rsidRDefault="00FB0653">
          <w:pPr>
            <w:pStyle w:val="TOC1"/>
            <w:tabs>
              <w:tab w:val="right" w:leader="dot" w:pos="9350"/>
            </w:tabs>
            <w:rPr>
              <w:rFonts w:asciiTheme="minorHAnsi" w:eastAsiaTheme="minorEastAsia" w:hAnsiTheme="minorHAnsi" w:cstheme="minorBidi"/>
              <w:noProof/>
            </w:rPr>
          </w:pPr>
          <w:hyperlink w:anchor="_Toc10647320" w:history="1">
            <w:r w:rsidR="002C36BB" w:rsidRPr="005204EC">
              <w:rPr>
                <w:rStyle w:val="Hyperlink"/>
                <w:noProof/>
              </w:rPr>
              <w:t>SSURGO processes.</w:t>
            </w:r>
            <w:r w:rsidR="002C36BB">
              <w:rPr>
                <w:noProof/>
                <w:webHidden/>
              </w:rPr>
              <w:tab/>
            </w:r>
            <w:r w:rsidR="002C36BB">
              <w:rPr>
                <w:noProof/>
                <w:webHidden/>
              </w:rPr>
              <w:fldChar w:fldCharType="begin"/>
            </w:r>
            <w:r w:rsidR="002C36BB">
              <w:rPr>
                <w:noProof/>
                <w:webHidden/>
              </w:rPr>
              <w:instrText xml:space="preserve"> PAGEREF _Toc10647320 \h </w:instrText>
            </w:r>
            <w:r w:rsidR="002C36BB">
              <w:rPr>
                <w:noProof/>
                <w:webHidden/>
              </w:rPr>
            </w:r>
            <w:r w:rsidR="002C36BB">
              <w:rPr>
                <w:noProof/>
                <w:webHidden/>
              </w:rPr>
              <w:fldChar w:fldCharType="separate"/>
            </w:r>
            <w:r w:rsidR="00D56D61">
              <w:rPr>
                <w:noProof/>
                <w:webHidden/>
              </w:rPr>
              <w:t>42</w:t>
            </w:r>
            <w:r w:rsidR="002C36BB">
              <w:rPr>
                <w:noProof/>
                <w:webHidden/>
              </w:rPr>
              <w:fldChar w:fldCharType="end"/>
            </w:r>
          </w:hyperlink>
        </w:p>
        <w:p w14:paraId="656E6384" w14:textId="77777777" w:rsidR="002C36BB" w:rsidRDefault="00FB0653">
          <w:pPr>
            <w:pStyle w:val="TOC2"/>
            <w:tabs>
              <w:tab w:val="right" w:leader="dot" w:pos="9350"/>
            </w:tabs>
            <w:rPr>
              <w:rFonts w:asciiTheme="minorHAnsi" w:eastAsiaTheme="minorEastAsia" w:hAnsiTheme="minorHAnsi" w:cstheme="minorBidi"/>
              <w:noProof/>
            </w:rPr>
          </w:pPr>
          <w:hyperlink w:anchor="_Toc10647321" w:history="1">
            <w:r w:rsidR="002C36BB" w:rsidRPr="005204EC">
              <w:rPr>
                <w:rStyle w:val="Hyperlink"/>
                <w:rFonts w:ascii="Consolas" w:eastAsiaTheme="majorEastAsia" w:hAnsi="Consolas" w:cstheme="majorBidi"/>
                <w:b/>
                <w:noProof/>
              </w:rPr>
              <w:t>Pedon PC process.</w:t>
            </w:r>
            <w:r w:rsidR="002C36BB">
              <w:rPr>
                <w:noProof/>
                <w:webHidden/>
              </w:rPr>
              <w:tab/>
            </w:r>
            <w:r w:rsidR="002C36BB">
              <w:rPr>
                <w:noProof/>
                <w:webHidden/>
              </w:rPr>
              <w:fldChar w:fldCharType="begin"/>
            </w:r>
            <w:r w:rsidR="002C36BB">
              <w:rPr>
                <w:noProof/>
                <w:webHidden/>
              </w:rPr>
              <w:instrText xml:space="preserve"> PAGEREF _Toc10647321 \h </w:instrText>
            </w:r>
            <w:r w:rsidR="002C36BB">
              <w:rPr>
                <w:noProof/>
                <w:webHidden/>
              </w:rPr>
            </w:r>
            <w:r w:rsidR="002C36BB">
              <w:rPr>
                <w:noProof/>
                <w:webHidden/>
              </w:rPr>
              <w:fldChar w:fldCharType="separate"/>
            </w:r>
            <w:r w:rsidR="00D56D61">
              <w:rPr>
                <w:noProof/>
                <w:webHidden/>
              </w:rPr>
              <w:t>42</w:t>
            </w:r>
            <w:r w:rsidR="002C36BB">
              <w:rPr>
                <w:noProof/>
                <w:webHidden/>
              </w:rPr>
              <w:fldChar w:fldCharType="end"/>
            </w:r>
          </w:hyperlink>
        </w:p>
        <w:p w14:paraId="56ECBEC8" w14:textId="77777777" w:rsidR="002C36BB" w:rsidRDefault="00FB0653">
          <w:pPr>
            <w:pStyle w:val="TOC2"/>
            <w:tabs>
              <w:tab w:val="right" w:leader="dot" w:pos="9350"/>
            </w:tabs>
            <w:rPr>
              <w:rFonts w:asciiTheme="minorHAnsi" w:eastAsiaTheme="minorEastAsia" w:hAnsiTheme="minorHAnsi" w:cstheme="minorBidi"/>
              <w:noProof/>
            </w:rPr>
          </w:pPr>
          <w:hyperlink w:anchor="_Toc10647322" w:history="1">
            <w:r w:rsidR="002C36BB" w:rsidRPr="005204EC">
              <w:rPr>
                <w:rStyle w:val="Hyperlink"/>
                <w:rFonts w:ascii="Consolas" w:eastAsiaTheme="majorEastAsia" w:hAnsi="Consolas" w:cstheme="majorBidi"/>
                <w:b/>
                <w:noProof/>
              </w:rPr>
              <w:t>Other tables:</w:t>
            </w:r>
            <w:r w:rsidR="002C36BB">
              <w:rPr>
                <w:noProof/>
                <w:webHidden/>
              </w:rPr>
              <w:tab/>
            </w:r>
            <w:r w:rsidR="002C36BB">
              <w:rPr>
                <w:noProof/>
                <w:webHidden/>
              </w:rPr>
              <w:fldChar w:fldCharType="begin"/>
            </w:r>
            <w:r w:rsidR="002C36BB">
              <w:rPr>
                <w:noProof/>
                <w:webHidden/>
              </w:rPr>
              <w:instrText xml:space="preserve"> PAGEREF _Toc10647322 \h </w:instrText>
            </w:r>
            <w:r w:rsidR="002C36BB">
              <w:rPr>
                <w:noProof/>
                <w:webHidden/>
              </w:rPr>
            </w:r>
            <w:r w:rsidR="002C36BB">
              <w:rPr>
                <w:noProof/>
                <w:webHidden/>
              </w:rPr>
              <w:fldChar w:fldCharType="separate"/>
            </w:r>
            <w:r w:rsidR="00D56D61">
              <w:rPr>
                <w:noProof/>
                <w:webHidden/>
              </w:rPr>
              <w:t>42</w:t>
            </w:r>
            <w:r w:rsidR="002C36BB">
              <w:rPr>
                <w:noProof/>
                <w:webHidden/>
              </w:rPr>
              <w:fldChar w:fldCharType="end"/>
            </w:r>
          </w:hyperlink>
        </w:p>
        <w:p w14:paraId="535FD3D9" w14:textId="77777777" w:rsidR="00B869AB" w:rsidRDefault="00B869AB">
          <w:r>
            <w:rPr>
              <w:b/>
              <w:bCs/>
              <w:noProof/>
            </w:rPr>
            <w:fldChar w:fldCharType="end"/>
          </w:r>
        </w:p>
      </w:sdtContent>
    </w:sdt>
    <w:p w14:paraId="1E4F19D4" w14:textId="77777777" w:rsidR="007C1A56" w:rsidRPr="007F1A5C" w:rsidRDefault="007C1A56" w:rsidP="007C1A56">
      <w:pPr>
        <w:pStyle w:val="Heading1"/>
      </w:pPr>
      <w:bookmarkStart w:id="2" w:name="_Toc10647141"/>
      <w:r w:rsidRPr="007F1A5C">
        <w:t>I</w:t>
      </w:r>
      <w:r w:rsidRPr="00AE4648">
        <w:t>ntroduction</w:t>
      </w:r>
      <w:bookmarkEnd w:id="2"/>
    </w:p>
    <w:p w14:paraId="5B9EA65E" w14:textId="77777777" w:rsidR="007C1A56" w:rsidRPr="00C463D2" w:rsidRDefault="007C1A56" w:rsidP="007C1A56">
      <w:pPr>
        <w:pStyle w:val="NoSpacing"/>
        <w:rPr>
          <w:rFonts w:ascii="Consolas" w:hAnsi="Consolas"/>
        </w:rPr>
      </w:pPr>
      <w:r w:rsidRPr="00C463D2">
        <w:rPr>
          <w:rFonts w:ascii="Consolas" w:hAnsi="Consolas"/>
        </w:rPr>
        <w:t xml:space="preserve">The purpose of this document is to help people understand how to perform the data model creation and maintenance activities. This system is necessary in part because the NASIS application is metadata driven.  The NASIS application requires a lot more metadata than is needed for a database in general.  </w:t>
      </w:r>
      <w:r w:rsidR="007B6C97" w:rsidRPr="00C463D2">
        <w:rPr>
          <w:rFonts w:ascii="Consolas" w:hAnsi="Consolas"/>
        </w:rPr>
        <w:t>Ultimately,</w:t>
      </w:r>
      <w:r w:rsidRPr="00C463D2">
        <w:rPr>
          <w:rFonts w:ascii="Consolas" w:hAnsi="Consolas"/>
        </w:rPr>
        <w:t xml:space="preserve"> we ended up using this system for all of our data models.  The NASIS project encompasses the following databases:</w:t>
      </w:r>
    </w:p>
    <w:p w14:paraId="70614182" w14:textId="77777777" w:rsidR="007C1A56" w:rsidRPr="00C463D2" w:rsidRDefault="007C1A56" w:rsidP="007C1A56">
      <w:pPr>
        <w:pStyle w:val="NoSpacing"/>
        <w:rPr>
          <w:rFonts w:ascii="Consolas" w:hAnsi="Consolas"/>
        </w:rPr>
      </w:pPr>
    </w:p>
    <w:p w14:paraId="5E1AFE81" w14:textId="77777777" w:rsidR="007C1A56" w:rsidRPr="00C463D2" w:rsidRDefault="007C1A56" w:rsidP="007C1A56">
      <w:pPr>
        <w:pStyle w:val="NoSpacing"/>
        <w:rPr>
          <w:rFonts w:ascii="Consolas" w:hAnsi="Consolas"/>
        </w:rPr>
      </w:pPr>
      <w:r w:rsidRPr="00C463D2">
        <w:rPr>
          <w:rFonts w:ascii="Consolas" w:hAnsi="Consolas"/>
        </w:rPr>
        <w:t>1.  NASIS Server</w:t>
      </w:r>
    </w:p>
    <w:p w14:paraId="4CA27274" w14:textId="77777777" w:rsidR="007C1A56" w:rsidRPr="00C463D2" w:rsidRDefault="007C1A56" w:rsidP="007C1A56">
      <w:pPr>
        <w:pStyle w:val="NoSpacing"/>
        <w:rPr>
          <w:rFonts w:ascii="Consolas" w:hAnsi="Consolas"/>
        </w:rPr>
      </w:pPr>
      <w:r w:rsidRPr="00C463D2">
        <w:rPr>
          <w:rFonts w:ascii="Consolas" w:hAnsi="Consolas"/>
        </w:rPr>
        <w:t>2.  NASIS Client</w:t>
      </w:r>
    </w:p>
    <w:p w14:paraId="0F0DB2F2" w14:textId="77777777" w:rsidR="007C1A56" w:rsidRPr="00C463D2" w:rsidRDefault="007C1A56" w:rsidP="007C1A56">
      <w:pPr>
        <w:pStyle w:val="NoSpacing"/>
        <w:rPr>
          <w:rFonts w:ascii="Consolas" w:hAnsi="Consolas"/>
        </w:rPr>
      </w:pPr>
      <w:r w:rsidRPr="00C463D2">
        <w:rPr>
          <w:rFonts w:ascii="Consolas" w:hAnsi="Consolas"/>
        </w:rPr>
        <w:t>3.  Staging Server</w:t>
      </w:r>
    </w:p>
    <w:p w14:paraId="1B96A97C" w14:textId="77777777" w:rsidR="007C1A56" w:rsidRPr="00C463D2" w:rsidRDefault="007C1A56" w:rsidP="007C1A56">
      <w:pPr>
        <w:pStyle w:val="NoSpacing"/>
        <w:rPr>
          <w:rFonts w:ascii="Consolas" w:hAnsi="Consolas"/>
        </w:rPr>
      </w:pPr>
      <w:r w:rsidRPr="00C463D2">
        <w:rPr>
          <w:rFonts w:ascii="Consolas" w:hAnsi="Consolas"/>
        </w:rPr>
        <w:t>4.  Soil Data Warehouse (SDW)</w:t>
      </w:r>
    </w:p>
    <w:p w14:paraId="7DF0BD08" w14:textId="77777777" w:rsidR="007C1A56" w:rsidRPr="00C463D2" w:rsidRDefault="007C1A56" w:rsidP="007C1A56">
      <w:pPr>
        <w:pStyle w:val="NoSpacing"/>
        <w:rPr>
          <w:rFonts w:ascii="Consolas" w:hAnsi="Consolas"/>
        </w:rPr>
      </w:pPr>
      <w:r w:rsidRPr="00C463D2">
        <w:rPr>
          <w:rFonts w:ascii="Consolas" w:hAnsi="Consolas"/>
        </w:rPr>
        <w:t>5.  Soil Data Mart (SDM)</w:t>
      </w:r>
    </w:p>
    <w:p w14:paraId="1790C495" w14:textId="77777777" w:rsidR="007C1A56" w:rsidRPr="00C463D2" w:rsidRDefault="007C1A56" w:rsidP="007C1A56">
      <w:pPr>
        <w:pStyle w:val="NoSpacing"/>
        <w:rPr>
          <w:rFonts w:ascii="Consolas" w:hAnsi="Consolas"/>
        </w:rPr>
      </w:pPr>
      <w:r w:rsidRPr="00C463D2">
        <w:rPr>
          <w:rFonts w:ascii="Consolas" w:hAnsi="Consolas"/>
        </w:rPr>
        <w:t>6.  Soil Data Mart Data Management (SDMMGT)</w:t>
      </w:r>
    </w:p>
    <w:p w14:paraId="27D25887" w14:textId="77777777" w:rsidR="007C1A56" w:rsidRPr="00C463D2" w:rsidRDefault="007C1A56" w:rsidP="007C1A56">
      <w:pPr>
        <w:pStyle w:val="NoSpacing"/>
        <w:rPr>
          <w:rFonts w:ascii="Consolas" w:hAnsi="Consolas"/>
        </w:rPr>
      </w:pPr>
      <w:r w:rsidRPr="00C463D2">
        <w:rPr>
          <w:rFonts w:ascii="Consolas" w:hAnsi="Consolas"/>
        </w:rPr>
        <w:t>7.  Business Application Framework (BAF)</w:t>
      </w:r>
    </w:p>
    <w:p w14:paraId="4B9B090F" w14:textId="77777777" w:rsidR="007C1A56" w:rsidRPr="00C463D2" w:rsidRDefault="007C1A56" w:rsidP="007C1A56">
      <w:pPr>
        <w:pStyle w:val="NoSpacing"/>
        <w:rPr>
          <w:rFonts w:ascii="Consolas" w:hAnsi="Consolas"/>
        </w:rPr>
      </w:pPr>
      <w:r w:rsidRPr="00C463D2">
        <w:rPr>
          <w:rFonts w:ascii="Consolas" w:hAnsi="Consolas"/>
        </w:rPr>
        <w:t>8.  Business Application Framework Log (BAFLOG)</w:t>
      </w:r>
    </w:p>
    <w:p w14:paraId="15B7725F" w14:textId="77777777" w:rsidR="007C1A56" w:rsidRPr="00C463D2" w:rsidRDefault="007C1A56" w:rsidP="007C1A56">
      <w:pPr>
        <w:pStyle w:val="NoSpacing"/>
        <w:rPr>
          <w:rFonts w:ascii="Consolas" w:hAnsi="Consolas"/>
        </w:rPr>
      </w:pPr>
      <w:r w:rsidRPr="00C463D2">
        <w:rPr>
          <w:rFonts w:ascii="Consolas" w:hAnsi="Consolas"/>
        </w:rPr>
        <w:t>9. Business Application Framework SDA Cache (BAFSDACACHE)</w:t>
      </w:r>
    </w:p>
    <w:p w14:paraId="39AB6BE5" w14:textId="77777777" w:rsidR="007C1A56" w:rsidRPr="00C463D2" w:rsidRDefault="007C1A56" w:rsidP="007C1A56">
      <w:pPr>
        <w:pStyle w:val="NoSpacing"/>
        <w:rPr>
          <w:rFonts w:ascii="Consolas" w:hAnsi="Consolas"/>
        </w:rPr>
      </w:pPr>
      <w:r w:rsidRPr="00C463D2">
        <w:rPr>
          <w:rFonts w:ascii="Consolas" w:hAnsi="Consolas"/>
        </w:rPr>
        <w:t>10.  State Soil Survey (SSURGO)</w:t>
      </w:r>
    </w:p>
    <w:p w14:paraId="005711AD" w14:textId="77777777" w:rsidR="007C1A56" w:rsidRPr="00C463D2" w:rsidRDefault="007C1A56" w:rsidP="007C1A56">
      <w:pPr>
        <w:pStyle w:val="NoSpacing"/>
        <w:rPr>
          <w:rFonts w:ascii="Consolas" w:hAnsi="Consolas"/>
        </w:rPr>
      </w:pPr>
    </w:p>
    <w:p w14:paraId="274DD964" w14:textId="77777777" w:rsidR="007C1A56" w:rsidRPr="00C463D2" w:rsidRDefault="007C1A56" w:rsidP="007C1A56">
      <w:pPr>
        <w:pStyle w:val="NoSpacing"/>
        <w:rPr>
          <w:rFonts w:ascii="Consolas" w:hAnsi="Consolas"/>
        </w:rPr>
      </w:pPr>
      <w:r w:rsidRPr="00C463D2">
        <w:rPr>
          <w:rFonts w:ascii="Consolas" w:hAnsi="Consolas"/>
        </w:rPr>
        <w:t>This document describes the following two major entities:</w:t>
      </w:r>
    </w:p>
    <w:p w14:paraId="70998600" w14:textId="77777777" w:rsidR="007C1A56" w:rsidRPr="00C463D2" w:rsidRDefault="007C1A56" w:rsidP="007C1A56">
      <w:pPr>
        <w:pStyle w:val="NoSpacing"/>
        <w:rPr>
          <w:rFonts w:ascii="Consolas" w:hAnsi="Consolas"/>
        </w:rPr>
      </w:pPr>
    </w:p>
    <w:p w14:paraId="4CB6B0D3" w14:textId="77777777" w:rsidR="007C1A56" w:rsidRPr="00C463D2" w:rsidRDefault="007C1A56" w:rsidP="007C1A56">
      <w:pPr>
        <w:pStyle w:val="NoSpacing"/>
        <w:rPr>
          <w:rFonts w:ascii="Consolas" w:hAnsi="Consolas"/>
        </w:rPr>
      </w:pPr>
      <w:r w:rsidRPr="00C463D2">
        <w:rPr>
          <w:rFonts w:ascii="Consolas" w:hAnsi="Consolas"/>
        </w:rPr>
        <w:t>1.  The NASIS Repository Data Model</w:t>
      </w:r>
    </w:p>
    <w:p w14:paraId="17AA6E30" w14:textId="77777777" w:rsidR="007C1A56" w:rsidRPr="00C463D2" w:rsidRDefault="007C1A56" w:rsidP="007C1A56">
      <w:pPr>
        <w:pStyle w:val="NoSpacing"/>
        <w:rPr>
          <w:rFonts w:ascii="Consolas" w:hAnsi="Consolas"/>
        </w:rPr>
      </w:pPr>
      <w:r w:rsidRPr="00C463D2">
        <w:rPr>
          <w:rFonts w:ascii="Consolas" w:hAnsi="Consolas"/>
        </w:rPr>
        <w:t>2.  The NASIS 6 Style Metadata Standard</w:t>
      </w:r>
    </w:p>
    <w:p w14:paraId="0051F19F" w14:textId="77777777" w:rsidR="007C1A56" w:rsidRPr="00C463D2" w:rsidRDefault="007C1A56" w:rsidP="007C1A56">
      <w:pPr>
        <w:pStyle w:val="NoSpacing"/>
        <w:rPr>
          <w:rFonts w:ascii="Consolas" w:hAnsi="Consolas"/>
        </w:rPr>
      </w:pPr>
    </w:p>
    <w:p w14:paraId="62AF0D7E" w14:textId="77777777" w:rsidR="007C1A56" w:rsidRPr="00C463D2" w:rsidRDefault="007C1A56" w:rsidP="007C1A56">
      <w:pPr>
        <w:pStyle w:val="NoSpacing"/>
        <w:rPr>
          <w:rFonts w:ascii="Consolas" w:hAnsi="Consolas"/>
        </w:rPr>
      </w:pPr>
      <w:r w:rsidRPr="00C463D2">
        <w:rPr>
          <w:rFonts w:ascii="Consolas" w:hAnsi="Consolas"/>
        </w:rPr>
        <w:t xml:space="preserve">Even though we use the NASIS Repository for all of the above data models, only the following data models require up-to-date NASIS 6 Style Metadata because it is used by various applications: NASIS – both server and client, staging server, soil data warehouse, soil data mart and soil data mart data management. </w:t>
      </w:r>
    </w:p>
    <w:p w14:paraId="70A58578" w14:textId="77777777" w:rsidR="007C1A56" w:rsidRDefault="007C1A56" w:rsidP="007C1A56">
      <w:pPr>
        <w:pStyle w:val="Heading1"/>
        <w:rPr>
          <w:rFonts w:ascii="Consolas" w:hAnsi="Consolas"/>
          <w:b w:val="0"/>
          <w:color w:val="000000" w:themeColor="text1"/>
        </w:rPr>
      </w:pPr>
    </w:p>
    <w:p w14:paraId="18FE4DFF" w14:textId="77777777" w:rsidR="007C1A56" w:rsidRPr="007F1A5C" w:rsidRDefault="007C1A56" w:rsidP="007F1A5C">
      <w:pPr>
        <w:pStyle w:val="Heading1"/>
      </w:pPr>
      <w:bookmarkStart w:id="3" w:name="_Toc10610752"/>
      <w:bookmarkStart w:id="4" w:name="_Toc10647142"/>
      <w:r w:rsidRPr="007F1A5C">
        <w:t>The NASIS Repository Data Model</w:t>
      </w:r>
      <w:bookmarkEnd w:id="3"/>
      <w:bookmarkEnd w:id="4"/>
    </w:p>
    <w:p w14:paraId="6F02FDC9" w14:textId="77777777" w:rsidR="007C1A56" w:rsidRDefault="007C1A56" w:rsidP="007C1A56">
      <w:pPr>
        <w:rPr>
          <w:rFonts w:ascii="Consolas" w:hAnsi="Consolas"/>
        </w:rPr>
      </w:pPr>
    </w:p>
    <w:p w14:paraId="60CEF32A" w14:textId="77777777" w:rsidR="007C1A56" w:rsidRDefault="007C1A56" w:rsidP="007C1A56">
      <w:pPr>
        <w:rPr>
          <w:rFonts w:ascii="Consolas" w:hAnsi="Consolas"/>
        </w:rPr>
        <w:sectPr w:rsidR="007C1A56">
          <w:headerReference w:type="default" r:id="rId8"/>
          <w:footerReference w:type="default" r:id="rId9"/>
          <w:pgSz w:w="12240" w:h="15840"/>
          <w:pgMar w:top="1440" w:right="1440" w:bottom="1440" w:left="1440" w:header="720" w:footer="720" w:gutter="0"/>
          <w:cols w:space="720"/>
          <w:docGrid w:linePitch="360"/>
        </w:sectPr>
      </w:pPr>
      <w:r w:rsidRPr="00C463D2">
        <w:rPr>
          <w:rFonts w:ascii="Consolas" w:hAnsi="Consolas"/>
        </w:rPr>
        <w:t>The NASIS repository (NREPO) is a set of tables that are used to enter the details of a specific data model.  Below is a database diagram of the NASIS Repository tables.</w:t>
      </w:r>
    </w:p>
    <w:p w14:paraId="7E5388DE" w14:textId="77777777" w:rsidR="007C1A56" w:rsidRDefault="007C1A56" w:rsidP="007C1A56">
      <w:pPr>
        <w:rPr>
          <w:rFonts w:ascii="Consolas" w:hAnsi="Consolas"/>
        </w:rPr>
        <w:sectPr w:rsidR="007C1A56" w:rsidSect="007C1A56">
          <w:pgSz w:w="15840" w:h="12240" w:orient="landscape"/>
          <w:pgMar w:top="1440" w:right="1440" w:bottom="1440" w:left="1440" w:header="720" w:footer="720" w:gutter="0"/>
          <w:cols w:space="720"/>
          <w:docGrid w:linePitch="360"/>
        </w:sectPr>
      </w:pPr>
      <w:r w:rsidRPr="00C463D2">
        <w:rPr>
          <w:rFonts w:ascii="Consolas" w:hAnsi="Consolas"/>
        </w:rPr>
        <w:object w:dxaOrig="12979" w:dyaOrig="11340" w14:anchorId="2CF3AE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4.45pt;height:505.65pt" o:ole="">
            <v:imagedata r:id="rId10" o:title=""/>
          </v:shape>
          <o:OLEObject Type="Embed" ProgID="Visio.Drawing.11" ShapeID="_x0000_i1025" DrawAspect="Content" ObjectID="_1632917597" r:id="rId11"/>
        </w:object>
      </w:r>
    </w:p>
    <w:p w14:paraId="65B69B17" w14:textId="77777777" w:rsidR="007C1A56" w:rsidRPr="00C463D2" w:rsidRDefault="007C1A56" w:rsidP="00AE4648">
      <w:pPr>
        <w:pStyle w:val="Heading2"/>
      </w:pPr>
      <w:bookmarkStart w:id="5" w:name="_Ref159913004"/>
      <w:bookmarkStart w:id="6" w:name="_Toc184525442"/>
      <w:bookmarkStart w:id="7" w:name="_Toc10610753"/>
      <w:bookmarkStart w:id="8" w:name="_Toc10647143"/>
      <w:r w:rsidRPr="00C463D2">
        <w:lastRenderedPageBreak/>
        <w:t>Current Database/Data Model Conventions</w:t>
      </w:r>
      <w:bookmarkEnd w:id="5"/>
      <w:bookmarkEnd w:id="6"/>
      <w:bookmarkEnd w:id="7"/>
      <w:bookmarkEnd w:id="8"/>
    </w:p>
    <w:p w14:paraId="2968B7AB" w14:textId="730CAF6E" w:rsidR="002E1280" w:rsidRDefault="002E1280" w:rsidP="007C1A56">
      <w:pPr>
        <w:pStyle w:val="Heading3"/>
        <w:rPr>
          <w:ins w:id="9" w:author="Tan, Ann - NRCS, Arcata, CA" w:date="2019-07-30T15:50:00Z"/>
          <w:rFonts w:ascii="Consolas" w:hAnsi="Consolas"/>
          <w:b w:val="0"/>
          <w:color w:val="000000" w:themeColor="text1"/>
        </w:rPr>
      </w:pPr>
      <w:bookmarkStart w:id="10" w:name="_Toc184525443"/>
      <w:bookmarkStart w:id="11" w:name="_Toc10610754"/>
    </w:p>
    <w:p w14:paraId="48B30400" w14:textId="34E5905F" w:rsidR="002B57FA" w:rsidRDefault="002B57FA" w:rsidP="007C1A56">
      <w:pPr>
        <w:pStyle w:val="Heading3"/>
        <w:rPr>
          <w:ins w:id="12" w:author="Tan, Ann - NRCS, Arcata, CA" w:date="2019-07-30T15:50:00Z"/>
          <w:rFonts w:ascii="Consolas" w:hAnsi="Consolas"/>
          <w:b w:val="0"/>
          <w:color w:val="000000" w:themeColor="text1"/>
        </w:rPr>
      </w:pPr>
      <w:ins w:id="13" w:author="Tan, Ann - NRCS, Arcata, CA" w:date="2019-07-30T15:50:00Z">
        <w:r>
          <w:rPr>
            <w:rFonts w:ascii="Consolas" w:hAnsi="Consolas"/>
            <w:b w:val="0"/>
            <w:color w:val="000000" w:themeColor="text1"/>
          </w:rPr>
          <w:t xml:space="preserve">Currently there are </w:t>
        </w:r>
      </w:ins>
      <w:ins w:id="14" w:author="Tan, Ann - NRCS, Arcata, CA" w:date="2019-07-30T15:51:00Z">
        <w:r>
          <w:rPr>
            <w:rFonts w:ascii="Consolas" w:hAnsi="Consolas"/>
            <w:b w:val="0"/>
            <w:color w:val="000000" w:themeColor="text1"/>
          </w:rPr>
          <w:t xml:space="preserve">4 databases: NASIS, staging server, soil data mart, and SSURGO. In some </w:t>
        </w:r>
        <w:proofErr w:type="gramStart"/>
        <w:r>
          <w:rPr>
            <w:rFonts w:ascii="Consolas" w:hAnsi="Consolas"/>
            <w:b w:val="0"/>
            <w:color w:val="000000" w:themeColor="text1"/>
          </w:rPr>
          <w:t>instances</w:t>
        </w:r>
        <w:proofErr w:type="gramEnd"/>
        <w:r>
          <w:rPr>
            <w:rFonts w:ascii="Consolas" w:hAnsi="Consolas"/>
            <w:b w:val="0"/>
            <w:color w:val="000000" w:themeColor="text1"/>
          </w:rPr>
          <w:t xml:space="preserve"> like components, that is in all 4 of the databases. Any changes in one will need to be re</w:t>
        </w:r>
      </w:ins>
      <w:ins w:id="15" w:author="Tan, Ann - NRCS, Arcata, CA" w:date="2019-07-30T15:52:00Z">
        <w:r>
          <w:rPr>
            <w:rFonts w:ascii="Consolas" w:hAnsi="Consolas"/>
            <w:b w:val="0"/>
            <w:color w:val="000000" w:themeColor="text1"/>
          </w:rPr>
          <w:t>flected in the others. Point data is only found in NASIS. NASIS is where the tabular data is inputted. That is moved to the staging server where it is combined with the spatial data. That once approved is moved to the soil data ma</w:t>
        </w:r>
      </w:ins>
      <w:ins w:id="16" w:author="Tan, Ann - NRCS, Arcata, CA" w:date="2019-07-30T15:53:00Z">
        <w:r>
          <w:rPr>
            <w:rFonts w:ascii="Consolas" w:hAnsi="Consolas"/>
            <w:b w:val="0"/>
            <w:color w:val="000000" w:themeColor="text1"/>
          </w:rPr>
          <w:t xml:space="preserve">rt. And then it is in SSURGO for the spatial to be merged. </w:t>
        </w:r>
        <w:proofErr w:type="gramStart"/>
        <w:r>
          <w:rPr>
            <w:rFonts w:ascii="Consolas" w:hAnsi="Consolas"/>
            <w:b w:val="0"/>
            <w:color w:val="000000" w:themeColor="text1"/>
          </w:rPr>
          <w:t>In order for</w:t>
        </w:r>
        <w:proofErr w:type="gramEnd"/>
        <w:r>
          <w:rPr>
            <w:rFonts w:ascii="Consolas" w:hAnsi="Consolas"/>
            <w:b w:val="0"/>
            <w:color w:val="000000" w:themeColor="text1"/>
          </w:rPr>
          <w:t xml:space="preserve"> a change in SSURGO to happen, we need it to pass the </w:t>
        </w:r>
        <w:commentRangeStart w:id="17"/>
        <w:r>
          <w:rPr>
            <w:rFonts w:ascii="Consolas" w:hAnsi="Consolas"/>
            <w:b w:val="0"/>
            <w:color w:val="000000" w:themeColor="text1"/>
          </w:rPr>
          <w:t>governing committee</w:t>
        </w:r>
      </w:ins>
      <w:ins w:id="18" w:author="Tan, Ann - NRCS, Arcata, CA" w:date="2019-07-30T15:55:00Z">
        <w:r>
          <w:rPr>
            <w:rFonts w:ascii="Consolas" w:hAnsi="Consolas"/>
            <w:b w:val="0"/>
            <w:color w:val="000000" w:themeColor="text1"/>
          </w:rPr>
          <w:t xml:space="preserve"> FGDC (the federal geographic data committee)</w:t>
        </w:r>
      </w:ins>
      <w:ins w:id="19" w:author="Tan, Ann - NRCS, Arcata, CA" w:date="2019-07-30T15:53:00Z">
        <w:r>
          <w:rPr>
            <w:rFonts w:ascii="Consolas" w:hAnsi="Consolas"/>
            <w:b w:val="0"/>
            <w:color w:val="000000" w:themeColor="text1"/>
          </w:rPr>
          <w:t xml:space="preserve">.  </w:t>
        </w:r>
      </w:ins>
      <w:commentRangeEnd w:id="17"/>
      <w:ins w:id="20" w:author="Tan, Ann - NRCS, Arcata, CA" w:date="2019-07-30T15:54:00Z">
        <w:r>
          <w:rPr>
            <w:rStyle w:val="CommentReference"/>
            <w:b w:val="0"/>
            <w:bCs w:val="0"/>
            <w:i w:val="0"/>
          </w:rPr>
          <w:commentReference w:id="17"/>
        </w:r>
      </w:ins>
    </w:p>
    <w:p w14:paraId="0F118AB0" w14:textId="176E5F4E" w:rsidR="00616F0B" w:rsidRDefault="00616F0B" w:rsidP="00616F0B">
      <w:pPr>
        <w:pStyle w:val="Heading3"/>
        <w:ind w:left="0"/>
        <w:rPr>
          <w:ins w:id="21" w:author="Tan, Ann - NRCS, Arcata, CA" w:date="2019-07-30T16:02:00Z"/>
          <w:rFonts w:ascii="Consolas" w:hAnsi="Consolas"/>
          <w:b w:val="0"/>
          <w:color w:val="000000" w:themeColor="text1"/>
        </w:rPr>
      </w:pPr>
    </w:p>
    <w:p w14:paraId="004AE491" w14:textId="1F1B825A" w:rsidR="00616F0B" w:rsidRDefault="00616F0B" w:rsidP="00616F0B">
      <w:pPr>
        <w:pStyle w:val="Heading3"/>
        <w:ind w:left="0"/>
        <w:rPr>
          <w:ins w:id="22" w:author="Tan, Ann - NRCS, Arcata, CA" w:date="2019-07-30T16:02:00Z"/>
          <w:rFonts w:ascii="Consolas" w:hAnsi="Consolas"/>
          <w:b w:val="0"/>
          <w:color w:val="000000" w:themeColor="text1"/>
        </w:rPr>
      </w:pPr>
      <w:ins w:id="23" w:author="Tan, Ann - NRCS, Arcata, CA" w:date="2019-07-30T16:02:00Z">
        <w:r>
          <w:rPr>
            <w:rFonts w:ascii="Consolas" w:hAnsi="Consolas"/>
            <w:b w:val="0"/>
            <w:color w:val="000000" w:themeColor="text1"/>
          </w:rPr>
          <w:t>General Overview</w:t>
        </w:r>
      </w:ins>
    </w:p>
    <w:p w14:paraId="7D646F56" w14:textId="045678C2" w:rsidR="00616F0B" w:rsidRDefault="00616F0B" w:rsidP="00616F0B">
      <w:pPr>
        <w:pStyle w:val="Heading3"/>
        <w:ind w:left="0"/>
        <w:rPr>
          <w:ins w:id="24" w:author="Tan, Ann - NRCS, Arcata, CA" w:date="2019-07-30T16:36:00Z"/>
          <w:rFonts w:ascii="Consolas" w:hAnsi="Consolas"/>
          <w:b w:val="0"/>
          <w:color w:val="000000" w:themeColor="text1"/>
        </w:rPr>
      </w:pPr>
      <w:ins w:id="25" w:author="Tan, Ann - NRCS, Arcata, CA" w:date="2019-07-30T16:02:00Z">
        <w:r>
          <w:rPr>
            <w:rFonts w:ascii="Consolas" w:hAnsi="Consolas"/>
            <w:b w:val="0"/>
            <w:color w:val="000000" w:themeColor="text1"/>
          </w:rPr>
          <w:t>To add a column, you would need to go into the attribute tab</w:t>
        </w:r>
      </w:ins>
      <w:ins w:id="26" w:author="Tan, Ann - NRCS, Arcata, CA" w:date="2019-07-30T16:08:00Z">
        <w:r>
          <w:rPr>
            <w:rFonts w:ascii="Consolas" w:hAnsi="Consolas"/>
            <w:b w:val="0"/>
            <w:color w:val="000000" w:themeColor="text1"/>
          </w:rPr>
          <w:t xml:space="preserve"> (under System table)</w:t>
        </w:r>
      </w:ins>
      <w:ins w:id="27" w:author="Tan, Ann - NRCS, Arcata, CA" w:date="2019-07-30T16:36:00Z">
        <w:r w:rsidR="005141DE">
          <w:rPr>
            <w:rFonts w:ascii="Consolas" w:hAnsi="Consolas"/>
            <w:b w:val="0"/>
            <w:color w:val="000000" w:themeColor="text1"/>
          </w:rPr>
          <w:t xml:space="preserve"> and then add an attribute first. If it’s a choice list, you’ll have to go into the domain table, add a domain if it doesn’t exist, and then add an attribute table. </w:t>
        </w:r>
      </w:ins>
    </w:p>
    <w:p w14:paraId="0463599C" w14:textId="727172D0" w:rsidR="005141DE" w:rsidRDefault="005141DE" w:rsidP="00616F0B">
      <w:pPr>
        <w:pStyle w:val="Heading3"/>
        <w:ind w:left="0"/>
        <w:rPr>
          <w:ins w:id="28" w:author="Tan, Ann - NRCS, Arcata, CA" w:date="2019-07-30T16:36:00Z"/>
          <w:rFonts w:ascii="Consolas" w:hAnsi="Consolas"/>
          <w:b w:val="0"/>
          <w:color w:val="000000" w:themeColor="text1"/>
        </w:rPr>
      </w:pPr>
    </w:p>
    <w:p w14:paraId="054E77CC" w14:textId="27FDB1F2" w:rsidR="005141DE" w:rsidRDefault="005141DE" w:rsidP="00616F0B">
      <w:pPr>
        <w:pStyle w:val="Heading3"/>
        <w:ind w:left="0"/>
        <w:rPr>
          <w:ins w:id="29" w:author="Tan, Ann - NRCS, Arcata, CA" w:date="2019-07-30T16:37:00Z"/>
          <w:rFonts w:ascii="Consolas" w:hAnsi="Consolas"/>
          <w:b w:val="0"/>
          <w:color w:val="000000" w:themeColor="text1"/>
        </w:rPr>
      </w:pPr>
      <w:ins w:id="30" w:author="Tan, Ann - NRCS, Arcata, CA" w:date="2019-07-30T16:36:00Z">
        <w:r>
          <w:rPr>
            <w:rFonts w:ascii="Consolas" w:hAnsi="Consolas"/>
            <w:b w:val="0"/>
            <w:color w:val="000000" w:themeColor="text1"/>
          </w:rPr>
          <w:t>For the logical name: no space, no capitalization</w:t>
        </w:r>
      </w:ins>
      <w:ins w:id="31" w:author="Tan, Ann - NRCS, Arcata, CA" w:date="2019-07-30T16:37:00Z">
        <w:r>
          <w:rPr>
            <w:rFonts w:ascii="Consolas" w:hAnsi="Consolas"/>
            <w:b w:val="0"/>
            <w:color w:val="000000" w:themeColor="text1"/>
          </w:rPr>
          <w:t>, underscore instead of space</w:t>
        </w:r>
      </w:ins>
    </w:p>
    <w:p w14:paraId="4AA06AAE" w14:textId="07189DDF" w:rsidR="005141DE" w:rsidRDefault="005141DE" w:rsidP="00616F0B">
      <w:pPr>
        <w:pStyle w:val="Heading3"/>
        <w:ind w:left="0"/>
        <w:rPr>
          <w:ins w:id="32" w:author="Tan, Ann - NRCS, Arcata, CA" w:date="2019-07-30T16:37:00Z"/>
          <w:rFonts w:ascii="Consolas" w:hAnsi="Consolas"/>
          <w:b w:val="0"/>
          <w:color w:val="000000" w:themeColor="text1"/>
        </w:rPr>
      </w:pPr>
    </w:p>
    <w:p w14:paraId="566D3712" w14:textId="007CB3D5" w:rsidR="005141DE" w:rsidRDefault="005141DE" w:rsidP="00616F0B">
      <w:pPr>
        <w:pStyle w:val="Heading3"/>
        <w:ind w:left="0"/>
        <w:rPr>
          <w:ins w:id="33" w:author="Tan, Ann - NRCS, Arcata, CA" w:date="2019-07-30T16:37:00Z"/>
          <w:rFonts w:ascii="Consolas" w:hAnsi="Consolas"/>
          <w:b w:val="0"/>
          <w:color w:val="000000" w:themeColor="text1"/>
        </w:rPr>
      </w:pPr>
      <w:ins w:id="34" w:author="Tan, Ann - NRCS, Arcata, CA" w:date="2019-07-30T16:37:00Z">
        <w:r>
          <w:rPr>
            <w:rFonts w:ascii="Consolas" w:hAnsi="Consolas"/>
            <w:b w:val="0"/>
            <w:color w:val="000000" w:themeColor="text1"/>
          </w:rPr>
          <w:t xml:space="preserve">Most percentages are </w:t>
        </w:r>
        <w:proofErr w:type="spellStart"/>
        <w:r>
          <w:rPr>
            <w:rFonts w:ascii="Consolas" w:hAnsi="Consolas"/>
            <w:b w:val="0"/>
            <w:color w:val="000000" w:themeColor="text1"/>
          </w:rPr>
          <w:t>smallint</w:t>
        </w:r>
        <w:proofErr w:type="spellEnd"/>
        <w:r>
          <w:rPr>
            <w:rFonts w:ascii="Consolas" w:hAnsi="Consolas"/>
            <w:b w:val="0"/>
            <w:color w:val="000000" w:themeColor="text1"/>
          </w:rPr>
          <w:t>, integer</w:t>
        </w:r>
      </w:ins>
    </w:p>
    <w:p w14:paraId="4ECE7D5D" w14:textId="53BBA7EB" w:rsidR="005141DE" w:rsidRDefault="005141DE" w:rsidP="00616F0B">
      <w:pPr>
        <w:pStyle w:val="Heading3"/>
        <w:ind w:left="0"/>
        <w:rPr>
          <w:ins w:id="35" w:author="Tan, Ann - NRCS, Arcata, CA" w:date="2019-07-30T16:39:00Z"/>
          <w:rFonts w:ascii="Consolas" w:hAnsi="Consolas"/>
          <w:b w:val="0"/>
          <w:color w:val="000000" w:themeColor="text1"/>
        </w:rPr>
      </w:pPr>
      <w:ins w:id="36" w:author="Tan, Ann - NRCS, Arcata, CA" w:date="2019-07-30T16:37:00Z">
        <w:r>
          <w:rPr>
            <w:rFonts w:ascii="Consolas" w:hAnsi="Consolas"/>
            <w:b w:val="0"/>
            <w:color w:val="000000" w:themeColor="text1"/>
          </w:rPr>
          <w:t>Longer DITQ date t</w:t>
        </w:r>
      </w:ins>
      <w:ins w:id="37" w:author="Tan, Ann - NRCS, Arcata, CA" w:date="2019-07-30T16:38:00Z">
        <w:r>
          <w:rPr>
            <w:rFonts w:ascii="Consolas" w:hAnsi="Consolas"/>
            <w:b w:val="0"/>
            <w:color w:val="000000" w:themeColor="text1"/>
          </w:rPr>
          <w:t>ime, like in infiltration</w:t>
        </w:r>
      </w:ins>
    </w:p>
    <w:p w14:paraId="6125CD97" w14:textId="024D174A" w:rsidR="005141DE" w:rsidRDefault="005141DE" w:rsidP="00616F0B">
      <w:pPr>
        <w:pStyle w:val="Heading3"/>
        <w:ind w:left="0"/>
        <w:rPr>
          <w:ins w:id="38" w:author="Tan, Ann - NRCS, Arcata, CA" w:date="2019-07-30T16:39:00Z"/>
          <w:rFonts w:ascii="Consolas" w:hAnsi="Consolas"/>
          <w:b w:val="0"/>
          <w:color w:val="000000" w:themeColor="text1"/>
        </w:rPr>
      </w:pPr>
    </w:p>
    <w:p w14:paraId="628327E8" w14:textId="33511BEE" w:rsidR="005141DE" w:rsidRDefault="005141DE" w:rsidP="00616F0B">
      <w:pPr>
        <w:pStyle w:val="Heading3"/>
        <w:ind w:left="0"/>
        <w:rPr>
          <w:ins w:id="39" w:author="Tan, Ann - NRCS, Arcata, CA" w:date="2019-07-30T16:39:00Z"/>
          <w:rFonts w:ascii="Consolas" w:hAnsi="Consolas"/>
          <w:b w:val="0"/>
          <w:color w:val="000000" w:themeColor="text1"/>
        </w:rPr>
      </w:pPr>
      <w:ins w:id="40" w:author="Tan, Ann - NRCS, Arcata, CA" w:date="2019-07-30T16:39:00Z">
        <w:r>
          <w:rPr>
            <w:rFonts w:ascii="Consolas" w:hAnsi="Consolas"/>
            <w:b w:val="0"/>
            <w:color w:val="000000" w:themeColor="text1"/>
          </w:rPr>
          <w:t>Bold columns are required. Official description is not bold right now, but it should be. Fill them out</w:t>
        </w:r>
      </w:ins>
    </w:p>
    <w:p w14:paraId="49A94271" w14:textId="7D66BFBD" w:rsidR="005141DE" w:rsidRDefault="005141DE" w:rsidP="00616F0B">
      <w:pPr>
        <w:pStyle w:val="Heading3"/>
        <w:ind w:left="0"/>
        <w:rPr>
          <w:ins w:id="41" w:author="Tan, Ann - NRCS, Arcata, CA" w:date="2019-07-30T16:39:00Z"/>
          <w:rFonts w:ascii="Consolas" w:hAnsi="Consolas"/>
          <w:b w:val="0"/>
          <w:color w:val="000000" w:themeColor="text1"/>
        </w:rPr>
      </w:pPr>
    </w:p>
    <w:p w14:paraId="69D6BBEE" w14:textId="66660EFE" w:rsidR="005141DE" w:rsidRDefault="006B3758" w:rsidP="00616F0B">
      <w:pPr>
        <w:pStyle w:val="Heading3"/>
        <w:ind w:left="0"/>
        <w:rPr>
          <w:ins w:id="42" w:author="Tan, Ann - NRCS, Arcata, CA" w:date="2019-07-30T16:43:00Z"/>
          <w:rFonts w:ascii="Consolas" w:hAnsi="Consolas"/>
          <w:b w:val="0"/>
          <w:color w:val="000000" w:themeColor="text1"/>
        </w:rPr>
      </w:pPr>
      <w:ins w:id="43" w:author="Tan, Ann - NRCS, Arcata, CA" w:date="2019-07-30T16:43:00Z">
        <w:r>
          <w:rPr>
            <w:rFonts w:ascii="Consolas" w:hAnsi="Consolas"/>
            <w:b w:val="0"/>
            <w:color w:val="000000" w:themeColor="text1"/>
          </w:rPr>
          <w:t xml:space="preserve">Don’t fill out attribute ID. That is calculated. The unit of measure ID can be filled out because there’s so little of them. </w:t>
        </w:r>
      </w:ins>
    </w:p>
    <w:p w14:paraId="745A0402" w14:textId="3C58A37C" w:rsidR="006B3758" w:rsidRDefault="006B3758" w:rsidP="00616F0B">
      <w:pPr>
        <w:pStyle w:val="Heading3"/>
        <w:ind w:left="0"/>
        <w:rPr>
          <w:ins w:id="44" w:author="Tan, Ann - NRCS, Arcata, CA" w:date="2019-07-30T16:43:00Z"/>
          <w:rFonts w:ascii="Consolas" w:hAnsi="Consolas"/>
          <w:b w:val="0"/>
          <w:color w:val="000000" w:themeColor="text1"/>
        </w:rPr>
      </w:pPr>
    </w:p>
    <w:p w14:paraId="2F848F1C" w14:textId="0359CEE4" w:rsidR="006B3758" w:rsidRDefault="006B3758" w:rsidP="00616F0B">
      <w:pPr>
        <w:pStyle w:val="Heading3"/>
        <w:ind w:left="0"/>
        <w:rPr>
          <w:ins w:id="45" w:author="Tan, Ann - NRCS, Arcata, CA" w:date="2019-07-30T16:45:00Z"/>
          <w:rFonts w:ascii="Consolas" w:hAnsi="Consolas"/>
          <w:b w:val="0"/>
          <w:color w:val="000000" w:themeColor="text1"/>
        </w:rPr>
      </w:pPr>
      <w:ins w:id="46" w:author="Tan, Ann - NRCS, Arcata, CA" w:date="2019-07-30T16:45:00Z">
        <w:r>
          <w:rPr>
            <w:rFonts w:ascii="Consolas" w:hAnsi="Consolas"/>
            <w:b w:val="0"/>
            <w:color w:val="000000" w:themeColor="text1"/>
          </w:rPr>
          <w:t>Contact person column: you</w:t>
        </w:r>
      </w:ins>
    </w:p>
    <w:p w14:paraId="2762AE50" w14:textId="0CBC2E87" w:rsidR="006B3758" w:rsidRDefault="006B3758" w:rsidP="00616F0B">
      <w:pPr>
        <w:pStyle w:val="Heading3"/>
        <w:ind w:left="0"/>
        <w:rPr>
          <w:ins w:id="47" w:author="Tan, Ann - NRCS, Arcata, CA" w:date="2019-07-30T16:45:00Z"/>
          <w:rFonts w:ascii="Consolas" w:hAnsi="Consolas"/>
          <w:b w:val="0"/>
          <w:color w:val="000000" w:themeColor="text1"/>
        </w:rPr>
      </w:pPr>
    </w:p>
    <w:p w14:paraId="2A51B514" w14:textId="3B000077" w:rsidR="006B3758" w:rsidRDefault="006B3758" w:rsidP="00616F0B">
      <w:pPr>
        <w:pStyle w:val="Heading3"/>
        <w:ind w:left="0"/>
        <w:rPr>
          <w:ins w:id="48" w:author="Tan, Ann - NRCS, Arcata, CA" w:date="2019-07-30T16:47:00Z"/>
          <w:rFonts w:ascii="Consolas" w:hAnsi="Consolas"/>
          <w:b w:val="0"/>
          <w:color w:val="000000" w:themeColor="text1"/>
        </w:rPr>
      </w:pPr>
      <w:ins w:id="49" w:author="Tan, Ann - NRCS, Arcata, CA" w:date="2019-07-30T16:45:00Z">
        <w:r>
          <w:rPr>
            <w:rFonts w:ascii="Consolas" w:hAnsi="Consolas"/>
            <w:b w:val="0"/>
            <w:color w:val="000000" w:themeColor="text1"/>
          </w:rPr>
          <w:t>For a choice list, the logical type is choice</w:t>
        </w:r>
      </w:ins>
      <w:ins w:id="50" w:author="Tan, Ann - NRCS, Arcata, CA" w:date="2019-07-30T16:47:00Z">
        <w:r>
          <w:rPr>
            <w:rFonts w:ascii="Consolas" w:hAnsi="Consolas"/>
            <w:b w:val="0"/>
            <w:color w:val="000000" w:themeColor="text1"/>
          </w:rPr>
          <w:t>. Need to create a domain detail list first</w:t>
        </w:r>
      </w:ins>
    </w:p>
    <w:p w14:paraId="0A1EA808" w14:textId="07915BCA" w:rsidR="006B3758" w:rsidRDefault="006B3758" w:rsidP="00616F0B">
      <w:pPr>
        <w:pStyle w:val="Heading3"/>
        <w:ind w:left="0"/>
        <w:rPr>
          <w:ins w:id="51" w:author="Tan, Ann - NRCS, Arcata, CA" w:date="2019-07-30T16:47:00Z"/>
          <w:rFonts w:ascii="Consolas" w:hAnsi="Consolas"/>
          <w:b w:val="0"/>
          <w:color w:val="000000" w:themeColor="text1"/>
        </w:rPr>
      </w:pPr>
      <w:ins w:id="52" w:author="Tan, Ann - NRCS, Arcata, CA" w:date="2019-07-30T16:47:00Z">
        <w:r>
          <w:rPr>
            <w:rFonts w:ascii="Consolas" w:hAnsi="Consolas"/>
            <w:b w:val="0"/>
            <w:color w:val="000000" w:themeColor="text1"/>
          </w:rPr>
          <w:t>Label: should uppercase each word Like This</w:t>
        </w:r>
      </w:ins>
    </w:p>
    <w:p w14:paraId="6E7AF8A6" w14:textId="7EA1DA58" w:rsidR="006B3758" w:rsidRDefault="006B3758" w:rsidP="00616F0B">
      <w:pPr>
        <w:pStyle w:val="Heading3"/>
        <w:ind w:left="0"/>
        <w:rPr>
          <w:ins w:id="53" w:author="Tan, Ann - NRCS, Arcata, CA" w:date="2019-07-30T16:47:00Z"/>
          <w:rFonts w:ascii="Consolas" w:hAnsi="Consolas"/>
          <w:b w:val="0"/>
          <w:color w:val="000000" w:themeColor="text1"/>
        </w:rPr>
      </w:pPr>
    </w:p>
    <w:p w14:paraId="22426911" w14:textId="5C33CAD1" w:rsidR="006B3758" w:rsidRDefault="006B3758" w:rsidP="00616F0B">
      <w:pPr>
        <w:pStyle w:val="Heading3"/>
        <w:ind w:left="0"/>
        <w:rPr>
          <w:ins w:id="54" w:author="Tan, Ann - NRCS, Arcata, CA" w:date="2019-07-30T16:48:00Z"/>
          <w:rFonts w:ascii="Consolas" w:hAnsi="Consolas"/>
          <w:b w:val="0"/>
          <w:color w:val="000000" w:themeColor="text1"/>
        </w:rPr>
      </w:pPr>
      <w:ins w:id="55" w:author="Tan, Ann - NRCS, Arcata, CA" w:date="2019-07-30T16:47:00Z">
        <w:r>
          <w:rPr>
            <w:rFonts w:ascii="Consolas" w:hAnsi="Consolas"/>
            <w:b w:val="0"/>
            <w:color w:val="000000" w:themeColor="text1"/>
          </w:rPr>
          <w:t xml:space="preserve">Tuesday @ 9 PST are </w:t>
        </w:r>
      </w:ins>
      <w:ins w:id="56" w:author="Tan, Ann - NRCS, Arcata, CA" w:date="2019-07-30T16:48:00Z">
        <w:r>
          <w:rPr>
            <w:rFonts w:ascii="Consolas" w:hAnsi="Consolas"/>
            <w:b w:val="0"/>
            <w:color w:val="000000" w:themeColor="text1"/>
          </w:rPr>
          <w:t>weekly conferences</w:t>
        </w:r>
      </w:ins>
    </w:p>
    <w:p w14:paraId="49F8A67E" w14:textId="6317FF32" w:rsidR="006B3758" w:rsidRDefault="006B3758" w:rsidP="00616F0B">
      <w:pPr>
        <w:pStyle w:val="Heading3"/>
        <w:ind w:left="0"/>
        <w:rPr>
          <w:ins w:id="57" w:author="Tan, Ann - NRCS, Arcata, CA" w:date="2019-07-30T16:48:00Z"/>
          <w:rFonts w:ascii="Consolas" w:hAnsi="Consolas"/>
          <w:b w:val="0"/>
          <w:color w:val="000000" w:themeColor="text1"/>
        </w:rPr>
      </w:pPr>
    </w:p>
    <w:p w14:paraId="2AA60FAF" w14:textId="52884D0A" w:rsidR="006B3758" w:rsidRDefault="006B3758" w:rsidP="00616F0B">
      <w:pPr>
        <w:pStyle w:val="Heading3"/>
        <w:ind w:left="0"/>
        <w:rPr>
          <w:ins w:id="58" w:author="Tan, Ann - NRCS, Arcata, CA" w:date="2019-07-30T16:48:00Z"/>
          <w:rFonts w:ascii="Consolas" w:hAnsi="Consolas"/>
          <w:b w:val="0"/>
          <w:color w:val="000000" w:themeColor="text1"/>
        </w:rPr>
      </w:pPr>
      <w:ins w:id="59" w:author="Tan, Ann - NRCS, Arcata, CA" w:date="2019-07-30T16:48:00Z">
        <w:r>
          <w:rPr>
            <w:rFonts w:ascii="Consolas" w:hAnsi="Consolas"/>
            <w:b w:val="0"/>
            <w:color w:val="000000" w:themeColor="text1"/>
          </w:rPr>
          <w:t>OCIO software folks. NASIS is 25 years old</w:t>
        </w:r>
      </w:ins>
    </w:p>
    <w:p w14:paraId="5200644E" w14:textId="7414DED9" w:rsidR="006B3758" w:rsidRDefault="006B3758" w:rsidP="00616F0B">
      <w:pPr>
        <w:pStyle w:val="Heading3"/>
        <w:ind w:left="0"/>
        <w:rPr>
          <w:ins w:id="60" w:author="Tan, Ann - NRCS, Arcata, CA" w:date="2019-07-30T16:48:00Z"/>
          <w:rFonts w:ascii="Consolas" w:hAnsi="Consolas"/>
          <w:b w:val="0"/>
          <w:color w:val="000000" w:themeColor="text1"/>
        </w:rPr>
      </w:pPr>
    </w:p>
    <w:p w14:paraId="5FB614DB" w14:textId="2B9645B1" w:rsidR="006B3758" w:rsidRDefault="006B3758" w:rsidP="00616F0B">
      <w:pPr>
        <w:pStyle w:val="Heading3"/>
        <w:ind w:left="0"/>
        <w:rPr>
          <w:ins w:id="61" w:author="Tan, Ann - NRCS, Arcata, CA" w:date="2019-07-30T16:48:00Z"/>
          <w:rFonts w:ascii="Consolas" w:hAnsi="Consolas"/>
          <w:b w:val="0"/>
          <w:color w:val="000000" w:themeColor="text1"/>
        </w:rPr>
      </w:pPr>
      <w:ins w:id="62" w:author="Tan, Ann - NRCS, Arcata, CA" w:date="2019-07-30T16:48:00Z">
        <w:r>
          <w:rPr>
            <w:rFonts w:ascii="Consolas" w:hAnsi="Consolas"/>
            <w:b w:val="0"/>
            <w:color w:val="000000" w:themeColor="text1"/>
          </w:rPr>
          <w:t>We want a true client server</w:t>
        </w:r>
      </w:ins>
    </w:p>
    <w:p w14:paraId="3EFC5950" w14:textId="71FB2CDF" w:rsidR="006B3758" w:rsidRDefault="006B3758" w:rsidP="00616F0B">
      <w:pPr>
        <w:pStyle w:val="Heading3"/>
        <w:ind w:left="0"/>
        <w:rPr>
          <w:ins w:id="63" w:author="Tan, Ann - NRCS, Arcata, CA" w:date="2019-07-30T16:48:00Z"/>
          <w:rFonts w:ascii="Consolas" w:hAnsi="Consolas"/>
          <w:b w:val="0"/>
          <w:color w:val="000000" w:themeColor="text1"/>
        </w:rPr>
      </w:pPr>
    </w:p>
    <w:p w14:paraId="4BF56CE8" w14:textId="42C0812A" w:rsidR="006B3758" w:rsidRDefault="006B3758" w:rsidP="00616F0B">
      <w:pPr>
        <w:pStyle w:val="Heading3"/>
        <w:ind w:left="0"/>
        <w:rPr>
          <w:ins w:id="64" w:author="Tan, Ann - NRCS, Arcata, CA" w:date="2019-07-30T16:49:00Z"/>
          <w:rFonts w:ascii="Consolas" w:hAnsi="Consolas"/>
          <w:b w:val="0"/>
          <w:color w:val="000000" w:themeColor="text1"/>
        </w:rPr>
      </w:pPr>
      <w:ins w:id="65" w:author="Tan, Ann - NRCS, Arcata, CA" w:date="2019-07-30T16:48:00Z">
        <w:r>
          <w:rPr>
            <w:rFonts w:ascii="Consolas" w:hAnsi="Consolas"/>
            <w:b w:val="0"/>
            <w:color w:val="000000" w:themeColor="text1"/>
          </w:rPr>
          <w:lastRenderedPageBreak/>
          <w:t xml:space="preserve">NASIS 6 was infomax. We switched to 7 because we moved to Microsoft. </w:t>
        </w:r>
      </w:ins>
    </w:p>
    <w:p w14:paraId="6E2808C3" w14:textId="10E51F3F" w:rsidR="006B3758" w:rsidRDefault="006B3758" w:rsidP="00616F0B">
      <w:pPr>
        <w:pStyle w:val="Heading3"/>
        <w:ind w:left="0"/>
        <w:rPr>
          <w:ins w:id="66" w:author="Tan, Ann - NRCS, Arcata, CA" w:date="2019-07-30T16:49:00Z"/>
          <w:rFonts w:ascii="Consolas" w:hAnsi="Consolas"/>
          <w:b w:val="0"/>
          <w:color w:val="000000" w:themeColor="text1"/>
        </w:rPr>
      </w:pPr>
    </w:p>
    <w:p w14:paraId="40EC77D9" w14:textId="3B3B7FC4" w:rsidR="006B3758" w:rsidRDefault="006B3758" w:rsidP="00616F0B">
      <w:pPr>
        <w:pStyle w:val="Heading3"/>
        <w:ind w:left="0"/>
        <w:rPr>
          <w:ins w:id="67" w:author="Tan, Ann - NRCS, Arcata, CA" w:date="2019-07-30T16:49:00Z"/>
          <w:rFonts w:ascii="Consolas" w:hAnsi="Consolas"/>
          <w:b w:val="0"/>
          <w:color w:val="000000" w:themeColor="text1"/>
        </w:rPr>
      </w:pPr>
      <w:ins w:id="68" w:author="Tan, Ann - NRCS, Arcata, CA" w:date="2019-07-30T16:49:00Z">
        <w:r>
          <w:rPr>
            <w:rFonts w:ascii="Consolas" w:hAnsi="Consolas"/>
            <w:b w:val="0"/>
            <w:color w:val="000000" w:themeColor="text1"/>
          </w:rPr>
          <w:t xml:space="preserve">Susan McGlasson is the DBA in Ft Collins. </w:t>
        </w:r>
      </w:ins>
    </w:p>
    <w:p w14:paraId="74A16687" w14:textId="6EE7518F" w:rsidR="006B3758" w:rsidRDefault="006B3758" w:rsidP="00616F0B">
      <w:pPr>
        <w:pStyle w:val="Heading3"/>
        <w:ind w:left="0"/>
        <w:rPr>
          <w:ins w:id="69" w:author="Tan, Ann - NRCS, Arcata, CA" w:date="2019-07-30T16:49:00Z"/>
          <w:rFonts w:ascii="Consolas" w:hAnsi="Consolas"/>
          <w:b w:val="0"/>
          <w:color w:val="000000" w:themeColor="text1"/>
        </w:rPr>
      </w:pPr>
    </w:p>
    <w:p w14:paraId="3B30D95B" w14:textId="4B0BAB79" w:rsidR="006B3758" w:rsidRDefault="006B3758" w:rsidP="00616F0B">
      <w:pPr>
        <w:pStyle w:val="Heading3"/>
        <w:ind w:left="0"/>
        <w:rPr>
          <w:ins w:id="70" w:author="Tan, Ann - NRCS, Arcata, CA" w:date="2019-07-30T16:52:00Z"/>
          <w:rFonts w:ascii="Consolas" w:hAnsi="Consolas"/>
          <w:b w:val="0"/>
          <w:color w:val="000000" w:themeColor="text1"/>
        </w:rPr>
      </w:pPr>
      <w:ins w:id="71" w:author="Tan, Ann - NRCS, Arcata, CA" w:date="2019-07-30T16:49:00Z">
        <w:r>
          <w:rPr>
            <w:rFonts w:ascii="Consolas" w:hAnsi="Consolas"/>
            <w:b w:val="0"/>
            <w:color w:val="000000" w:themeColor="text1"/>
          </w:rPr>
          <w:t xml:space="preserve">What we refer to as “the local database” is the client. That’s what’s on everyone’s machine. </w:t>
        </w:r>
      </w:ins>
    </w:p>
    <w:p w14:paraId="19BE2A89" w14:textId="2F728617" w:rsidR="004707BD" w:rsidRDefault="004707BD" w:rsidP="00616F0B">
      <w:pPr>
        <w:pStyle w:val="Heading3"/>
        <w:ind w:left="0"/>
        <w:rPr>
          <w:ins w:id="72" w:author="Tan, Ann - NRCS, Arcata, CA" w:date="2019-07-30T16:52:00Z"/>
          <w:rFonts w:ascii="Consolas" w:hAnsi="Consolas"/>
          <w:b w:val="0"/>
          <w:color w:val="000000" w:themeColor="text1"/>
        </w:rPr>
      </w:pPr>
    </w:p>
    <w:p w14:paraId="578EDC4C" w14:textId="34E5956B" w:rsidR="004707BD" w:rsidRDefault="004707BD" w:rsidP="00616F0B">
      <w:pPr>
        <w:pStyle w:val="Heading3"/>
        <w:ind w:left="0"/>
        <w:rPr>
          <w:ins w:id="73" w:author="Tan, Ann - NRCS, Arcata, CA" w:date="2019-07-30T16:52:00Z"/>
          <w:rFonts w:ascii="Consolas" w:hAnsi="Consolas"/>
          <w:b w:val="0"/>
          <w:color w:val="000000" w:themeColor="text1"/>
        </w:rPr>
      </w:pPr>
      <w:ins w:id="74" w:author="Tan, Ann - NRCS, Arcata, CA" w:date="2019-07-30T16:52:00Z">
        <w:r>
          <w:rPr>
            <w:rFonts w:ascii="Consolas" w:hAnsi="Consolas"/>
            <w:b w:val="0"/>
            <w:color w:val="000000" w:themeColor="text1"/>
          </w:rPr>
          <w:t>NASIS Dev is NASIS 7.1</w:t>
        </w:r>
      </w:ins>
    </w:p>
    <w:p w14:paraId="66A1EC7B" w14:textId="6CFA16E1" w:rsidR="004707BD" w:rsidRDefault="004707BD" w:rsidP="00616F0B">
      <w:pPr>
        <w:pStyle w:val="Heading3"/>
        <w:ind w:left="0"/>
        <w:rPr>
          <w:ins w:id="75" w:author="Tan, Ann - NRCS, Arcata, CA" w:date="2019-07-30T16:52:00Z"/>
          <w:rFonts w:ascii="Consolas" w:hAnsi="Consolas"/>
          <w:b w:val="0"/>
          <w:color w:val="000000" w:themeColor="text1"/>
        </w:rPr>
      </w:pPr>
    </w:p>
    <w:p w14:paraId="0B38F450" w14:textId="2377E803" w:rsidR="004707BD" w:rsidRDefault="004707BD" w:rsidP="00616F0B">
      <w:pPr>
        <w:pStyle w:val="Heading3"/>
        <w:ind w:left="0"/>
        <w:rPr>
          <w:ins w:id="76" w:author="Tan, Ann - NRCS, Arcata, CA" w:date="2019-07-30T16:54:00Z"/>
          <w:rFonts w:ascii="Consolas" w:hAnsi="Consolas"/>
          <w:b w:val="0"/>
          <w:color w:val="000000" w:themeColor="text1"/>
        </w:rPr>
      </w:pPr>
      <w:ins w:id="77" w:author="Tan, Ann - NRCS, Arcata, CA" w:date="2019-07-30T16:52:00Z">
        <w:r>
          <w:rPr>
            <w:rFonts w:ascii="Consolas" w:hAnsi="Consolas"/>
            <w:b w:val="0"/>
            <w:color w:val="000000" w:themeColor="text1"/>
          </w:rPr>
          <w:t>T</w:t>
        </w:r>
      </w:ins>
      <w:ins w:id="78" w:author="Tan, Ann - NRCS, Arcata, CA" w:date="2019-07-30T16:53:00Z">
        <w:r>
          <w:rPr>
            <w:rFonts w:ascii="Consolas" w:hAnsi="Consolas"/>
            <w:b w:val="0"/>
            <w:color w:val="000000" w:themeColor="text1"/>
          </w:rPr>
          <w:t xml:space="preserve">o reinitialize, need new data model version #. The newest Data model was deployed in 2016. The national database holds all the data models. </w:t>
        </w:r>
      </w:ins>
    </w:p>
    <w:p w14:paraId="4A0C7994" w14:textId="5BA10F56" w:rsidR="004707BD" w:rsidRDefault="004707BD" w:rsidP="00616F0B">
      <w:pPr>
        <w:pStyle w:val="Heading3"/>
        <w:ind w:left="0"/>
        <w:rPr>
          <w:ins w:id="79" w:author="Tan, Ann - NRCS, Arcata, CA" w:date="2019-07-30T16:54:00Z"/>
          <w:rFonts w:ascii="Consolas" w:hAnsi="Consolas"/>
          <w:b w:val="0"/>
          <w:color w:val="000000" w:themeColor="text1"/>
        </w:rPr>
      </w:pPr>
    </w:p>
    <w:p w14:paraId="4CD637A6" w14:textId="35A9EA01" w:rsidR="004707BD" w:rsidRDefault="004707BD" w:rsidP="00616F0B">
      <w:pPr>
        <w:pStyle w:val="Heading3"/>
        <w:ind w:left="0"/>
        <w:rPr>
          <w:ins w:id="80" w:author="Tan, Ann - NRCS, Arcata, CA" w:date="2019-07-30T16:55:00Z"/>
          <w:rFonts w:ascii="Consolas" w:hAnsi="Consolas"/>
          <w:b w:val="0"/>
          <w:color w:val="000000" w:themeColor="text1"/>
        </w:rPr>
      </w:pPr>
      <w:ins w:id="81" w:author="Tan, Ann - NRCS, Arcata, CA" w:date="2019-07-30T16:54:00Z">
        <w:r>
          <w:rPr>
            <w:rFonts w:ascii="Consolas" w:hAnsi="Consolas"/>
            <w:b w:val="0"/>
            <w:color w:val="000000" w:themeColor="text1"/>
          </w:rPr>
          <w:t xml:space="preserve">Domain: load relate from attribute. Can only add in domain. Really hard to delete because it can be used in many attributes and it’s hard to track down. </w:t>
        </w:r>
      </w:ins>
    </w:p>
    <w:p w14:paraId="5282F3D1" w14:textId="04D06F66" w:rsidR="004707BD" w:rsidRDefault="004707BD" w:rsidP="00616F0B">
      <w:pPr>
        <w:pStyle w:val="Heading3"/>
        <w:ind w:left="0"/>
        <w:rPr>
          <w:ins w:id="82" w:author="Tan, Ann - NRCS, Arcata, CA" w:date="2019-07-30T16:55:00Z"/>
          <w:rFonts w:ascii="Consolas" w:hAnsi="Consolas"/>
          <w:b w:val="0"/>
          <w:color w:val="000000" w:themeColor="text1"/>
        </w:rPr>
      </w:pPr>
    </w:p>
    <w:p w14:paraId="4B4E40B2" w14:textId="275991C7" w:rsidR="004707BD" w:rsidRDefault="004707BD" w:rsidP="00616F0B">
      <w:pPr>
        <w:pStyle w:val="Heading3"/>
        <w:ind w:left="0"/>
        <w:rPr>
          <w:ins w:id="83" w:author="Tan, Ann - NRCS, Arcata, CA" w:date="2019-07-30T16:58:00Z"/>
          <w:rFonts w:ascii="Consolas" w:hAnsi="Consolas"/>
          <w:b w:val="0"/>
          <w:color w:val="000000" w:themeColor="text1"/>
        </w:rPr>
      </w:pPr>
      <w:ins w:id="84" w:author="Tan, Ann - NRCS, Arcata, CA" w:date="2019-07-30T16:55:00Z">
        <w:r>
          <w:rPr>
            <w:rFonts w:ascii="Consolas" w:hAnsi="Consolas"/>
            <w:b w:val="0"/>
            <w:color w:val="000000" w:themeColor="text1"/>
          </w:rPr>
          <w:t>Attributes are unique. Columns are u</w:t>
        </w:r>
      </w:ins>
      <w:ins w:id="85" w:author="Tan, Ann - NRCS, Arcata, CA" w:date="2019-07-30T16:56:00Z">
        <w:r>
          <w:rPr>
            <w:rFonts w:ascii="Consolas" w:hAnsi="Consolas"/>
            <w:b w:val="0"/>
            <w:color w:val="000000" w:themeColor="text1"/>
          </w:rPr>
          <w:t xml:space="preserve">nique in the table they’re in. </w:t>
        </w:r>
      </w:ins>
    </w:p>
    <w:p w14:paraId="323A3C5C" w14:textId="1FBA23F8" w:rsidR="004707BD" w:rsidRDefault="004707BD" w:rsidP="00616F0B">
      <w:pPr>
        <w:pStyle w:val="Heading3"/>
        <w:ind w:left="0"/>
        <w:rPr>
          <w:ins w:id="86" w:author="Tan, Ann - NRCS, Arcata, CA" w:date="2019-07-30T16:59:00Z"/>
          <w:rFonts w:ascii="Consolas" w:hAnsi="Consolas"/>
          <w:b w:val="0"/>
          <w:color w:val="000000" w:themeColor="text1"/>
        </w:rPr>
      </w:pPr>
      <w:ins w:id="87" w:author="Tan, Ann - NRCS, Arcata, CA" w:date="2019-07-30T16:58:00Z">
        <w:r>
          <w:rPr>
            <w:rFonts w:ascii="Consolas" w:hAnsi="Consolas"/>
            <w:b w:val="0"/>
            <w:color w:val="000000" w:themeColor="text1"/>
          </w:rPr>
          <w:t>Column label needs to be unique and it can’t start with a number because of NASIS forms</w:t>
        </w:r>
      </w:ins>
    </w:p>
    <w:p w14:paraId="4302923F" w14:textId="54B15AB8" w:rsidR="004707BD" w:rsidRDefault="004707BD" w:rsidP="00616F0B">
      <w:pPr>
        <w:pStyle w:val="Heading3"/>
        <w:ind w:left="0"/>
        <w:rPr>
          <w:ins w:id="88" w:author="Tan, Ann - NRCS, Arcata, CA" w:date="2019-07-30T16:59:00Z"/>
          <w:rFonts w:ascii="Consolas" w:hAnsi="Consolas"/>
          <w:b w:val="0"/>
          <w:color w:val="000000" w:themeColor="text1"/>
        </w:rPr>
      </w:pPr>
    </w:p>
    <w:p w14:paraId="32F22AE6" w14:textId="4F88A626" w:rsidR="004707BD" w:rsidRDefault="004707BD" w:rsidP="00616F0B">
      <w:pPr>
        <w:pStyle w:val="Heading3"/>
        <w:ind w:left="0"/>
        <w:rPr>
          <w:ins w:id="89" w:author="Tan, Ann - NRCS, Arcata, CA" w:date="2019-07-30T16:59:00Z"/>
          <w:rFonts w:ascii="Consolas" w:hAnsi="Consolas"/>
          <w:b w:val="0"/>
          <w:color w:val="000000" w:themeColor="text1"/>
        </w:rPr>
      </w:pPr>
      <w:ins w:id="90" w:author="Tan, Ann - NRCS, Arcata, CA" w:date="2019-07-30T16:59:00Z">
        <w:r>
          <w:rPr>
            <w:rFonts w:ascii="Consolas" w:hAnsi="Consolas"/>
            <w:b w:val="0"/>
            <w:color w:val="000000" w:themeColor="text1"/>
          </w:rPr>
          <w:t>Logical data -&gt; physical data</w:t>
        </w:r>
      </w:ins>
    </w:p>
    <w:p w14:paraId="64CDC3EE" w14:textId="1985150D" w:rsidR="004707BD" w:rsidRDefault="004707BD" w:rsidP="00616F0B">
      <w:pPr>
        <w:pStyle w:val="Heading3"/>
        <w:ind w:left="0"/>
        <w:rPr>
          <w:ins w:id="91" w:author="Tan, Ann - NRCS, Arcata, CA" w:date="2019-07-30T16:59:00Z"/>
          <w:rFonts w:ascii="Consolas" w:hAnsi="Consolas"/>
          <w:b w:val="0"/>
          <w:color w:val="000000" w:themeColor="text1"/>
        </w:rPr>
      </w:pPr>
      <w:ins w:id="92" w:author="Tan, Ann - NRCS, Arcata, CA" w:date="2019-07-30T16:59:00Z">
        <w:r>
          <w:rPr>
            <w:rFonts w:ascii="Consolas" w:hAnsi="Consolas"/>
            <w:b w:val="0"/>
            <w:color w:val="000000" w:themeColor="text1"/>
          </w:rPr>
          <w:t>Float -&gt; real</w:t>
        </w:r>
      </w:ins>
    </w:p>
    <w:p w14:paraId="21854032" w14:textId="067BF608" w:rsidR="004707BD" w:rsidRDefault="004707BD" w:rsidP="00616F0B">
      <w:pPr>
        <w:pStyle w:val="Heading3"/>
        <w:ind w:left="0"/>
        <w:rPr>
          <w:ins w:id="93" w:author="Tan, Ann - NRCS, Arcata, CA" w:date="2019-07-30T16:59:00Z"/>
          <w:rFonts w:ascii="Consolas" w:hAnsi="Consolas"/>
          <w:b w:val="0"/>
          <w:color w:val="000000" w:themeColor="text1"/>
        </w:rPr>
      </w:pPr>
      <w:ins w:id="94" w:author="Tan, Ann - NRCS, Arcata, CA" w:date="2019-07-30T16:59:00Z">
        <w:r>
          <w:rPr>
            <w:rFonts w:ascii="Consolas" w:hAnsi="Consolas"/>
            <w:b w:val="0"/>
            <w:color w:val="000000" w:themeColor="text1"/>
          </w:rPr>
          <w:t xml:space="preserve">String -&gt; </w:t>
        </w:r>
        <w:proofErr w:type="spellStart"/>
        <w:r>
          <w:rPr>
            <w:rFonts w:ascii="Consolas" w:hAnsi="Consolas"/>
            <w:b w:val="0"/>
            <w:color w:val="000000" w:themeColor="text1"/>
          </w:rPr>
          <w:t>varcar</w:t>
        </w:r>
        <w:proofErr w:type="spellEnd"/>
        <w:r>
          <w:rPr>
            <w:rFonts w:ascii="Consolas" w:hAnsi="Consolas"/>
            <w:b w:val="0"/>
            <w:color w:val="000000" w:themeColor="text1"/>
          </w:rPr>
          <w:t>/</w:t>
        </w:r>
        <w:proofErr w:type="spellStart"/>
        <w:r>
          <w:rPr>
            <w:rFonts w:ascii="Consolas" w:hAnsi="Consolas"/>
            <w:b w:val="0"/>
            <w:color w:val="000000" w:themeColor="text1"/>
          </w:rPr>
          <w:t>invarcar</w:t>
        </w:r>
        <w:proofErr w:type="spellEnd"/>
      </w:ins>
    </w:p>
    <w:p w14:paraId="5C9A3D0A" w14:textId="4203DDE4" w:rsidR="004707BD" w:rsidRDefault="004707BD">
      <w:pPr>
        <w:pStyle w:val="Heading3"/>
        <w:ind w:left="0"/>
        <w:rPr>
          <w:ins w:id="95" w:author="Tan, Ann - NRCS, Arcata, CA" w:date="2019-07-31T09:12:00Z"/>
          <w:rFonts w:ascii="Consolas" w:hAnsi="Consolas"/>
          <w:b w:val="0"/>
          <w:color w:val="000000" w:themeColor="text1"/>
        </w:rPr>
      </w:pPr>
      <w:ins w:id="96" w:author="Tan, Ann - NRCS, Arcata, CA" w:date="2019-07-30T16:59:00Z">
        <w:r>
          <w:rPr>
            <w:rFonts w:ascii="Consolas" w:hAnsi="Consolas"/>
            <w:b w:val="0"/>
            <w:color w:val="000000" w:themeColor="text1"/>
          </w:rPr>
          <w:t>Choice -&gt; small int</w:t>
        </w:r>
      </w:ins>
    </w:p>
    <w:p w14:paraId="29643BD6" w14:textId="05584994" w:rsidR="009F7405" w:rsidRDefault="009F7405">
      <w:pPr>
        <w:pStyle w:val="Heading3"/>
        <w:ind w:left="0"/>
        <w:rPr>
          <w:ins w:id="97" w:author="Tan, Ann - NRCS, Arcata, CA" w:date="2019-07-31T09:12:00Z"/>
          <w:rFonts w:ascii="Consolas" w:hAnsi="Consolas"/>
          <w:b w:val="0"/>
          <w:color w:val="000000" w:themeColor="text1"/>
        </w:rPr>
      </w:pPr>
    </w:p>
    <w:p w14:paraId="270B5529" w14:textId="56C125A5" w:rsidR="009F7405" w:rsidRDefault="00F47787">
      <w:pPr>
        <w:pStyle w:val="Heading3"/>
        <w:ind w:left="0"/>
        <w:rPr>
          <w:ins w:id="98" w:author="Tan, Ann - NRCS, Arcata, CA" w:date="2019-07-31T09:17:00Z"/>
          <w:rFonts w:ascii="Consolas" w:hAnsi="Consolas"/>
          <w:b w:val="0"/>
          <w:color w:val="000000" w:themeColor="text1"/>
        </w:rPr>
      </w:pPr>
      <w:ins w:id="99" w:author="Tan, Ann - NRCS, Arcata, CA" w:date="2019-07-31T09:17:00Z">
        <w:r>
          <w:rPr>
            <w:rFonts w:ascii="Consolas" w:hAnsi="Consolas"/>
            <w:b w:val="0"/>
            <w:color w:val="000000" w:themeColor="text1"/>
          </w:rPr>
          <w:t>Need to add attributes by hand. Choice -&gt; list</w:t>
        </w:r>
      </w:ins>
    </w:p>
    <w:p w14:paraId="4ACE1EC8" w14:textId="607FB173" w:rsidR="00F47787" w:rsidRDefault="00F47787">
      <w:pPr>
        <w:pStyle w:val="Heading3"/>
        <w:ind w:left="0"/>
        <w:rPr>
          <w:ins w:id="100" w:author="Tan, Ann - NRCS, Arcata, CA" w:date="2019-07-31T09:17:00Z"/>
          <w:rFonts w:ascii="Consolas" w:hAnsi="Consolas"/>
          <w:b w:val="0"/>
          <w:color w:val="000000" w:themeColor="text1"/>
        </w:rPr>
      </w:pPr>
    </w:p>
    <w:p w14:paraId="1DC77DF8" w14:textId="63FA33C5" w:rsidR="00F47787" w:rsidRDefault="00F47787">
      <w:pPr>
        <w:pStyle w:val="Heading3"/>
        <w:ind w:left="0"/>
        <w:rPr>
          <w:ins w:id="101" w:author="Tan, Ann - NRCS, Arcata, CA" w:date="2019-07-31T09:17:00Z"/>
          <w:rFonts w:ascii="Consolas" w:hAnsi="Consolas"/>
          <w:b w:val="0"/>
          <w:color w:val="000000" w:themeColor="text1"/>
        </w:rPr>
      </w:pPr>
      <w:ins w:id="102" w:author="Tan, Ann - NRCS, Arcata, CA" w:date="2019-07-31T09:17:00Z">
        <w:r>
          <w:rPr>
            <w:rFonts w:ascii="Consolas" w:hAnsi="Consolas"/>
            <w:b w:val="0"/>
            <w:color w:val="000000" w:themeColor="text1"/>
          </w:rPr>
          <w:t>NASIS Weekly meeting</w:t>
        </w:r>
      </w:ins>
    </w:p>
    <w:p w14:paraId="10A0ECA1" w14:textId="522EA906" w:rsidR="00F47787" w:rsidRDefault="00F47787">
      <w:pPr>
        <w:pStyle w:val="Heading3"/>
        <w:ind w:left="0"/>
        <w:rPr>
          <w:ins w:id="103" w:author="Tan, Ann - NRCS, Arcata, CA" w:date="2019-07-31T09:17:00Z"/>
          <w:rFonts w:ascii="Consolas" w:hAnsi="Consolas"/>
          <w:b w:val="0"/>
          <w:color w:val="000000" w:themeColor="text1"/>
        </w:rPr>
      </w:pPr>
      <w:ins w:id="104" w:author="Tan, Ann - NRCS, Arcata, CA" w:date="2019-07-31T09:17:00Z">
        <w:r>
          <w:rPr>
            <w:rFonts w:ascii="Consolas" w:hAnsi="Consolas"/>
            <w:b w:val="0"/>
            <w:color w:val="000000" w:themeColor="text1"/>
          </w:rPr>
          <w:t xml:space="preserve">NASIS </w:t>
        </w:r>
        <w:proofErr w:type="spellStart"/>
        <w:r>
          <w:rPr>
            <w:rFonts w:ascii="Consolas" w:hAnsi="Consolas"/>
            <w:b w:val="0"/>
            <w:color w:val="000000" w:themeColor="text1"/>
          </w:rPr>
          <w:t>diag</w:t>
        </w:r>
        <w:proofErr w:type="spellEnd"/>
        <w:r>
          <w:rPr>
            <w:rFonts w:ascii="Consolas" w:hAnsi="Consolas"/>
            <w:b w:val="0"/>
            <w:color w:val="000000" w:themeColor="text1"/>
          </w:rPr>
          <w:t xml:space="preserve"> is just a copy of NASIS prod (production)</w:t>
        </w:r>
      </w:ins>
    </w:p>
    <w:p w14:paraId="63172325" w14:textId="4E3BFEB6" w:rsidR="00F47787" w:rsidRDefault="00F47787">
      <w:pPr>
        <w:pStyle w:val="Heading3"/>
        <w:ind w:left="0"/>
        <w:rPr>
          <w:ins w:id="105" w:author="Tan, Ann - NRCS, Arcata, CA" w:date="2019-07-31T09:17:00Z"/>
          <w:rFonts w:ascii="Consolas" w:hAnsi="Consolas"/>
          <w:b w:val="0"/>
          <w:color w:val="000000" w:themeColor="text1"/>
        </w:rPr>
      </w:pPr>
      <w:ins w:id="106" w:author="Tan, Ann - NRCS, Arcata, CA" w:date="2019-07-31T09:17:00Z">
        <w:r>
          <w:rPr>
            <w:rFonts w:ascii="Consolas" w:hAnsi="Consolas"/>
            <w:b w:val="0"/>
            <w:color w:val="000000" w:themeColor="text1"/>
          </w:rPr>
          <w:t>SC file is soil classification file</w:t>
        </w:r>
      </w:ins>
    </w:p>
    <w:p w14:paraId="6EA7685A" w14:textId="09C90F92" w:rsidR="00F47787" w:rsidRDefault="00F47787">
      <w:pPr>
        <w:pStyle w:val="Heading3"/>
        <w:ind w:left="0"/>
        <w:rPr>
          <w:ins w:id="107" w:author="Tan, Ann - NRCS, Arcata, CA" w:date="2019-07-31T09:19:00Z"/>
          <w:rFonts w:ascii="Consolas" w:hAnsi="Consolas"/>
          <w:b w:val="0"/>
          <w:color w:val="000000" w:themeColor="text1"/>
        </w:rPr>
      </w:pPr>
      <w:ins w:id="108" w:author="Tan, Ann - NRCS, Arcata, CA" w:date="2019-07-31T09:17:00Z">
        <w:r>
          <w:rPr>
            <w:rFonts w:ascii="Consolas" w:hAnsi="Consolas"/>
            <w:b w:val="0"/>
            <w:color w:val="000000" w:themeColor="text1"/>
          </w:rPr>
          <w:t xml:space="preserve">Type </w:t>
        </w:r>
      </w:ins>
      <w:ins w:id="109" w:author="Tan, Ann - NRCS, Arcata, CA" w:date="2019-07-31T09:18:00Z">
        <w:r>
          <w:rPr>
            <w:rFonts w:ascii="Consolas" w:hAnsi="Consolas"/>
            <w:b w:val="0"/>
            <w:color w:val="000000" w:themeColor="text1"/>
          </w:rPr>
          <w:t>of default value: yes or no</w:t>
        </w:r>
      </w:ins>
    </w:p>
    <w:p w14:paraId="01671634" w14:textId="6ACB8B46" w:rsidR="00F47787" w:rsidRDefault="00F47787">
      <w:pPr>
        <w:pStyle w:val="Heading3"/>
        <w:ind w:left="0"/>
        <w:rPr>
          <w:ins w:id="110" w:author="Tan, Ann - NRCS, Arcata, CA" w:date="2019-07-31T09:19:00Z"/>
          <w:rFonts w:ascii="Consolas" w:hAnsi="Consolas"/>
          <w:b w:val="0"/>
          <w:color w:val="000000" w:themeColor="text1"/>
        </w:rPr>
      </w:pPr>
    </w:p>
    <w:p w14:paraId="1DAAFA17" w14:textId="0084CC02" w:rsidR="00F47787" w:rsidRDefault="00F47787">
      <w:pPr>
        <w:pStyle w:val="Heading3"/>
        <w:ind w:left="0"/>
        <w:rPr>
          <w:ins w:id="111" w:author="Tan, Ann - NRCS, Arcata, CA" w:date="2019-07-31T09:19:00Z"/>
          <w:rFonts w:ascii="Consolas" w:hAnsi="Consolas"/>
          <w:b w:val="0"/>
          <w:color w:val="000000" w:themeColor="text1"/>
        </w:rPr>
      </w:pPr>
      <w:ins w:id="112" w:author="Tan, Ann - NRCS, Arcata, CA" w:date="2019-07-31T09:19:00Z">
        <w:r>
          <w:rPr>
            <w:rFonts w:ascii="Consolas" w:hAnsi="Consolas"/>
            <w:b w:val="0"/>
            <w:color w:val="000000" w:themeColor="text1"/>
          </w:rPr>
          <w:t>Table collection: system table: table column</w:t>
        </w:r>
      </w:ins>
    </w:p>
    <w:p w14:paraId="0193153D" w14:textId="51A110FE" w:rsidR="00F47787" w:rsidRDefault="00F47787">
      <w:pPr>
        <w:pStyle w:val="Heading3"/>
        <w:ind w:left="0"/>
        <w:rPr>
          <w:ins w:id="113" w:author="Tan, Ann - NRCS, Arcata, CA" w:date="2019-07-31T09:19:00Z"/>
          <w:rFonts w:ascii="Consolas" w:hAnsi="Consolas"/>
          <w:b w:val="0"/>
          <w:color w:val="000000" w:themeColor="text1"/>
        </w:rPr>
      </w:pPr>
      <w:ins w:id="114" w:author="Tan, Ann - NRCS, Arcata, CA" w:date="2019-07-31T09:19:00Z">
        <w:r>
          <w:rPr>
            <w:rFonts w:ascii="Consolas" w:hAnsi="Consolas"/>
            <w:b w:val="0"/>
            <w:color w:val="000000" w:themeColor="text1"/>
          </w:rPr>
          <w:t>Attribute data type Boolean but literal default is 0 if Boolean (0 means unchecked)</w:t>
        </w:r>
      </w:ins>
    </w:p>
    <w:p w14:paraId="4760E4DC" w14:textId="2B15C7FA" w:rsidR="00F47787" w:rsidRDefault="00F47787">
      <w:pPr>
        <w:pStyle w:val="Heading3"/>
        <w:ind w:left="0"/>
        <w:rPr>
          <w:ins w:id="115" w:author="Tan, Ann - NRCS, Arcata, CA" w:date="2019-07-31T09:20:00Z"/>
          <w:rFonts w:ascii="Consolas" w:hAnsi="Consolas"/>
          <w:b w:val="0"/>
          <w:color w:val="000000" w:themeColor="text1"/>
        </w:rPr>
      </w:pPr>
    </w:p>
    <w:p w14:paraId="7DA58447" w14:textId="73720E91" w:rsidR="00F47787" w:rsidRDefault="00F47787">
      <w:pPr>
        <w:pStyle w:val="Heading3"/>
        <w:ind w:left="0"/>
        <w:rPr>
          <w:ins w:id="116" w:author="Tan, Ann - NRCS, Arcata, CA" w:date="2019-07-31T09:21:00Z"/>
          <w:rFonts w:ascii="Consolas" w:hAnsi="Consolas"/>
          <w:b w:val="0"/>
          <w:color w:val="000000" w:themeColor="text1"/>
        </w:rPr>
      </w:pPr>
      <w:ins w:id="117" w:author="Tan, Ann - NRCS, Arcata, CA" w:date="2019-07-31T09:20:00Z">
        <w:r>
          <w:rPr>
            <w:rFonts w:ascii="Consolas" w:hAnsi="Consolas"/>
            <w:b w:val="0"/>
            <w:color w:val="000000" w:themeColor="text1"/>
          </w:rPr>
          <w:t>Iden</w:t>
        </w:r>
      </w:ins>
      <w:ins w:id="118" w:author="Tan, Ann - NRCS, Arcata, CA" w:date="2019-07-31T09:21:00Z">
        <w:r>
          <w:rPr>
            <w:rFonts w:ascii="Consolas" w:hAnsi="Consolas"/>
            <w:b w:val="0"/>
            <w:color w:val="000000" w:themeColor="text1"/>
          </w:rPr>
          <w:t xml:space="preserve">tity: </w:t>
        </w:r>
        <w:proofErr w:type="spellStart"/>
        <w:r>
          <w:rPr>
            <w:rFonts w:ascii="Consolas" w:hAnsi="Consolas"/>
            <w:b w:val="0"/>
            <w:color w:val="000000" w:themeColor="text1"/>
          </w:rPr>
          <w:t>iid</w:t>
        </w:r>
        <w:proofErr w:type="spellEnd"/>
        <w:r>
          <w:rPr>
            <w:rFonts w:ascii="Consolas" w:hAnsi="Consolas"/>
            <w:b w:val="0"/>
            <w:color w:val="000000" w:themeColor="text1"/>
          </w:rPr>
          <w:t xml:space="preserve"> (type of default value)</w:t>
        </w:r>
      </w:ins>
    </w:p>
    <w:p w14:paraId="79A5CFE7" w14:textId="6150985B" w:rsidR="00F47787" w:rsidRDefault="00F47787">
      <w:pPr>
        <w:pStyle w:val="Heading3"/>
        <w:ind w:left="0"/>
        <w:rPr>
          <w:ins w:id="119" w:author="Tan, Ann - NRCS, Arcata, CA" w:date="2019-07-31T09:21:00Z"/>
          <w:rFonts w:ascii="Consolas" w:hAnsi="Consolas"/>
          <w:b w:val="0"/>
          <w:color w:val="000000" w:themeColor="text1"/>
        </w:rPr>
      </w:pPr>
      <w:ins w:id="120" w:author="Tan, Ann - NRCS, Arcata, CA" w:date="2019-07-31T09:21:00Z">
        <w:r>
          <w:rPr>
            <w:rFonts w:ascii="Consolas" w:hAnsi="Consolas"/>
            <w:b w:val="0"/>
            <w:color w:val="000000" w:themeColor="text1"/>
          </w:rPr>
          <w:t>Not Null? (if checked, can’t be null)</w:t>
        </w:r>
      </w:ins>
    </w:p>
    <w:p w14:paraId="6BF1D364" w14:textId="11121CF8" w:rsidR="00F47787" w:rsidRDefault="00F47787">
      <w:pPr>
        <w:pStyle w:val="Heading3"/>
        <w:ind w:left="0"/>
        <w:rPr>
          <w:ins w:id="121" w:author="Tan, Ann - NRCS, Arcata, CA" w:date="2019-07-31T09:21:00Z"/>
          <w:rFonts w:ascii="Consolas" w:hAnsi="Consolas"/>
          <w:b w:val="0"/>
          <w:color w:val="000000" w:themeColor="text1"/>
        </w:rPr>
      </w:pPr>
      <w:proofErr w:type="spellStart"/>
      <w:ins w:id="122" w:author="Tan, Ann - NRCS, Arcata, CA" w:date="2019-07-31T09:21:00Z">
        <w:r>
          <w:rPr>
            <w:rFonts w:ascii="Consolas" w:hAnsi="Consolas"/>
            <w:b w:val="0"/>
            <w:color w:val="000000" w:themeColor="text1"/>
          </w:rPr>
          <w:t>Iid</w:t>
        </w:r>
        <w:proofErr w:type="spellEnd"/>
        <w:r>
          <w:rPr>
            <w:rFonts w:ascii="Consolas" w:hAnsi="Consolas"/>
            <w:b w:val="0"/>
            <w:color w:val="000000" w:themeColor="text1"/>
          </w:rPr>
          <w:t>: needs to be the last order</w:t>
        </w:r>
      </w:ins>
    </w:p>
    <w:p w14:paraId="7EEE0F1D" w14:textId="31C83B5C" w:rsidR="00F47787" w:rsidRDefault="00F47787">
      <w:pPr>
        <w:pStyle w:val="Heading3"/>
        <w:ind w:left="0"/>
        <w:rPr>
          <w:ins w:id="123" w:author="Tan, Ann - NRCS, Arcata, CA" w:date="2019-07-31T09:26:00Z"/>
          <w:rFonts w:ascii="Consolas" w:hAnsi="Consolas"/>
          <w:b w:val="0"/>
          <w:color w:val="000000" w:themeColor="text1"/>
        </w:rPr>
      </w:pPr>
      <w:proofErr w:type="spellStart"/>
      <w:ins w:id="124" w:author="Tan, Ann - NRCS, Arcata, CA" w:date="2019-07-31T09:21:00Z">
        <w:r>
          <w:rPr>
            <w:rFonts w:ascii="Consolas" w:hAnsi="Consolas"/>
            <w:b w:val="0"/>
            <w:color w:val="000000" w:themeColor="text1"/>
          </w:rPr>
          <w:t>Iidref</w:t>
        </w:r>
        <w:proofErr w:type="spellEnd"/>
        <w:r>
          <w:rPr>
            <w:rFonts w:ascii="Consolas" w:hAnsi="Consolas"/>
            <w:b w:val="0"/>
            <w:color w:val="000000" w:themeColor="text1"/>
          </w:rPr>
          <w:t>: first column</w:t>
        </w:r>
      </w:ins>
      <w:ins w:id="125" w:author="Tan, Ann - NRCS, Arcata, CA" w:date="2019-07-31T09:27:00Z">
        <w:r w:rsidR="003667C9">
          <w:rPr>
            <w:rFonts w:ascii="Consolas" w:hAnsi="Consolas"/>
            <w:b w:val="0"/>
            <w:color w:val="000000" w:themeColor="text1"/>
          </w:rPr>
          <w:t>. Protected and not visible</w:t>
        </w:r>
      </w:ins>
    </w:p>
    <w:p w14:paraId="03D22476" w14:textId="17527E9D" w:rsidR="003667C9" w:rsidRDefault="003667C9">
      <w:pPr>
        <w:pStyle w:val="Heading3"/>
        <w:ind w:left="0"/>
        <w:rPr>
          <w:ins w:id="126" w:author="Tan, Ann - NRCS, Arcata, CA" w:date="2019-07-31T09:26:00Z"/>
          <w:rFonts w:ascii="Consolas" w:hAnsi="Consolas"/>
          <w:b w:val="0"/>
          <w:color w:val="000000" w:themeColor="text1"/>
        </w:rPr>
      </w:pPr>
      <w:proofErr w:type="gramStart"/>
      <w:ins w:id="127" w:author="Tan, Ann - NRCS, Arcata, CA" w:date="2019-07-31T09:26:00Z">
        <w:r>
          <w:rPr>
            <w:rFonts w:ascii="Consolas" w:hAnsi="Consolas"/>
            <w:b w:val="0"/>
            <w:color w:val="000000" w:themeColor="text1"/>
          </w:rPr>
          <w:t>Unique?:</w:t>
        </w:r>
        <w:proofErr w:type="gramEnd"/>
        <w:r>
          <w:rPr>
            <w:rFonts w:ascii="Consolas" w:hAnsi="Consolas"/>
            <w:b w:val="0"/>
            <w:color w:val="000000" w:themeColor="text1"/>
          </w:rPr>
          <w:t xml:space="preserve"> probably don’t need to use</w:t>
        </w:r>
      </w:ins>
    </w:p>
    <w:p w14:paraId="52CFF80B" w14:textId="0129D131" w:rsidR="003667C9" w:rsidRDefault="003667C9">
      <w:pPr>
        <w:pStyle w:val="Heading3"/>
        <w:ind w:left="0"/>
        <w:rPr>
          <w:ins w:id="128" w:author="Tan, Ann - NRCS, Arcata, CA" w:date="2019-07-31T09:27:00Z"/>
          <w:rFonts w:ascii="Consolas" w:hAnsi="Consolas"/>
          <w:b w:val="0"/>
          <w:color w:val="000000" w:themeColor="text1"/>
        </w:rPr>
      </w:pPr>
      <w:ins w:id="129" w:author="Tan, Ann - NRCS, Arcata, CA" w:date="2019-07-31T09:27:00Z">
        <w:r>
          <w:rPr>
            <w:rFonts w:ascii="Consolas" w:hAnsi="Consolas"/>
            <w:b w:val="0"/>
            <w:color w:val="000000" w:themeColor="text1"/>
          </w:rPr>
          <w:lastRenderedPageBreak/>
          <w:t>Business column: anything we collect</w:t>
        </w:r>
      </w:ins>
    </w:p>
    <w:p w14:paraId="3C4AE459" w14:textId="72AB2EBF" w:rsidR="003667C9" w:rsidRDefault="003667C9">
      <w:pPr>
        <w:pStyle w:val="Heading3"/>
        <w:ind w:left="0"/>
        <w:rPr>
          <w:ins w:id="130" w:author="Tan, Ann - NRCS, Arcata, CA" w:date="2019-07-31T09:29:00Z"/>
          <w:rFonts w:ascii="Consolas" w:hAnsi="Consolas"/>
          <w:b w:val="0"/>
          <w:color w:val="000000" w:themeColor="text1"/>
        </w:rPr>
      </w:pPr>
      <w:ins w:id="131" w:author="Tan, Ann - NRCS, Arcata, CA" w:date="2019-07-31T09:28:00Z">
        <w:r>
          <w:rPr>
            <w:rFonts w:ascii="Consolas" w:hAnsi="Consolas"/>
            <w:b w:val="0"/>
            <w:color w:val="000000" w:themeColor="text1"/>
          </w:rPr>
          <w:t xml:space="preserve">Sort sequence: </w:t>
        </w:r>
      </w:ins>
    </w:p>
    <w:p w14:paraId="2C2D4089" w14:textId="7F5F9246" w:rsidR="003667C9" w:rsidRDefault="003667C9">
      <w:pPr>
        <w:pStyle w:val="Heading3"/>
        <w:ind w:left="0"/>
        <w:rPr>
          <w:ins w:id="132" w:author="Tan, Ann - NRCS, Arcata, CA" w:date="2019-07-31T09:29:00Z"/>
          <w:rFonts w:ascii="Consolas" w:hAnsi="Consolas"/>
          <w:b w:val="0"/>
          <w:color w:val="000000" w:themeColor="text1"/>
        </w:rPr>
      </w:pPr>
      <w:proofErr w:type="spellStart"/>
      <w:ins w:id="133" w:author="Tan, Ann - NRCS, Arcata, CA" w:date="2019-07-31T09:29:00Z">
        <w:r>
          <w:rPr>
            <w:rFonts w:ascii="Consolas" w:hAnsi="Consolas"/>
            <w:b w:val="0"/>
            <w:color w:val="000000" w:themeColor="text1"/>
          </w:rPr>
          <w:t>Alighnment</w:t>
        </w:r>
        <w:proofErr w:type="spellEnd"/>
        <w:r>
          <w:rPr>
            <w:rFonts w:ascii="Consolas" w:hAnsi="Consolas"/>
            <w:b w:val="0"/>
            <w:color w:val="000000" w:themeColor="text1"/>
          </w:rPr>
          <w:t>: calculate</w:t>
        </w:r>
      </w:ins>
    </w:p>
    <w:p w14:paraId="107B8AEF" w14:textId="49D0B13D" w:rsidR="003667C9" w:rsidRDefault="003667C9">
      <w:pPr>
        <w:pStyle w:val="Heading3"/>
        <w:ind w:left="0"/>
        <w:rPr>
          <w:ins w:id="134" w:author="Tan, Ann - NRCS, Arcata, CA" w:date="2019-07-31T09:29:00Z"/>
          <w:rFonts w:ascii="Consolas" w:hAnsi="Consolas"/>
          <w:b w:val="0"/>
          <w:color w:val="000000" w:themeColor="text1"/>
        </w:rPr>
      </w:pPr>
      <w:ins w:id="135" w:author="Tan, Ann - NRCS, Arcata, CA" w:date="2019-07-31T09:29:00Z">
        <w:r>
          <w:rPr>
            <w:rFonts w:ascii="Consolas" w:hAnsi="Consolas"/>
            <w:b w:val="0"/>
            <w:color w:val="000000" w:themeColor="text1"/>
          </w:rPr>
          <w:t xml:space="preserve">In rep select list: leave for </w:t>
        </w:r>
        <w:proofErr w:type="spellStart"/>
        <w:r>
          <w:rPr>
            <w:rFonts w:ascii="Consolas" w:hAnsi="Consolas"/>
            <w:b w:val="0"/>
            <w:color w:val="000000" w:themeColor="text1"/>
          </w:rPr>
          <w:t>susan</w:t>
        </w:r>
        <w:proofErr w:type="spellEnd"/>
      </w:ins>
    </w:p>
    <w:p w14:paraId="662C4467" w14:textId="44CFD196" w:rsidR="003667C9" w:rsidRDefault="003667C9">
      <w:pPr>
        <w:pStyle w:val="Heading3"/>
        <w:ind w:left="0"/>
        <w:rPr>
          <w:ins w:id="136" w:author="Tan, Ann - NRCS, Arcata, CA" w:date="2019-07-31T09:30:00Z"/>
          <w:rFonts w:ascii="Consolas" w:hAnsi="Consolas"/>
          <w:b w:val="0"/>
          <w:color w:val="000000" w:themeColor="text1"/>
        </w:rPr>
      </w:pPr>
      <w:ins w:id="137" w:author="Tan, Ann - NRCS, Arcata, CA" w:date="2019-07-31T09:29:00Z">
        <w:r>
          <w:rPr>
            <w:rFonts w:ascii="Consolas" w:hAnsi="Consolas"/>
            <w:b w:val="0"/>
            <w:color w:val="000000" w:themeColor="text1"/>
          </w:rPr>
          <w:t xml:space="preserve">FGDC: </w:t>
        </w:r>
        <w:proofErr w:type="spellStart"/>
        <w:r>
          <w:rPr>
            <w:rFonts w:ascii="Consolas" w:hAnsi="Consolas"/>
            <w:b w:val="0"/>
            <w:color w:val="000000" w:themeColor="text1"/>
          </w:rPr>
          <w:t>interps</w:t>
        </w:r>
        <w:proofErr w:type="spellEnd"/>
        <w:r>
          <w:rPr>
            <w:rFonts w:ascii="Consolas" w:hAnsi="Consolas"/>
            <w:b w:val="0"/>
            <w:color w:val="000000" w:themeColor="text1"/>
          </w:rPr>
          <w:t xml:space="preserve"> checked. Federal gov</w:t>
        </w:r>
      </w:ins>
      <w:ins w:id="138" w:author="Tan, Ann - NRCS, Arcata, CA" w:date="2019-07-31T09:30:00Z">
        <w:r>
          <w:rPr>
            <w:rFonts w:ascii="Consolas" w:hAnsi="Consolas"/>
            <w:b w:val="0"/>
            <w:color w:val="000000" w:themeColor="text1"/>
          </w:rPr>
          <w:t>ernment data committee</w:t>
        </w:r>
      </w:ins>
      <w:ins w:id="139" w:author="Tan, Ann - NRCS, Arcata, CA [2]" w:date="2019-10-18T12:47:00Z">
        <w:r w:rsidR="00FB0653">
          <w:rPr>
            <w:rFonts w:ascii="Consolas" w:hAnsi="Consolas"/>
            <w:b w:val="0"/>
            <w:color w:val="000000" w:themeColor="text1"/>
          </w:rPr>
          <w:t xml:space="preserve">. Only need to check for NASIS database. </w:t>
        </w:r>
      </w:ins>
    </w:p>
    <w:p w14:paraId="4387D0D8" w14:textId="1AD5D597" w:rsidR="003667C9" w:rsidRDefault="003667C9">
      <w:pPr>
        <w:pStyle w:val="Heading3"/>
        <w:ind w:left="0"/>
        <w:rPr>
          <w:ins w:id="140" w:author="Tan, Ann - NRCS, Arcata, CA" w:date="2019-07-31T09:31:00Z"/>
          <w:rFonts w:ascii="Consolas" w:hAnsi="Consolas"/>
          <w:b w:val="0"/>
          <w:color w:val="000000" w:themeColor="text1"/>
        </w:rPr>
      </w:pPr>
      <w:ins w:id="141" w:author="Tan, Ann - NRCS, Arcata, CA" w:date="2019-07-31T09:31:00Z">
        <w:r>
          <w:rPr>
            <w:rFonts w:ascii="Consolas" w:hAnsi="Consolas"/>
            <w:b w:val="0"/>
            <w:color w:val="000000" w:themeColor="text1"/>
          </w:rPr>
          <w:t xml:space="preserve">Set server default type: for </w:t>
        </w:r>
        <w:proofErr w:type="spellStart"/>
        <w:r>
          <w:rPr>
            <w:rFonts w:ascii="Consolas" w:hAnsi="Consolas"/>
            <w:b w:val="0"/>
            <w:color w:val="000000" w:themeColor="text1"/>
          </w:rPr>
          <w:t>susan</w:t>
        </w:r>
        <w:proofErr w:type="spellEnd"/>
      </w:ins>
    </w:p>
    <w:p w14:paraId="186FB1F6" w14:textId="2BEFA898" w:rsidR="003667C9" w:rsidRDefault="009846D7">
      <w:pPr>
        <w:pStyle w:val="Heading3"/>
        <w:ind w:left="0"/>
        <w:rPr>
          <w:ins w:id="142" w:author="Tan, Ann - NRCS, Arcata, CA" w:date="2019-07-31T09:35:00Z"/>
          <w:rFonts w:ascii="Consolas" w:hAnsi="Consolas"/>
          <w:b w:val="0"/>
          <w:color w:val="000000" w:themeColor="text1"/>
        </w:rPr>
      </w:pPr>
      <w:ins w:id="143" w:author="Tan, Ann - NRCS, Arcata, CA" w:date="2019-07-31T09:35:00Z">
        <w:r>
          <w:rPr>
            <w:rFonts w:ascii="Consolas" w:hAnsi="Consolas"/>
            <w:b w:val="0"/>
            <w:color w:val="000000" w:themeColor="text1"/>
          </w:rPr>
          <w:t>Spatial data type</w:t>
        </w:r>
      </w:ins>
    </w:p>
    <w:p w14:paraId="24239880" w14:textId="1D1ADB90" w:rsidR="009846D7" w:rsidRDefault="009846D7">
      <w:pPr>
        <w:pStyle w:val="Heading3"/>
        <w:ind w:left="0"/>
        <w:rPr>
          <w:ins w:id="144" w:author="Tan, Ann - NRCS, Arcata, CA" w:date="2019-07-31T09:35:00Z"/>
          <w:rFonts w:ascii="Consolas" w:hAnsi="Consolas"/>
          <w:b w:val="0"/>
          <w:color w:val="000000" w:themeColor="text1"/>
        </w:rPr>
      </w:pPr>
      <w:ins w:id="145" w:author="Tan, Ann - NRCS, Arcata, CA" w:date="2019-07-31T09:35:00Z">
        <w:r>
          <w:rPr>
            <w:rFonts w:ascii="Consolas" w:hAnsi="Consolas"/>
            <w:b w:val="0"/>
            <w:color w:val="000000" w:themeColor="text1"/>
          </w:rPr>
          <w:t>File content column: for VNIR data</w:t>
        </w:r>
      </w:ins>
    </w:p>
    <w:p w14:paraId="2A65EFD1" w14:textId="5B13F62A" w:rsidR="009846D7" w:rsidRDefault="009846D7">
      <w:pPr>
        <w:pStyle w:val="Heading3"/>
        <w:ind w:left="0"/>
        <w:rPr>
          <w:ins w:id="146" w:author="Tan, Ann - NRCS, Arcata, CA" w:date="2019-07-31T10:34:00Z"/>
          <w:rFonts w:ascii="Consolas" w:hAnsi="Consolas"/>
          <w:b w:val="0"/>
          <w:color w:val="000000" w:themeColor="text1"/>
        </w:rPr>
      </w:pPr>
      <w:ins w:id="147" w:author="Tan, Ann - NRCS, Arcata, CA" w:date="2019-07-31T09:35:00Z">
        <w:r>
          <w:rPr>
            <w:rFonts w:ascii="Consolas" w:hAnsi="Consolas"/>
            <w:b w:val="0"/>
            <w:color w:val="000000" w:themeColor="text1"/>
          </w:rPr>
          <w:t>Column ID: leave blank. Will be calculated</w:t>
        </w:r>
      </w:ins>
    </w:p>
    <w:p w14:paraId="27D786D8" w14:textId="3F9AE820" w:rsidR="00E16C16" w:rsidRDefault="001E3D87">
      <w:pPr>
        <w:pStyle w:val="Heading3"/>
        <w:ind w:left="0"/>
        <w:rPr>
          <w:ins w:id="148" w:author="Tan, Ann - NRCS, Arcata, CA" w:date="2019-07-31T10:35:00Z"/>
          <w:rFonts w:ascii="Consolas" w:hAnsi="Consolas"/>
          <w:b w:val="0"/>
          <w:color w:val="000000" w:themeColor="text1"/>
        </w:rPr>
      </w:pPr>
      <w:ins w:id="149" w:author="Tan, Ann - NRCS, Arcata, CA" w:date="2019-07-31T10:34:00Z">
        <w:r>
          <w:rPr>
            <w:rFonts w:ascii="Consolas" w:hAnsi="Consolas"/>
            <w:b w:val="0"/>
            <w:color w:val="000000" w:themeColor="text1"/>
          </w:rPr>
          <w:t>System Table: Table Column: Column Lookup: S</w:t>
        </w:r>
      </w:ins>
      <w:ins w:id="150" w:author="Tan, Ann - NRCS, Arcata, CA" w:date="2019-07-31T10:35:00Z">
        <w:r>
          <w:rPr>
            <w:rFonts w:ascii="Consolas" w:hAnsi="Consolas"/>
            <w:b w:val="0"/>
            <w:color w:val="000000" w:themeColor="text1"/>
          </w:rPr>
          <w:t>usan populates this</w:t>
        </w:r>
      </w:ins>
    </w:p>
    <w:p w14:paraId="34C7F243" w14:textId="001322C7" w:rsidR="001E3D87" w:rsidRDefault="001E3D87">
      <w:pPr>
        <w:pStyle w:val="Heading3"/>
        <w:ind w:left="0"/>
        <w:rPr>
          <w:ins w:id="151" w:author="Tan, Ann - NRCS, Arcata, CA" w:date="2019-07-31T10:35:00Z"/>
          <w:rFonts w:ascii="Consolas" w:hAnsi="Consolas"/>
          <w:b w:val="0"/>
          <w:color w:val="000000" w:themeColor="text1"/>
        </w:rPr>
      </w:pPr>
      <w:ins w:id="152" w:author="Tan, Ann - NRCS, Arcata, CA" w:date="2019-07-31T10:35:00Z">
        <w:r>
          <w:rPr>
            <w:rFonts w:ascii="Consolas" w:hAnsi="Consolas"/>
            <w:b w:val="0"/>
            <w:color w:val="000000" w:themeColor="text1"/>
          </w:rPr>
          <w:t>Index Master, Relationship Master: Susan populates this</w:t>
        </w:r>
      </w:ins>
    </w:p>
    <w:p w14:paraId="7929E2FD" w14:textId="0CCCE2F8" w:rsidR="001E3D87" w:rsidRDefault="001E3D87">
      <w:pPr>
        <w:pStyle w:val="Heading3"/>
        <w:ind w:left="0"/>
        <w:rPr>
          <w:ins w:id="153" w:author="Tan, Ann - NRCS, Arcata, CA" w:date="2019-07-31T10:35:00Z"/>
          <w:rFonts w:ascii="Consolas" w:hAnsi="Consolas"/>
          <w:b w:val="0"/>
          <w:color w:val="000000" w:themeColor="text1"/>
        </w:rPr>
      </w:pPr>
      <w:ins w:id="154" w:author="Tan, Ann - NRCS, Arcata, CA" w:date="2019-07-31T10:35:00Z">
        <w:r>
          <w:rPr>
            <w:rFonts w:ascii="Consolas" w:hAnsi="Consolas"/>
            <w:b w:val="0"/>
            <w:color w:val="000000" w:themeColor="text1"/>
          </w:rPr>
          <w:t>System Table History: fill out</w:t>
        </w:r>
      </w:ins>
    </w:p>
    <w:p w14:paraId="2B2BF5B3" w14:textId="507D90F2" w:rsidR="001E3D87" w:rsidRDefault="001E3D87">
      <w:pPr>
        <w:pStyle w:val="Heading3"/>
        <w:ind w:left="0"/>
        <w:rPr>
          <w:ins w:id="155" w:author="Tan, Ann - NRCS, Arcata, CA" w:date="2019-07-31T10:35:00Z"/>
          <w:rFonts w:ascii="Consolas" w:hAnsi="Consolas"/>
          <w:b w:val="0"/>
          <w:color w:val="000000" w:themeColor="text1"/>
        </w:rPr>
      </w:pPr>
    </w:p>
    <w:p w14:paraId="7C2E613D" w14:textId="42F55329" w:rsidR="001E3D87" w:rsidRDefault="001E3D87">
      <w:pPr>
        <w:pStyle w:val="Heading3"/>
        <w:ind w:left="0"/>
        <w:rPr>
          <w:ins w:id="156" w:author="Tan, Ann - NRCS, Arcata, CA" w:date="2019-07-31T10:35:00Z"/>
          <w:rFonts w:ascii="Consolas" w:hAnsi="Consolas"/>
          <w:b w:val="0"/>
          <w:color w:val="000000" w:themeColor="text1"/>
        </w:rPr>
      </w:pPr>
      <w:ins w:id="157" w:author="Tan, Ann - NRCS, Arcata, CA" w:date="2019-07-31T10:35:00Z">
        <w:r>
          <w:rPr>
            <w:rFonts w:ascii="Consolas" w:hAnsi="Consolas"/>
            <w:b w:val="0"/>
            <w:color w:val="000000" w:themeColor="text1"/>
          </w:rPr>
          <w:t>Microsoft Management Studio SQL</w:t>
        </w:r>
      </w:ins>
    </w:p>
    <w:p w14:paraId="58841459" w14:textId="00643077" w:rsidR="001E3D87" w:rsidRDefault="001E3D87">
      <w:pPr>
        <w:pStyle w:val="Heading3"/>
        <w:ind w:left="0"/>
        <w:rPr>
          <w:ins w:id="158" w:author="Tan, Ann - NRCS, Arcata, CA" w:date="2019-07-31T10:35:00Z"/>
          <w:rFonts w:ascii="Consolas" w:hAnsi="Consolas"/>
          <w:b w:val="0"/>
          <w:color w:val="000000" w:themeColor="text1"/>
        </w:rPr>
      </w:pPr>
      <w:ins w:id="159" w:author="Tan, Ann - NRCS, Arcata, CA" w:date="2019-07-31T10:35:00Z">
        <w:r>
          <w:rPr>
            <w:rFonts w:ascii="Consolas" w:hAnsi="Consolas"/>
            <w:b w:val="0"/>
            <w:color w:val="000000" w:themeColor="text1"/>
          </w:rPr>
          <w:t>Need VPN EPN.NASIS.VPN.DEV</w:t>
        </w:r>
      </w:ins>
    </w:p>
    <w:p w14:paraId="1EA3E9CC" w14:textId="6B2DB2A0" w:rsidR="001E3D87" w:rsidRDefault="001E3D87">
      <w:pPr>
        <w:pStyle w:val="Heading3"/>
        <w:ind w:left="0"/>
        <w:rPr>
          <w:ins w:id="160" w:author="Tan, Ann - NRCS, Arcata, CA" w:date="2019-07-31T10:35:00Z"/>
          <w:rFonts w:ascii="Consolas" w:hAnsi="Consolas"/>
          <w:b w:val="0"/>
          <w:color w:val="000000" w:themeColor="text1"/>
        </w:rPr>
      </w:pPr>
      <w:proofErr w:type="spellStart"/>
      <w:ins w:id="161" w:author="Tan, Ann - NRCS, Arcata, CA" w:date="2019-07-31T10:35:00Z">
        <w:r>
          <w:rPr>
            <w:rFonts w:ascii="Consolas" w:hAnsi="Consolas"/>
            <w:b w:val="0"/>
            <w:color w:val="000000" w:themeColor="text1"/>
          </w:rPr>
          <w:t>Nasis</w:t>
        </w:r>
        <w:proofErr w:type="spellEnd"/>
        <w:r>
          <w:rPr>
            <w:rFonts w:ascii="Consolas" w:hAnsi="Consolas"/>
            <w:b w:val="0"/>
            <w:color w:val="000000" w:themeColor="text1"/>
          </w:rPr>
          <w:t xml:space="preserve"> </w:t>
        </w:r>
        <w:proofErr w:type="spellStart"/>
        <w:r>
          <w:rPr>
            <w:rFonts w:ascii="Consolas" w:hAnsi="Consolas"/>
            <w:b w:val="0"/>
            <w:color w:val="000000" w:themeColor="text1"/>
          </w:rPr>
          <w:t>chg</w:t>
        </w:r>
        <w:proofErr w:type="spellEnd"/>
        <w:r>
          <w:rPr>
            <w:rFonts w:ascii="Consolas" w:hAnsi="Consolas"/>
            <w:b w:val="0"/>
            <w:color w:val="000000" w:themeColor="text1"/>
          </w:rPr>
          <w:t>: records changes in NASIS</w:t>
        </w:r>
      </w:ins>
    </w:p>
    <w:p w14:paraId="532A91AB" w14:textId="0CA86B12" w:rsidR="001E3D87" w:rsidRDefault="001E3D87">
      <w:pPr>
        <w:pStyle w:val="Heading3"/>
        <w:ind w:left="0"/>
        <w:rPr>
          <w:ins w:id="162" w:author="Tan, Ann - NRCS, Arcata, CA" w:date="2019-07-31T10:35:00Z"/>
          <w:rFonts w:ascii="Consolas" w:hAnsi="Consolas"/>
          <w:b w:val="0"/>
          <w:color w:val="000000" w:themeColor="text1"/>
        </w:rPr>
      </w:pPr>
      <w:ins w:id="163" w:author="Tan, Ann - NRCS, Arcata, CA" w:date="2019-07-31T10:35:00Z">
        <w:r>
          <w:rPr>
            <w:rFonts w:ascii="Consolas" w:hAnsi="Consolas"/>
            <w:b w:val="0"/>
            <w:color w:val="000000" w:themeColor="text1"/>
          </w:rPr>
          <w:t>System stored procedures</w:t>
        </w:r>
      </w:ins>
    </w:p>
    <w:p w14:paraId="34204265" w14:textId="549FE0A7" w:rsidR="001E3D87" w:rsidRDefault="001E3D87">
      <w:pPr>
        <w:pStyle w:val="Heading3"/>
        <w:ind w:left="0"/>
        <w:rPr>
          <w:ins w:id="164" w:author="Tan, Ann - NRCS, Arcata, CA" w:date="2019-07-31T10:35:00Z"/>
          <w:rFonts w:ascii="Consolas" w:hAnsi="Consolas"/>
          <w:b w:val="0"/>
          <w:color w:val="000000" w:themeColor="text1"/>
        </w:rPr>
      </w:pPr>
    </w:p>
    <w:p w14:paraId="147A36D8" w14:textId="4853635E" w:rsidR="001E3D87" w:rsidRDefault="001E3D87">
      <w:pPr>
        <w:pStyle w:val="Heading3"/>
        <w:ind w:left="0"/>
        <w:rPr>
          <w:ins w:id="165" w:author="Tan, Ann - NRCS, Arcata, CA" w:date="2019-07-31T10:36:00Z"/>
          <w:rFonts w:ascii="Consolas" w:hAnsi="Consolas"/>
          <w:b w:val="0"/>
          <w:color w:val="000000" w:themeColor="text1"/>
        </w:rPr>
      </w:pPr>
      <w:ins w:id="166" w:author="Tan, Ann - NRCS, Arcata, CA" w:date="2019-07-31T10:36:00Z">
        <w:r>
          <w:rPr>
            <w:rFonts w:ascii="Consolas" w:hAnsi="Consolas"/>
            <w:b w:val="0"/>
            <w:color w:val="000000" w:themeColor="text1"/>
          </w:rPr>
          <w:t>New Query</w:t>
        </w:r>
      </w:ins>
    </w:p>
    <w:p w14:paraId="4217EA82" w14:textId="4DC392B5" w:rsidR="001E3D87" w:rsidRDefault="001E3D87">
      <w:pPr>
        <w:pStyle w:val="Heading3"/>
        <w:ind w:left="0"/>
        <w:rPr>
          <w:ins w:id="167" w:author="Tan, Ann - NRCS, Arcata, CA" w:date="2019-07-31T10:36:00Z"/>
          <w:rFonts w:ascii="Consolas" w:hAnsi="Consolas"/>
          <w:b w:val="0"/>
          <w:color w:val="000000" w:themeColor="text1"/>
        </w:rPr>
      </w:pPr>
      <w:ins w:id="168" w:author="Tan, Ann - NRCS, Arcata, CA" w:date="2019-07-31T10:36:00Z">
        <w:r>
          <w:rPr>
            <w:rFonts w:ascii="Consolas" w:hAnsi="Consolas"/>
            <w:b w:val="0"/>
            <w:color w:val="000000" w:themeColor="text1"/>
          </w:rPr>
          <w:t>Use NASIS</w:t>
        </w:r>
      </w:ins>
    </w:p>
    <w:p w14:paraId="62DFF9DA" w14:textId="22E2AC64" w:rsidR="001E3D87" w:rsidRDefault="001E3D87">
      <w:pPr>
        <w:pStyle w:val="Heading3"/>
        <w:ind w:left="0"/>
        <w:rPr>
          <w:ins w:id="169" w:author="Tan, Ann - NRCS, Arcata, CA" w:date="2019-07-31T10:36:00Z"/>
          <w:rFonts w:ascii="Consolas" w:hAnsi="Consolas"/>
          <w:b w:val="0"/>
          <w:color w:val="000000" w:themeColor="text1"/>
        </w:rPr>
      </w:pPr>
      <w:ins w:id="170" w:author="Tan, Ann - NRCS, Arcata, CA" w:date="2019-07-31T10:36:00Z">
        <w:r>
          <w:rPr>
            <w:rFonts w:ascii="Consolas" w:hAnsi="Consolas"/>
            <w:b w:val="0"/>
            <w:color w:val="000000" w:themeColor="text1"/>
          </w:rPr>
          <w:t>Go</w:t>
        </w:r>
      </w:ins>
    </w:p>
    <w:p w14:paraId="55C68A28" w14:textId="724B3665" w:rsidR="001E3D87" w:rsidRDefault="001E3D87">
      <w:pPr>
        <w:pStyle w:val="Heading3"/>
        <w:ind w:left="0"/>
        <w:rPr>
          <w:ins w:id="171" w:author="Tan, Ann - NRCS, Arcata, CA" w:date="2019-07-31T10:36:00Z"/>
          <w:rFonts w:ascii="Consolas" w:hAnsi="Consolas"/>
          <w:b w:val="0"/>
          <w:color w:val="000000" w:themeColor="text1"/>
        </w:rPr>
      </w:pPr>
      <w:ins w:id="172" w:author="Tan, Ann - NRCS, Arcata, CA" w:date="2019-07-31T10:36:00Z">
        <w:r>
          <w:rPr>
            <w:rFonts w:ascii="Consolas" w:hAnsi="Consolas"/>
            <w:b w:val="0"/>
            <w:color w:val="000000" w:themeColor="text1"/>
          </w:rPr>
          <w:t>Select * from NASIS to SSURGO.ch text</w:t>
        </w:r>
      </w:ins>
    </w:p>
    <w:p w14:paraId="4A72B009" w14:textId="2DA3BBB5" w:rsidR="001E3D87" w:rsidRDefault="001E3D87" w:rsidP="001E3D87">
      <w:pPr>
        <w:pStyle w:val="Heading3"/>
        <w:ind w:left="0"/>
        <w:rPr>
          <w:ins w:id="173" w:author="Tan, Ann - NRCS, Arcata, CA" w:date="2019-07-31T10:36:00Z"/>
          <w:rFonts w:ascii="Consolas" w:hAnsi="Consolas"/>
          <w:b w:val="0"/>
          <w:color w:val="000000" w:themeColor="text1"/>
        </w:rPr>
      </w:pPr>
    </w:p>
    <w:p w14:paraId="7D64EC56" w14:textId="3A2C50EA" w:rsidR="001E3D87" w:rsidRDefault="001E3D87" w:rsidP="001E3D87">
      <w:pPr>
        <w:pStyle w:val="Heading3"/>
        <w:ind w:left="0"/>
        <w:rPr>
          <w:ins w:id="174" w:author="Tan, Ann - NRCS, Arcata, CA" w:date="2019-07-31T10:36:00Z"/>
          <w:rFonts w:ascii="Consolas" w:hAnsi="Consolas"/>
          <w:b w:val="0"/>
          <w:color w:val="000000" w:themeColor="text1"/>
        </w:rPr>
      </w:pPr>
      <w:proofErr w:type="spellStart"/>
      <w:ins w:id="175" w:author="Tan, Ann - NRCS, Arcata, CA" w:date="2019-07-31T10:36:00Z">
        <w:r>
          <w:rPr>
            <w:rFonts w:ascii="Consolas" w:hAnsi="Consolas"/>
            <w:b w:val="0"/>
            <w:color w:val="000000" w:themeColor="text1"/>
          </w:rPr>
          <w:t>Astricks</w:t>
        </w:r>
        <w:proofErr w:type="spellEnd"/>
        <w:r>
          <w:rPr>
            <w:rFonts w:ascii="Consolas" w:hAnsi="Consolas"/>
            <w:b w:val="0"/>
            <w:color w:val="000000" w:themeColor="text1"/>
          </w:rPr>
          <w:t xml:space="preserve"> means all tables and columns</w:t>
        </w:r>
      </w:ins>
    </w:p>
    <w:p w14:paraId="5128ECE9" w14:textId="2A15808F" w:rsidR="001E3D87" w:rsidRDefault="001E3D87" w:rsidP="001E3D87">
      <w:pPr>
        <w:pStyle w:val="Heading3"/>
        <w:ind w:left="0"/>
        <w:rPr>
          <w:ins w:id="176" w:author="Tan, Ann - NRCS, Arcata, CA" w:date="2019-07-31T10:36:00Z"/>
          <w:rFonts w:ascii="Consolas" w:hAnsi="Consolas"/>
          <w:b w:val="0"/>
          <w:color w:val="000000" w:themeColor="text1"/>
        </w:rPr>
      </w:pPr>
    </w:p>
    <w:p w14:paraId="15F1C698" w14:textId="1852CADC" w:rsidR="001E3D87" w:rsidRDefault="001E3D87" w:rsidP="001E3D87">
      <w:pPr>
        <w:pStyle w:val="Heading3"/>
        <w:ind w:left="0"/>
        <w:rPr>
          <w:ins w:id="177" w:author="Tan, Ann - NRCS, Arcata, CA" w:date="2019-07-31T10:36:00Z"/>
          <w:rFonts w:ascii="Consolas" w:hAnsi="Consolas"/>
          <w:b w:val="0"/>
          <w:color w:val="000000" w:themeColor="text1"/>
        </w:rPr>
      </w:pPr>
      <w:ins w:id="178" w:author="Tan, Ann - NRCS, Arcata, CA" w:date="2019-07-31T10:36:00Z">
        <w:r>
          <w:rPr>
            <w:rFonts w:ascii="Consolas" w:hAnsi="Consolas"/>
            <w:b w:val="0"/>
            <w:color w:val="000000" w:themeColor="text1"/>
          </w:rPr>
          <w:t>VBA code</w:t>
        </w:r>
      </w:ins>
    </w:p>
    <w:p w14:paraId="3B3D1783" w14:textId="359B8C22" w:rsidR="001E3D87" w:rsidRDefault="001E3D87" w:rsidP="001E3D87">
      <w:pPr>
        <w:pStyle w:val="Heading3"/>
        <w:ind w:left="0"/>
        <w:rPr>
          <w:ins w:id="179" w:author="Tan, Ann - NRCS, Arcata, CA" w:date="2019-07-31T10:36:00Z"/>
          <w:rFonts w:ascii="Consolas" w:hAnsi="Consolas"/>
          <w:b w:val="0"/>
          <w:color w:val="000000" w:themeColor="text1"/>
        </w:rPr>
      </w:pPr>
      <w:ins w:id="180" w:author="Tan, Ann - NRCS, Arcata, CA" w:date="2019-07-31T10:36:00Z">
        <w:r>
          <w:rPr>
            <w:rFonts w:ascii="Consolas" w:hAnsi="Consolas"/>
            <w:b w:val="0"/>
            <w:color w:val="000000" w:themeColor="text1"/>
          </w:rPr>
          <w:t>NASIS</w:t>
        </w:r>
      </w:ins>
    </w:p>
    <w:p w14:paraId="2B5BD144" w14:textId="3FAFB8AB" w:rsidR="001E3D87" w:rsidRDefault="001E3D87" w:rsidP="001E3D87">
      <w:pPr>
        <w:pStyle w:val="Heading3"/>
        <w:ind w:left="0"/>
        <w:rPr>
          <w:ins w:id="181" w:author="Tan, Ann - NRCS, Arcata, CA" w:date="2019-07-31T10:38:00Z"/>
          <w:rFonts w:ascii="Consolas" w:hAnsi="Consolas"/>
          <w:b w:val="0"/>
          <w:color w:val="000000" w:themeColor="text1"/>
        </w:rPr>
      </w:pPr>
      <w:ins w:id="182" w:author="Tan, Ann - NRCS, Arcata, CA" w:date="2019-07-31T10:38:00Z">
        <w:r>
          <w:rPr>
            <w:rFonts w:ascii="Consolas" w:hAnsi="Consolas"/>
            <w:b w:val="0"/>
            <w:color w:val="000000" w:themeColor="text1"/>
          </w:rPr>
          <w:t>Report: soil data meta repository: NREP: SQL Script create tables</w:t>
        </w:r>
      </w:ins>
    </w:p>
    <w:p w14:paraId="534C48E5" w14:textId="041BBB9A" w:rsidR="001E3D87" w:rsidRDefault="001E3D87" w:rsidP="001E3D87">
      <w:pPr>
        <w:pStyle w:val="Heading3"/>
        <w:ind w:left="0"/>
        <w:rPr>
          <w:ins w:id="183" w:author="Tan, Ann - NRCS, Arcata, CA" w:date="2019-07-31T10:38:00Z"/>
          <w:rFonts w:ascii="Consolas" w:hAnsi="Consolas"/>
          <w:b w:val="0"/>
          <w:color w:val="000000" w:themeColor="text1"/>
        </w:rPr>
      </w:pPr>
      <w:ins w:id="184" w:author="Tan, Ann - NRCS, Arcata, CA" w:date="2019-07-31T10:38:00Z">
        <w:r>
          <w:rPr>
            <w:rFonts w:ascii="Consolas" w:hAnsi="Consolas"/>
            <w:b w:val="0"/>
            <w:color w:val="000000" w:themeColor="text1"/>
          </w:rPr>
          <w:t>All tables in your NASIS version</w:t>
        </w:r>
      </w:ins>
    </w:p>
    <w:p w14:paraId="36F8ACD5" w14:textId="7D0B2F75" w:rsidR="001E3D87" w:rsidRDefault="001E3D87" w:rsidP="001E3D87">
      <w:pPr>
        <w:pStyle w:val="Heading3"/>
        <w:ind w:left="0"/>
        <w:rPr>
          <w:ins w:id="185" w:author="Tan, Ann - NRCS, Arcata, CA" w:date="2019-07-31T10:38:00Z"/>
          <w:rFonts w:ascii="Consolas" w:hAnsi="Consolas"/>
          <w:b w:val="0"/>
          <w:color w:val="000000" w:themeColor="text1"/>
        </w:rPr>
      </w:pPr>
    </w:p>
    <w:p w14:paraId="312891AB" w14:textId="361D6721" w:rsidR="001E3D87" w:rsidRDefault="001E3D87" w:rsidP="001E3D87">
      <w:pPr>
        <w:pStyle w:val="Heading3"/>
        <w:ind w:left="0"/>
        <w:rPr>
          <w:ins w:id="186" w:author="Tan, Ann - NRCS, Arcata, CA" w:date="2019-07-31T10:40:00Z"/>
          <w:rFonts w:ascii="Consolas" w:hAnsi="Consolas"/>
          <w:b w:val="0"/>
          <w:color w:val="000000" w:themeColor="text1"/>
        </w:rPr>
      </w:pPr>
      <w:ins w:id="187" w:author="Tan, Ann - NRCS, Arcata, CA" w:date="2019-07-31T10:40:00Z">
        <w:r>
          <w:rPr>
            <w:rFonts w:ascii="Consolas" w:hAnsi="Consolas"/>
            <w:b w:val="0"/>
            <w:color w:val="000000" w:themeColor="text1"/>
          </w:rPr>
          <w:t xml:space="preserve">*Is there a create table for system and domains? </w:t>
        </w:r>
      </w:ins>
    </w:p>
    <w:p w14:paraId="210A27D8" w14:textId="7899DD2F" w:rsidR="001E3D87" w:rsidRDefault="001E3D87" w:rsidP="001E3D87">
      <w:pPr>
        <w:pStyle w:val="Heading3"/>
        <w:ind w:left="0"/>
        <w:rPr>
          <w:ins w:id="188" w:author="Tan, Ann - NRCS, Arcata, CA" w:date="2019-07-31T10:41:00Z"/>
          <w:rFonts w:ascii="Consolas" w:hAnsi="Consolas"/>
          <w:b w:val="0"/>
          <w:color w:val="000000" w:themeColor="text1"/>
        </w:rPr>
      </w:pPr>
      <w:ins w:id="189" w:author="Tan, Ann - NRCS, Arcata, CA" w:date="2019-07-31T10:40:00Z">
        <w:r>
          <w:rPr>
            <w:rFonts w:ascii="Consolas" w:hAnsi="Consolas"/>
            <w:b w:val="0"/>
            <w:color w:val="000000" w:themeColor="text1"/>
          </w:rPr>
          <w:t>No lock. Just no look</w:t>
        </w:r>
      </w:ins>
      <w:ins w:id="190" w:author="Tan, Ann - NRCS, Arcata, CA" w:date="2019-07-31T10:41:00Z">
        <w:r>
          <w:rPr>
            <w:rFonts w:ascii="Consolas" w:hAnsi="Consolas"/>
            <w:b w:val="0"/>
            <w:color w:val="000000" w:themeColor="text1"/>
          </w:rPr>
          <w:t xml:space="preserve">, don’t change. </w:t>
        </w:r>
        <w:proofErr w:type="gramStart"/>
        <w:r>
          <w:rPr>
            <w:rFonts w:ascii="Consolas" w:hAnsi="Consolas"/>
            <w:b w:val="0"/>
            <w:color w:val="000000" w:themeColor="text1"/>
          </w:rPr>
          <w:t>Apparently</w:t>
        </w:r>
        <w:proofErr w:type="gramEnd"/>
        <w:r>
          <w:rPr>
            <w:rFonts w:ascii="Consolas" w:hAnsi="Consolas"/>
            <w:b w:val="0"/>
            <w:color w:val="000000" w:themeColor="text1"/>
          </w:rPr>
          <w:t xml:space="preserve"> metadata affects only your computer? I should </w:t>
        </w:r>
        <w:proofErr w:type="gramStart"/>
        <w:r>
          <w:rPr>
            <w:rFonts w:ascii="Consolas" w:hAnsi="Consolas"/>
            <w:b w:val="0"/>
            <w:color w:val="000000" w:themeColor="text1"/>
          </w:rPr>
          <w:t>look into</w:t>
        </w:r>
        <w:proofErr w:type="gramEnd"/>
        <w:r>
          <w:rPr>
            <w:rFonts w:ascii="Consolas" w:hAnsi="Consolas"/>
            <w:b w:val="0"/>
            <w:color w:val="000000" w:themeColor="text1"/>
          </w:rPr>
          <w:t xml:space="preserve"> that</w:t>
        </w:r>
      </w:ins>
    </w:p>
    <w:p w14:paraId="41C75121" w14:textId="6B9675B8" w:rsidR="001E3D87" w:rsidRDefault="001E3D87" w:rsidP="001E3D87">
      <w:pPr>
        <w:pStyle w:val="Heading3"/>
        <w:ind w:left="0"/>
        <w:rPr>
          <w:ins w:id="191" w:author="Tan, Ann - NRCS, Arcata, CA" w:date="2019-07-31T10:41:00Z"/>
          <w:rFonts w:ascii="Consolas" w:hAnsi="Consolas"/>
          <w:b w:val="0"/>
          <w:color w:val="000000" w:themeColor="text1"/>
        </w:rPr>
      </w:pPr>
      <w:ins w:id="192" w:author="Tan, Ann - NRCS, Arcata, CA" w:date="2019-07-31T10:41:00Z">
        <w:r>
          <w:rPr>
            <w:rFonts w:ascii="Consolas" w:hAnsi="Consolas"/>
            <w:b w:val="0"/>
            <w:color w:val="000000" w:themeColor="text1"/>
          </w:rPr>
          <w:t xml:space="preserve">Tammy </w:t>
        </w:r>
        <w:proofErr w:type="gramStart"/>
        <w:r>
          <w:rPr>
            <w:rFonts w:ascii="Consolas" w:hAnsi="Consolas"/>
            <w:b w:val="0"/>
            <w:color w:val="000000" w:themeColor="text1"/>
          </w:rPr>
          <w:t>is in charge of</w:t>
        </w:r>
        <w:proofErr w:type="gramEnd"/>
        <w:r>
          <w:rPr>
            <w:rFonts w:ascii="Consolas" w:hAnsi="Consolas"/>
            <w:b w:val="0"/>
            <w:color w:val="000000" w:themeColor="text1"/>
          </w:rPr>
          <w:t xml:space="preserve"> z roles</w:t>
        </w:r>
      </w:ins>
    </w:p>
    <w:p w14:paraId="062F05AA" w14:textId="54F8FAF0" w:rsidR="001E3D87" w:rsidRDefault="001E3D87" w:rsidP="001E3D87">
      <w:pPr>
        <w:pStyle w:val="Heading3"/>
        <w:ind w:left="0"/>
        <w:rPr>
          <w:ins w:id="193" w:author="Tan, Ann - NRCS, Arcata, CA" w:date="2019-07-31T10:41:00Z"/>
          <w:rFonts w:ascii="Consolas" w:hAnsi="Consolas"/>
          <w:b w:val="0"/>
          <w:color w:val="000000" w:themeColor="text1"/>
        </w:rPr>
      </w:pPr>
    </w:p>
    <w:p w14:paraId="6EBF9B28" w14:textId="61CB7975" w:rsidR="001E3D87" w:rsidRDefault="001E3D87" w:rsidP="001E3D87">
      <w:pPr>
        <w:pStyle w:val="Heading3"/>
        <w:ind w:left="0"/>
        <w:rPr>
          <w:ins w:id="194" w:author="Tan, Ann - NRCS, Arcata, CA" w:date="2019-07-31T10:42:00Z"/>
          <w:rFonts w:ascii="Consolas" w:hAnsi="Consolas"/>
          <w:b w:val="0"/>
          <w:color w:val="000000" w:themeColor="text1"/>
        </w:rPr>
      </w:pPr>
      <w:ins w:id="195" w:author="Tan, Ann - NRCS, Arcata, CA" w:date="2019-07-31T10:41:00Z">
        <w:r>
          <w:rPr>
            <w:rFonts w:ascii="Consolas" w:hAnsi="Consolas"/>
            <w:b w:val="0"/>
            <w:color w:val="000000" w:themeColor="text1"/>
          </w:rPr>
          <w:t>Query Tables, c</w:t>
        </w:r>
      </w:ins>
      <w:ins w:id="196" w:author="Tan, Ann - NRCS, Arcata, CA" w:date="2019-07-31T10:42:00Z">
        <w:r>
          <w:rPr>
            <w:rFonts w:ascii="Consolas" w:hAnsi="Consolas"/>
            <w:b w:val="0"/>
            <w:color w:val="000000" w:themeColor="text1"/>
          </w:rPr>
          <w:t>an search by query</w:t>
        </w:r>
      </w:ins>
    </w:p>
    <w:p w14:paraId="55FF65E1" w14:textId="52DE8501" w:rsidR="001E3D87" w:rsidRDefault="001E3D87" w:rsidP="001E3D87">
      <w:pPr>
        <w:pStyle w:val="Heading3"/>
        <w:ind w:left="0"/>
        <w:rPr>
          <w:ins w:id="197" w:author="Tan, Ann - NRCS, Arcata, CA" w:date="2019-07-31T10:42:00Z"/>
          <w:rFonts w:ascii="Consolas" w:hAnsi="Consolas"/>
          <w:b w:val="0"/>
          <w:color w:val="000000" w:themeColor="text1"/>
        </w:rPr>
      </w:pPr>
      <w:ins w:id="198" w:author="Tan, Ann - NRCS, Arcata, CA" w:date="2019-07-31T10:42:00Z">
        <w:r>
          <w:rPr>
            <w:rFonts w:ascii="Consolas" w:hAnsi="Consolas"/>
            <w:b w:val="0"/>
            <w:color w:val="000000" w:themeColor="text1"/>
          </w:rPr>
          <w:t>SQL 7. P account. Connect to VPN</w:t>
        </w:r>
      </w:ins>
    </w:p>
    <w:p w14:paraId="3DA16848" w14:textId="742A61BA" w:rsidR="001E3D87" w:rsidRDefault="001E3D87" w:rsidP="001E3D87">
      <w:pPr>
        <w:pStyle w:val="Heading3"/>
        <w:ind w:left="0"/>
        <w:rPr>
          <w:ins w:id="199" w:author="Tan, Ann - NRCS, Arcata, CA" w:date="2019-07-31T10:42:00Z"/>
          <w:rFonts w:ascii="Consolas" w:hAnsi="Consolas"/>
          <w:b w:val="0"/>
          <w:color w:val="000000" w:themeColor="text1"/>
        </w:rPr>
      </w:pPr>
    </w:p>
    <w:p w14:paraId="18F41907" w14:textId="6770F024" w:rsidR="001E3D87" w:rsidRDefault="001E3D87" w:rsidP="001E3D87">
      <w:pPr>
        <w:pStyle w:val="Heading3"/>
        <w:ind w:left="0"/>
        <w:rPr>
          <w:ins w:id="200" w:author="Tan, Ann - NRCS, Arcata, CA" w:date="2019-07-31T10:42:00Z"/>
          <w:rFonts w:ascii="Consolas" w:hAnsi="Consolas"/>
          <w:b w:val="0"/>
          <w:color w:val="000000" w:themeColor="text1"/>
        </w:rPr>
      </w:pPr>
    </w:p>
    <w:p w14:paraId="72B983AB" w14:textId="113E435F" w:rsidR="001E3D87" w:rsidRDefault="001E3D87" w:rsidP="001E3D87">
      <w:pPr>
        <w:pStyle w:val="Heading3"/>
        <w:ind w:left="0"/>
        <w:rPr>
          <w:ins w:id="201" w:author="Tan, Ann - NRCS, Arcata, CA" w:date="2019-07-31T10:42:00Z"/>
          <w:rFonts w:ascii="Consolas" w:hAnsi="Consolas"/>
          <w:b w:val="0"/>
          <w:color w:val="000000" w:themeColor="text1"/>
        </w:rPr>
      </w:pPr>
      <w:ins w:id="202" w:author="Tan, Ann - NRCS, Arcata, CA" w:date="2019-07-31T10:42:00Z">
        <w:r>
          <w:rPr>
            <w:rFonts w:ascii="Consolas" w:hAnsi="Consolas"/>
            <w:b w:val="0"/>
            <w:color w:val="000000" w:themeColor="text1"/>
          </w:rPr>
          <w:t>Request # 124: ESI: color code tables you need to fill out based on methodology</w:t>
        </w:r>
      </w:ins>
    </w:p>
    <w:p w14:paraId="1CAB5CDE" w14:textId="48B92A31" w:rsidR="001E3D87" w:rsidRDefault="001E3D87" w:rsidP="001E3D87">
      <w:pPr>
        <w:pStyle w:val="Heading3"/>
        <w:ind w:left="0"/>
        <w:rPr>
          <w:ins w:id="203" w:author="Tan, Ann - NRCS, Arcata, CA" w:date="2019-07-31T10:42:00Z"/>
          <w:rFonts w:ascii="Consolas" w:hAnsi="Consolas"/>
          <w:b w:val="0"/>
          <w:color w:val="000000" w:themeColor="text1"/>
        </w:rPr>
      </w:pPr>
      <w:ins w:id="204" w:author="Tan, Ann - NRCS, Arcata, CA" w:date="2019-07-31T10:42:00Z">
        <w:r>
          <w:rPr>
            <w:rFonts w:ascii="Consolas" w:hAnsi="Consolas"/>
            <w:b w:val="0"/>
            <w:color w:val="000000" w:themeColor="text1"/>
          </w:rPr>
          <w:t>NASIS forms</w:t>
        </w:r>
      </w:ins>
    </w:p>
    <w:p w14:paraId="029473DE" w14:textId="142DCBDD" w:rsidR="001E3D87" w:rsidRDefault="001E3D87" w:rsidP="001E3D87">
      <w:pPr>
        <w:pStyle w:val="Heading3"/>
        <w:ind w:left="0"/>
        <w:rPr>
          <w:ins w:id="205" w:author="Tan, Ann - NRCS, Arcata, CA" w:date="2019-07-31T10:42:00Z"/>
          <w:rFonts w:ascii="Consolas" w:hAnsi="Consolas"/>
          <w:b w:val="0"/>
          <w:color w:val="000000" w:themeColor="text1"/>
        </w:rPr>
      </w:pPr>
    </w:p>
    <w:p w14:paraId="3BF2AA50" w14:textId="340DBFF8" w:rsidR="001E3D87" w:rsidRDefault="001E3D87" w:rsidP="001E3D87">
      <w:pPr>
        <w:pStyle w:val="Heading3"/>
        <w:ind w:left="0"/>
        <w:rPr>
          <w:ins w:id="206" w:author="Tan, Ann - NRCS, Arcata, CA" w:date="2019-07-31T10:43:00Z"/>
          <w:rFonts w:ascii="Consolas" w:hAnsi="Consolas"/>
          <w:b w:val="0"/>
          <w:color w:val="000000" w:themeColor="text1"/>
        </w:rPr>
      </w:pPr>
      <w:ins w:id="207" w:author="Tan, Ann - NRCS, Arcata, CA" w:date="2019-07-31T10:42:00Z">
        <w:r>
          <w:rPr>
            <w:rFonts w:ascii="Consolas" w:hAnsi="Consolas"/>
            <w:b w:val="0"/>
            <w:color w:val="000000" w:themeColor="text1"/>
          </w:rPr>
          <w:t>Dynamic do</w:t>
        </w:r>
      </w:ins>
      <w:ins w:id="208" w:author="Tan, Ann - NRCS, Arcata, CA" w:date="2019-07-31T10:43:00Z">
        <w:r>
          <w:rPr>
            <w:rFonts w:ascii="Consolas" w:hAnsi="Consolas"/>
            <w:b w:val="0"/>
            <w:color w:val="000000" w:themeColor="text1"/>
          </w:rPr>
          <w:t xml:space="preserve">mains. “type” </w:t>
        </w:r>
        <w:proofErr w:type="gramStart"/>
        <w:r>
          <w:rPr>
            <w:rFonts w:ascii="Consolas" w:hAnsi="Consolas"/>
            <w:b w:val="0"/>
            <w:color w:val="000000" w:themeColor="text1"/>
          </w:rPr>
          <w:t>need</w:t>
        </w:r>
        <w:proofErr w:type="gramEnd"/>
        <w:r>
          <w:rPr>
            <w:rFonts w:ascii="Consolas" w:hAnsi="Consolas"/>
            <w:b w:val="0"/>
            <w:color w:val="000000" w:themeColor="text1"/>
          </w:rPr>
          <w:t xml:space="preserve"> to create a new table</w:t>
        </w:r>
      </w:ins>
    </w:p>
    <w:p w14:paraId="567DA4DB" w14:textId="77777777" w:rsidR="00F117A0" w:rsidRDefault="00F117A0" w:rsidP="001E3D87">
      <w:pPr>
        <w:pStyle w:val="Heading3"/>
        <w:ind w:left="0"/>
        <w:rPr>
          <w:ins w:id="209" w:author="Tan, Ann - NRCS, Arcata, CA" w:date="2019-08-06T14:44:00Z"/>
          <w:rFonts w:ascii="Consolas" w:hAnsi="Consolas"/>
          <w:b w:val="0"/>
          <w:color w:val="000000" w:themeColor="text1"/>
        </w:rPr>
      </w:pPr>
    </w:p>
    <w:p w14:paraId="4C69B436" w14:textId="77777777" w:rsidR="00F117A0" w:rsidRDefault="00F117A0" w:rsidP="001E3D87">
      <w:pPr>
        <w:pStyle w:val="Heading3"/>
        <w:ind w:left="0"/>
        <w:rPr>
          <w:ins w:id="210" w:author="Tan, Ann - NRCS, Arcata, CA" w:date="2019-08-06T14:44:00Z"/>
          <w:rFonts w:ascii="Consolas" w:hAnsi="Consolas"/>
          <w:b w:val="0"/>
          <w:color w:val="000000" w:themeColor="text1"/>
        </w:rPr>
      </w:pPr>
    </w:p>
    <w:p w14:paraId="4784824B" w14:textId="654AB9AE" w:rsidR="001E3D87" w:rsidRDefault="001E3D87" w:rsidP="001E3D87">
      <w:pPr>
        <w:pStyle w:val="Heading3"/>
        <w:ind w:left="0"/>
        <w:rPr>
          <w:ins w:id="211" w:author="Tan, Ann - NRCS, Arcata, CA" w:date="2019-07-31T10:45:00Z"/>
          <w:rFonts w:ascii="Consolas" w:hAnsi="Consolas"/>
          <w:b w:val="0"/>
          <w:color w:val="000000" w:themeColor="text1"/>
        </w:rPr>
      </w:pPr>
      <w:ins w:id="212" w:author="Tan, Ann - NRCS, Arcata, CA" w:date="2019-07-31T10:43:00Z">
        <w:r>
          <w:rPr>
            <w:rFonts w:ascii="Consolas" w:hAnsi="Consolas"/>
            <w:b w:val="0"/>
            <w:color w:val="000000" w:themeColor="text1"/>
          </w:rPr>
          <w:t>SAS</w:t>
        </w:r>
      </w:ins>
      <w:ins w:id="213" w:author="Tan, Ann - NRCS, Arcata, CA" w:date="2019-08-06T14:44:00Z">
        <w:r w:rsidR="00F117A0">
          <w:rPr>
            <w:rFonts w:ascii="Consolas" w:hAnsi="Consolas"/>
            <w:b w:val="0"/>
            <w:color w:val="000000" w:themeColor="text1"/>
          </w:rPr>
          <w:t xml:space="preserve"> </w:t>
        </w:r>
      </w:ins>
      <w:ins w:id="214" w:author="Tan, Ann - NRCS, Arcata, CA" w:date="2019-07-31T10:43:00Z">
        <w:r>
          <w:rPr>
            <w:rFonts w:ascii="Consolas" w:hAnsi="Consolas"/>
            <w:b w:val="0"/>
            <w:color w:val="000000" w:themeColor="text1"/>
          </w:rPr>
          <w:t>Calculation: it only runs if there is one system in your database</w:t>
        </w:r>
      </w:ins>
    </w:p>
    <w:p w14:paraId="705FCD3A" w14:textId="2651275A" w:rsidR="00773E7E" w:rsidRDefault="00773E7E" w:rsidP="001E3D87">
      <w:pPr>
        <w:pStyle w:val="Heading3"/>
        <w:ind w:left="0"/>
        <w:rPr>
          <w:ins w:id="215" w:author="Tan, Ann - NRCS, Arcata, CA" w:date="2019-07-31T10:45:00Z"/>
          <w:rFonts w:ascii="Consolas" w:hAnsi="Consolas"/>
          <w:b w:val="0"/>
          <w:color w:val="000000" w:themeColor="text1"/>
        </w:rPr>
      </w:pPr>
    </w:p>
    <w:p w14:paraId="125F7626" w14:textId="05724876" w:rsidR="00773E7E" w:rsidRDefault="00773E7E" w:rsidP="001E3D87">
      <w:pPr>
        <w:pStyle w:val="Heading3"/>
        <w:ind w:left="0"/>
        <w:rPr>
          <w:ins w:id="216" w:author="Tan, Ann - NRCS, Arcata, CA" w:date="2019-07-31T10:45:00Z"/>
          <w:rFonts w:ascii="Consolas" w:hAnsi="Consolas"/>
          <w:b w:val="0"/>
          <w:color w:val="000000" w:themeColor="text1"/>
        </w:rPr>
      </w:pPr>
      <w:ins w:id="217" w:author="Tan, Ann - NRCS, Arcata, CA" w:date="2019-07-31T10:45:00Z">
        <w:r>
          <w:rPr>
            <w:rFonts w:ascii="Consolas" w:hAnsi="Consolas"/>
            <w:b w:val="0"/>
            <w:color w:val="000000" w:themeColor="text1"/>
          </w:rPr>
          <w:t>%canopy cover in component existing plants</w:t>
        </w:r>
      </w:ins>
    </w:p>
    <w:p w14:paraId="0C52803B" w14:textId="540E1519" w:rsidR="00773E7E" w:rsidRDefault="00773E7E" w:rsidP="001E3D87">
      <w:pPr>
        <w:pStyle w:val="Heading3"/>
        <w:ind w:left="0"/>
        <w:rPr>
          <w:ins w:id="218" w:author="Tan, Ann - NRCS, Arcata, CA" w:date="2019-07-31T10:45:00Z"/>
          <w:rFonts w:ascii="Consolas" w:hAnsi="Consolas"/>
          <w:b w:val="0"/>
          <w:color w:val="000000" w:themeColor="text1"/>
        </w:rPr>
      </w:pPr>
    </w:p>
    <w:p w14:paraId="3B4C4CBB" w14:textId="6D36CD40" w:rsidR="00773E7E" w:rsidRDefault="00773E7E" w:rsidP="001E3D87">
      <w:pPr>
        <w:pStyle w:val="Heading3"/>
        <w:ind w:left="0"/>
        <w:rPr>
          <w:ins w:id="219" w:author="Tan, Ann - NRCS, Arcata, CA" w:date="2019-07-31T10:45:00Z"/>
          <w:rFonts w:ascii="Consolas" w:hAnsi="Consolas"/>
          <w:b w:val="0"/>
          <w:color w:val="000000" w:themeColor="text1"/>
        </w:rPr>
      </w:pPr>
      <w:ins w:id="220" w:author="Tan, Ann - NRCS, Arcata, CA" w:date="2019-07-31T10:45:00Z">
        <w:r>
          <w:rPr>
            <w:rFonts w:ascii="Consolas" w:hAnsi="Consolas"/>
            <w:b w:val="0"/>
            <w:color w:val="000000" w:themeColor="text1"/>
          </w:rPr>
          <w:t xml:space="preserve">DM implemented. </w:t>
        </w:r>
      </w:ins>
    </w:p>
    <w:p w14:paraId="6A6CFAA5" w14:textId="0ED1F8D5" w:rsidR="00773E7E" w:rsidRDefault="00773E7E" w:rsidP="001E3D87">
      <w:pPr>
        <w:pStyle w:val="Heading3"/>
        <w:ind w:left="0"/>
        <w:rPr>
          <w:ins w:id="221" w:author="Tan, Ann - NRCS, Arcata, CA" w:date="2019-07-31T10:45:00Z"/>
          <w:rFonts w:ascii="Consolas" w:hAnsi="Consolas"/>
          <w:b w:val="0"/>
          <w:color w:val="000000" w:themeColor="text1"/>
        </w:rPr>
      </w:pPr>
      <w:ins w:id="222" w:author="Tan, Ann - NRCS, Arcata, CA" w:date="2019-07-31T10:45:00Z">
        <w:r>
          <w:rPr>
            <w:rFonts w:ascii="Consolas" w:hAnsi="Consolas"/>
            <w:b w:val="0"/>
            <w:color w:val="000000" w:themeColor="text1"/>
          </w:rPr>
          <w:t>Only NASIS and staging server have table collection</w:t>
        </w:r>
      </w:ins>
    </w:p>
    <w:p w14:paraId="2843C265" w14:textId="6AFD3B8C" w:rsidR="00773E7E" w:rsidRDefault="00773E7E" w:rsidP="001E3D87">
      <w:pPr>
        <w:pStyle w:val="Heading3"/>
        <w:ind w:left="0"/>
        <w:rPr>
          <w:ins w:id="223" w:author="Tan, Ann - NRCS, Arcata, CA" w:date="2019-07-31T10:45:00Z"/>
          <w:rFonts w:ascii="Consolas" w:hAnsi="Consolas"/>
          <w:b w:val="0"/>
          <w:color w:val="000000" w:themeColor="text1"/>
        </w:rPr>
      </w:pPr>
      <w:ins w:id="224" w:author="Tan, Ann - NRCS, Arcata, CA" w:date="2019-07-31T10:45:00Z">
        <w:r>
          <w:rPr>
            <w:rFonts w:ascii="Consolas" w:hAnsi="Consolas"/>
            <w:b w:val="0"/>
            <w:color w:val="000000" w:themeColor="text1"/>
          </w:rPr>
          <w:t>Originating person is the person who put in the request</w:t>
        </w:r>
      </w:ins>
    </w:p>
    <w:p w14:paraId="0FE25EE7" w14:textId="7A5F6CE7" w:rsidR="00773E7E" w:rsidRDefault="00773E7E" w:rsidP="001E3D87">
      <w:pPr>
        <w:pStyle w:val="Heading3"/>
        <w:ind w:left="0"/>
        <w:rPr>
          <w:ins w:id="225" w:author="Tan, Ann - NRCS, Arcata, CA" w:date="2019-07-31T10:46:00Z"/>
          <w:rFonts w:ascii="Consolas" w:hAnsi="Consolas"/>
          <w:b w:val="0"/>
          <w:color w:val="000000" w:themeColor="text1"/>
        </w:rPr>
      </w:pPr>
    </w:p>
    <w:p w14:paraId="39E1C178" w14:textId="3B3EA4AF" w:rsidR="00773E7E" w:rsidRDefault="00773E7E" w:rsidP="001E3D87">
      <w:pPr>
        <w:pStyle w:val="Heading3"/>
        <w:ind w:left="0"/>
        <w:rPr>
          <w:ins w:id="226" w:author="Tan, Ann - NRCS, Arcata, CA" w:date="2019-07-31T10:46:00Z"/>
          <w:rFonts w:ascii="Consolas" w:hAnsi="Consolas"/>
          <w:b w:val="0"/>
          <w:color w:val="000000" w:themeColor="text1"/>
        </w:rPr>
      </w:pPr>
      <w:ins w:id="227" w:author="Tan, Ann - NRCS, Arcata, CA" w:date="2019-07-31T10:46:00Z">
        <w:r>
          <w:rPr>
            <w:rFonts w:ascii="Consolas" w:hAnsi="Consolas"/>
            <w:b w:val="0"/>
            <w:color w:val="000000" w:themeColor="text1"/>
          </w:rPr>
          <w:t>7.3.3: can use special characters</w:t>
        </w:r>
      </w:ins>
    </w:p>
    <w:p w14:paraId="6D409727" w14:textId="6E19DF26" w:rsidR="00773E7E" w:rsidRDefault="00773E7E" w:rsidP="001E3D87">
      <w:pPr>
        <w:pStyle w:val="Heading3"/>
        <w:ind w:left="0"/>
        <w:rPr>
          <w:ins w:id="228" w:author="Tan, Ann - NRCS, Arcata, CA" w:date="2019-07-31T10:46:00Z"/>
          <w:rFonts w:ascii="Consolas" w:hAnsi="Consolas"/>
          <w:b w:val="0"/>
          <w:color w:val="000000" w:themeColor="text1"/>
        </w:rPr>
      </w:pPr>
      <w:ins w:id="229" w:author="Tan, Ann - NRCS, Arcata, CA" w:date="2019-07-31T10:46:00Z">
        <w:r>
          <w:rPr>
            <w:rFonts w:ascii="Consolas" w:hAnsi="Consolas"/>
            <w:b w:val="0"/>
            <w:color w:val="000000" w:themeColor="text1"/>
          </w:rPr>
          <w:t>7.4.1: CAN’T use special characters</w:t>
        </w:r>
      </w:ins>
    </w:p>
    <w:p w14:paraId="719295E9" w14:textId="1F8DF512" w:rsidR="00773E7E" w:rsidRDefault="00773E7E" w:rsidP="001E3D87">
      <w:pPr>
        <w:pStyle w:val="Heading3"/>
        <w:ind w:left="0"/>
        <w:rPr>
          <w:ins w:id="230" w:author="Tan, Ann - NRCS, Arcata, CA" w:date="2019-07-31T10:46:00Z"/>
          <w:rFonts w:ascii="Consolas" w:hAnsi="Consolas"/>
          <w:b w:val="0"/>
          <w:color w:val="000000" w:themeColor="text1"/>
        </w:rPr>
      </w:pPr>
    </w:p>
    <w:p w14:paraId="23FF7CE5" w14:textId="15282D6B" w:rsidR="00773E7E" w:rsidRDefault="00773E7E" w:rsidP="001E3D87">
      <w:pPr>
        <w:pStyle w:val="Heading3"/>
        <w:ind w:left="0"/>
        <w:rPr>
          <w:ins w:id="231" w:author="Tan, Ann - NRCS, Arcata, CA" w:date="2019-07-31T10:47:00Z"/>
          <w:rFonts w:ascii="Consolas" w:hAnsi="Consolas"/>
          <w:b w:val="0"/>
          <w:color w:val="000000" w:themeColor="text1"/>
        </w:rPr>
      </w:pPr>
      <w:ins w:id="232" w:author="Tan, Ann - NRCS, Arcata, CA" w:date="2019-07-31T10:46:00Z">
        <w:r>
          <w:rPr>
            <w:rFonts w:ascii="Consolas" w:hAnsi="Consolas"/>
            <w:b w:val="0"/>
            <w:color w:val="000000" w:themeColor="text1"/>
          </w:rPr>
          <w:t>System table: table column: business</w:t>
        </w:r>
      </w:ins>
      <w:ins w:id="233" w:author="Tan, Ann - NRCS, Arcata, CA" w:date="2019-07-31T10:47:00Z">
        <w:r>
          <w:rPr>
            <w:rFonts w:ascii="Consolas" w:hAnsi="Consolas"/>
            <w:b w:val="0"/>
            <w:color w:val="000000" w:themeColor="text1"/>
          </w:rPr>
          <w:t xml:space="preserve"> column? Anything measured in the field</w:t>
        </w:r>
      </w:ins>
      <w:ins w:id="234" w:author="Tan, Ann - NRCS, Arcata, CA [2]" w:date="2019-10-18T12:48:00Z">
        <w:r w:rsidR="00FB0653">
          <w:rPr>
            <w:rFonts w:ascii="Consolas" w:hAnsi="Consolas"/>
            <w:b w:val="0"/>
            <w:color w:val="000000" w:themeColor="text1"/>
          </w:rPr>
          <w:t xml:space="preserve">. Only need to check for NASIS database. </w:t>
        </w:r>
      </w:ins>
    </w:p>
    <w:p w14:paraId="707E4531" w14:textId="37315BF7" w:rsidR="00773E7E" w:rsidRDefault="00773E7E" w:rsidP="001E3D87">
      <w:pPr>
        <w:pStyle w:val="Heading3"/>
        <w:ind w:left="0"/>
        <w:rPr>
          <w:ins w:id="235" w:author="Tan, Ann - NRCS, Arcata, CA" w:date="2019-07-31T10:47:00Z"/>
          <w:rFonts w:ascii="Consolas" w:hAnsi="Consolas"/>
          <w:b w:val="0"/>
          <w:color w:val="000000" w:themeColor="text1"/>
        </w:rPr>
      </w:pPr>
    </w:p>
    <w:p w14:paraId="7BA1F39C" w14:textId="07FFA1B2" w:rsidR="00773E7E" w:rsidRDefault="00773E7E" w:rsidP="001E3D87">
      <w:pPr>
        <w:pStyle w:val="Heading3"/>
        <w:ind w:left="0"/>
        <w:rPr>
          <w:ins w:id="236" w:author="Tan, Ann - NRCS, Arcata, CA" w:date="2019-07-31T10:51:00Z"/>
          <w:rFonts w:ascii="Consolas" w:hAnsi="Consolas"/>
          <w:b w:val="0"/>
          <w:color w:val="000000" w:themeColor="text1"/>
        </w:rPr>
      </w:pPr>
      <w:ins w:id="237" w:author="Tan, Ann - NRCS, Arcata, CA" w:date="2019-07-31T10:48:00Z">
        <w:r>
          <w:rPr>
            <w:rFonts w:ascii="Consolas" w:hAnsi="Consolas"/>
            <w:b w:val="0"/>
            <w:color w:val="000000" w:themeColor="text1"/>
          </w:rPr>
          <w:t xml:space="preserve">Most </w:t>
        </w:r>
        <w:proofErr w:type="spellStart"/>
        <w:r>
          <w:rPr>
            <w:rFonts w:ascii="Consolas" w:hAnsi="Consolas"/>
            <w:b w:val="0"/>
            <w:color w:val="000000" w:themeColor="text1"/>
          </w:rPr>
          <w:t>iid</w:t>
        </w:r>
        <w:proofErr w:type="spellEnd"/>
        <w:r>
          <w:rPr>
            <w:rFonts w:ascii="Consolas" w:hAnsi="Consolas"/>
            <w:b w:val="0"/>
            <w:color w:val="000000" w:themeColor="text1"/>
          </w:rPr>
          <w:t xml:space="preserve"> and last update by </w:t>
        </w:r>
      </w:ins>
    </w:p>
    <w:p w14:paraId="74EAE48E" w14:textId="724F12F2" w:rsidR="00773E7E" w:rsidRDefault="00773E7E" w:rsidP="001E3D87">
      <w:pPr>
        <w:pStyle w:val="Heading3"/>
        <w:ind w:left="0"/>
        <w:rPr>
          <w:ins w:id="238" w:author="Tan, Ann - NRCS, Arcata, CA" w:date="2019-07-31T10:51:00Z"/>
          <w:rFonts w:ascii="Consolas" w:hAnsi="Consolas"/>
          <w:b w:val="0"/>
          <w:color w:val="000000" w:themeColor="text1"/>
        </w:rPr>
      </w:pPr>
    </w:p>
    <w:p w14:paraId="5E96B563" w14:textId="2C0AF106" w:rsidR="00773E7E" w:rsidRDefault="00773E7E" w:rsidP="001E3D87">
      <w:pPr>
        <w:pStyle w:val="Heading3"/>
        <w:ind w:left="0"/>
        <w:rPr>
          <w:ins w:id="239" w:author="Tan, Ann - NRCS, Arcata, CA" w:date="2019-07-31T10:51:00Z"/>
          <w:rFonts w:ascii="Consolas" w:hAnsi="Consolas"/>
          <w:b w:val="0"/>
          <w:color w:val="000000" w:themeColor="text1"/>
        </w:rPr>
      </w:pPr>
      <w:ins w:id="240" w:author="Tan, Ann - NRCS, Arcata, CA" w:date="2019-07-31T10:51:00Z">
        <w:r>
          <w:rPr>
            <w:rFonts w:ascii="Consolas" w:hAnsi="Consolas"/>
            <w:b w:val="0"/>
            <w:color w:val="000000" w:themeColor="text1"/>
          </w:rPr>
          <w:t>#3 DM implemented. Component canopy cover. Existing plant table</w:t>
        </w:r>
      </w:ins>
    </w:p>
    <w:p w14:paraId="3ACD477A" w14:textId="38280375" w:rsidR="00773E7E" w:rsidRDefault="00773E7E" w:rsidP="001E3D87">
      <w:pPr>
        <w:pStyle w:val="Heading3"/>
        <w:ind w:left="0"/>
        <w:rPr>
          <w:ins w:id="241" w:author="Tan, Ann - NRCS, Arcata, CA" w:date="2019-07-31T10:52:00Z"/>
          <w:rFonts w:ascii="Consolas" w:hAnsi="Consolas"/>
          <w:b w:val="0"/>
          <w:color w:val="000000" w:themeColor="text1"/>
        </w:rPr>
      </w:pPr>
      <w:ins w:id="242" w:author="Tan, Ann - NRCS, Arcata, CA" w:date="2019-07-31T10:51:00Z">
        <w:r>
          <w:rPr>
            <w:rFonts w:ascii="Consolas" w:hAnsi="Consolas"/>
            <w:b w:val="0"/>
            <w:color w:val="000000" w:themeColor="text1"/>
          </w:rPr>
          <w:t>Change report name length to 80 characters</w:t>
        </w:r>
      </w:ins>
    </w:p>
    <w:p w14:paraId="72195FCA" w14:textId="527CC2BD" w:rsidR="00773E7E" w:rsidRDefault="00773E7E" w:rsidP="001E3D87">
      <w:pPr>
        <w:pStyle w:val="Heading3"/>
        <w:ind w:left="0"/>
        <w:rPr>
          <w:ins w:id="243" w:author="Tan, Ann - NRCS, Arcata, CA" w:date="2019-07-31T10:52:00Z"/>
          <w:rFonts w:ascii="Consolas" w:hAnsi="Consolas"/>
          <w:b w:val="0"/>
          <w:color w:val="000000" w:themeColor="text1"/>
        </w:rPr>
      </w:pPr>
    </w:p>
    <w:p w14:paraId="1747BE54" w14:textId="0D60FBDE" w:rsidR="00773E7E" w:rsidRDefault="00773E7E" w:rsidP="001E3D87">
      <w:pPr>
        <w:pStyle w:val="Heading3"/>
        <w:ind w:left="0"/>
        <w:rPr>
          <w:ins w:id="244" w:author="Tan, Ann - NRCS, Arcata, CA" w:date="2019-07-31T10:52:00Z"/>
          <w:rFonts w:ascii="Consolas" w:hAnsi="Consolas"/>
          <w:b w:val="0"/>
          <w:color w:val="000000" w:themeColor="text1"/>
        </w:rPr>
      </w:pPr>
      <w:proofErr w:type="spellStart"/>
      <w:ins w:id="245" w:author="Tan, Ann - NRCS, Arcata, CA" w:date="2019-07-31T10:52:00Z">
        <w:r>
          <w:rPr>
            <w:rFonts w:ascii="Consolas" w:hAnsi="Consolas"/>
            <w:b w:val="0"/>
            <w:color w:val="000000" w:themeColor="text1"/>
          </w:rPr>
          <w:t>CoLab</w:t>
        </w:r>
        <w:proofErr w:type="spellEnd"/>
      </w:ins>
    </w:p>
    <w:p w14:paraId="5CAB2374" w14:textId="4F00EEC2" w:rsidR="00773E7E" w:rsidRDefault="00773E7E" w:rsidP="001E3D87">
      <w:pPr>
        <w:pStyle w:val="Heading3"/>
        <w:ind w:left="0"/>
        <w:rPr>
          <w:ins w:id="246" w:author="Tan, Ann - NRCS, Arcata, CA" w:date="2019-07-31T10:53:00Z"/>
          <w:rFonts w:ascii="Consolas" w:hAnsi="Consolas"/>
          <w:b w:val="0"/>
          <w:color w:val="000000" w:themeColor="text1"/>
        </w:rPr>
      </w:pPr>
      <w:ins w:id="247" w:author="Tan, Ann - NRCS, Arcata, CA" w:date="2019-07-31T10:53:00Z">
        <w:r>
          <w:rPr>
            <w:rFonts w:ascii="Consolas" w:hAnsi="Consolas"/>
            <w:b w:val="0"/>
            <w:color w:val="000000" w:themeColor="text1"/>
          </w:rPr>
          <w:t>New report: report name – delete</w:t>
        </w:r>
      </w:ins>
    </w:p>
    <w:p w14:paraId="2DD41043" w14:textId="1353926E" w:rsidR="00773E7E" w:rsidRDefault="00773E7E" w:rsidP="001E3D87">
      <w:pPr>
        <w:pStyle w:val="Heading3"/>
        <w:ind w:left="0"/>
        <w:rPr>
          <w:ins w:id="248" w:author="Tan, Ann - NRCS, Arcata, CA" w:date="2019-07-31T10:53:00Z"/>
          <w:rFonts w:ascii="Consolas" w:hAnsi="Consolas"/>
          <w:b w:val="0"/>
          <w:color w:val="000000" w:themeColor="text1"/>
        </w:rPr>
      </w:pPr>
      <w:ins w:id="249" w:author="Tan, Ann - NRCS, Arcata, CA" w:date="2019-07-31T10:53:00Z">
        <w:r>
          <w:rPr>
            <w:rFonts w:ascii="Consolas" w:hAnsi="Consolas"/>
            <w:b w:val="0"/>
            <w:color w:val="000000" w:themeColor="text1"/>
          </w:rPr>
          <w:t>SQL</w:t>
        </w:r>
      </w:ins>
    </w:p>
    <w:p w14:paraId="08254C06" w14:textId="0924C793" w:rsidR="00773E7E" w:rsidRDefault="00773E7E" w:rsidP="001E3D87">
      <w:pPr>
        <w:pStyle w:val="Heading3"/>
        <w:ind w:left="0"/>
        <w:rPr>
          <w:ins w:id="250" w:author="Tan, Ann - NRCS, Arcata, CA" w:date="2019-07-31T10:53:00Z"/>
          <w:rFonts w:ascii="Consolas" w:hAnsi="Consolas"/>
          <w:b w:val="0"/>
          <w:color w:val="000000" w:themeColor="text1"/>
        </w:rPr>
      </w:pPr>
      <w:ins w:id="251" w:author="Tan, Ann - NRCS, Arcata, CA" w:date="2019-07-31T10:53:00Z">
        <w:r>
          <w:rPr>
            <w:rFonts w:ascii="Consolas" w:hAnsi="Consolas"/>
            <w:b w:val="0"/>
            <w:color w:val="000000" w:themeColor="text1"/>
          </w:rPr>
          <w:t xml:space="preserve">Delete </w:t>
        </w:r>
        <w:proofErr w:type="spellStart"/>
        <w:r>
          <w:rPr>
            <w:rFonts w:ascii="Consolas" w:hAnsi="Consolas"/>
            <w:b w:val="0"/>
            <w:color w:val="000000" w:themeColor="text1"/>
          </w:rPr>
          <w:t>interrille</w:t>
        </w:r>
        <w:proofErr w:type="spellEnd"/>
        <w:r>
          <w:rPr>
            <w:rFonts w:ascii="Consolas" w:hAnsi="Consolas"/>
            <w:b w:val="0"/>
            <w:color w:val="000000" w:themeColor="text1"/>
          </w:rPr>
          <w:t xml:space="preserve"> erodibility factor from SDW and staging server</w:t>
        </w:r>
      </w:ins>
    </w:p>
    <w:p w14:paraId="6308F7F1" w14:textId="51D9B94F" w:rsidR="00773E7E" w:rsidRDefault="00773E7E" w:rsidP="001E3D87">
      <w:pPr>
        <w:pStyle w:val="Heading3"/>
        <w:ind w:left="0"/>
        <w:rPr>
          <w:ins w:id="252" w:author="Tan, Ann - NRCS, Arcata, CA" w:date="2019-07-31T10:53:00Z"/>
          <w:rFonts w:ascii="Consolas" w:hAnsi="Consolas"/>
          <w:b w:val="0"/>
          <w:color w:val="000000" w:themeColor="text1"/>
        </w:rPr>
      </w:pPr>
      <w:ins w:id="253" w:author="Tan, Ann - NRCS, Arcata, CA" w:date="2019-07-31T10:53:00Z">
        <w:r>
          <w:rPr>
            <w:rFonts w:ascii="Consolas" w:hAnsi="Consolas"/>
            <w:b w:val="0"/>
            <w:color w:val="000000" w:themeColor="text1"/>
          </w:rPr>
          <w:t xml:space="preserve">Critical shear stress. </w:t>
        </w:r>
      </w:ins>
    </w:p>
    <w:p w14:paraId="28A6F187" w14:textId="5C83169D" w:rsidR="00773E7E" w:rsidRDefault="00773E7E" w:rsidP="001E3D87">
      <w:pPr>
        <w:pStyle w:val="Heading3"/>
        <w:ind w:left="0"/>
        <w:rPr>
          <w:ins w:id="254" w:author="Tan, Ann - NRCS, Arcata, CA" w:date="2019-07-31T10:53:00Z"/>
          <w:rFonts w:ascii="Consolas" w:hAnsi="Consolas"/>
          <w:b w:val="0"/>
          <w:color w:val="000000" w:themeColor="text1"/>
        </w:rPr>
      </w:pPr>
      <w:ins w:id="255" w:author="Tan, Ann - NRCS, Arcata, CA" w:date="2019-07-31T10:53:00Z">
        <w:r>
          <w:rPr>
            <w:rFonts w:ascii="Consolas" w:hAnsi="Consolas"/>
            <w:b w:val="0"/>
            <w:color w:val="000000" w:themeColor="text1"/>
          </w:rPr>
          <w:t xml:space="preserve">Species canopy cover. NASIS point veg data. </w:t>
        </w:r>
      </w:ins>
    </w:p>
    <w:p w14:paraId="4E646F61" w14:textId="3A70F058" w:rsidR="00773E7E" w:rsidRDefault="004B4152" w:rsidP="001E3D87">
      <w:pPr>
        <w:pStyle w:val="Heading3"/>
        <w:ind w:left="0"/>
        <w:rPr>
          <w:ins w:id="256" w:author="Tan, Ann - NRCS, Arcata, CA" w:date="2019-07-31T10:55:00Z"/>
          <w:rFonts w:ascii="Consolas" w:hAnsi="Consolas"/>
          <w:b w:val="0"/>
          <w:color w:val="000000" w:themeColor="text1"/>
        </w:rPr>
      </w:pPr>
      <w:ins w:id="257" w:author="Tan, Ann - NRCS, Arcata, CA" w:date="2019-07-31T10:55:00Z">
        <w:r>
          <w:rPr>
            <w:rFonts w:ascii="Consolas" w:hAnsi="Consolas"/>
            <w:b w:val="0"/>
            <w:color w:val="000000" w:themeColor="text1"/>
          </w:rPr>
          <w:t>Column label: no special characters</w:t>
        </w:r>
      </w:ins>
    </w:p>
    <w:p w14:paraId="19C13251" w14:textId="29138B43" w:rsidR="004B4152" w:rsidRDefault="004B4152" w:rsidP="001E3D87">
      <w:pPr>
        <w:pStyle w:val="Heading3"/>
        <w:ind w:left="0"/>
        <w:rPr>
          <w:ins w:id="258" w:author="Tan, Ann - NRCS, Arcata, CA" w:date="2019-07-31T11:58:00Z"/>
          <w:rFonts w:ascii="Consolas" w:hAnsi="Consolas"/>
          <w:b w:val="0"/>
          <w:color w:val="000000" w:themeColor="text1"/>
        </w:rPr>
      </w:pPr>
      <w:ins w:id="259" w:author="Tan, Ann - NRCS, Arcata, CA" w:date="2019-07-31T10:55:00Z">
        <w:r>
          <w:rPr>
            <w:rFonts w:ascii="Consolas" w:hAnsi="Consolas"/>
            <w:b w:val="0"/>
            <w:color w:val="000000" w:themeColor="text1"/>
          </w:rPr>
          <w:t>History column (log</w:t>
        </w:r>
      </w:ins>
      <w:ins w:id="260" w:author="Tan, Ann - NRCS, Arcata, CA" w:date="2019-07-31T10:56:00Z">
        <w:r>
          <w:rPr>
            <w:rFonts w:ascii="Consolas" w:hAnsi="Consolas"/>
            <w:b w:val="0"/>
            <w:color w:val="000000" w:themeColor="text1"/>
          </w:rPr>
          <w:t>ical name): “old stuff” and record ID to track it in reports</w:t>
        </w:r>
      </w:ins>
    </w:p>
    <w:p w14:paraId="6DD24761" w14:textId="37093D5D" w:rsidR="00735890" w:rsidRDefault="00735890" w:rsidP="001E3D87">
      <w:pPr>
        <w:pStyle w:val="Heading3"/>
        <w:ind w:left="0"/>
        <w:rPr>
          <w:ins w:id="261" w:author="Tan, Ann - NRCS, Arcata, CA" w:date="2019-07-31T11:58:00Z"/>
          <w:rFonts w:ascii="Consolas" w:hAnsi="Consolas"/>
          <w:b w:val="0"/>
          <w:color w:val="000000" w:themeColor="text1"/>
        </w:rPr>
      </w:pPr>
    </w:p>
    <w:p w14:paraId="7883ECA0" w14:textId="130E4D15" w:rsidR="00735890" w:rsidRDefault="00735890" w:rsidP="001E3D87">
      <w:pPr>
        <w:pStyle w:val="Heading3"/>
        <w:ind w:left="0"/>
        <w:rPr>
          <w:ins w:id="262" w:author="Tan, Ann - NRCS, Arcata, CA" w:date="2019-07-31T11:58:00Z"/>
          <w:rFonts w:ascii="Consolas" w:hAnsi="Consolas"/>
          <w:b w:val="0"/>
          <w:color w:val="000000" w:themeColor="text1"/>
        </w:rPr>
      </w:pPr>
      <w:ins w:id="263" w:author="Tan, Ann - NRCS, Arcata, CA" w:date="2019-07-31T11:58:00Z">
        <w:r>
          <w:rPr>
            <w:rFonts w:ascii="Consolas" w:hAnsi="Consolas"/>
            <w:b w:val="0"/>
            <w:color w:val="000000" w:themeColor="text1"/>
          </w:rPr>
          <w:t>Can’t delete dom</w:t>
        </w:r>
        <w:r w:rsidR="00274AA0">
          <w:rPr>
            <w:rFonts w:ascii="Consolas" w:hAnsi="Consolas"/>
            <w:b w:val="0"/>
            <w:color w:val="000000" w:themeColor="text1"/>
          </w:rPr>
          <w:t>ain</w:t>
        </w:r>
      </w:ins>
    </w:p>
    <w:p w14:paraId="26AFEB6F" w14:textId="33B969ED" w:rsidR="00274AA0" w:rsidRDefault="00274AA0" w:rsidP="001E3D87">
      <w:pPr>
        <w:pStyle w:val="Heading3"/>
        <w:ind w:left="0"/>
        <w:rPr>
          <w:ins w:id="264" w:author="Tan, Ann - NRCS, Arcata, CA" w:date="2019-07-31T11:58:00Z"/>
          <w:rFonts w:ascii="Consolas" w:hAnsi="Consolas"/>
          <w:b w:val="0"/>
          <w:color w:val="000000" w:themeColor="text1"/>
        </w:rPr>
      </w:pPr>
      <w:ins w:id="265" w:author="Tan, Ann - NRCS, Arcata, CA" w:date="2019-07-31T11:58:00Z">
        <w:r>
          <w:rPr>
            <w:rFonts w:ascii="Consolas" w:hAnsi="Consolas"/>
            <w:b w:val="0"/>
            <w:color w:val="000000" w:themeColor="text1"/>
          </w:rPr>
          <w:t>“reason” added for 7.4.1</w:t>
        </w:r>
      </w:ins>
    </w:p>
    <w:p w14:paraId="6B2170CD" w14:textId="1D198D0D" w:rsidR="00274AA0" w:rsidRDefault="00274AA0" w:rsidP="001E3D87">
      <w:pPr>
        <w:pStyle w:val="Heading3"/>
        <w:ind w:left="0"/>
        <w:rPr>
          <w:ins w:id="266" w:author="Tan, Ann - NRCS, Arcata, CA" w:date="2019-07-31T11:58:00Z"/>
          <w:rFonts w:ascii="Consolas" w:hAnsi="Consolas"/>
          <w:b w:val="0"/>
          <w:color w:val="000000" w:themeColor="text1"/>
        </w:rPr>
      </w:pPr>
      <w:ins w:id="267" w:author="Tan, Ann - NRCS, Arcata, CA" w:date="2019-07-31T11:58:00Z">
        <w:r>
          <w:rPr>
            <w:rFonts w:ascii="Consolas" w:hAnsi="Consolas"/>
            <w:b w:val="0"/>
            <w:color w:val="000000" w:themeColor="text1"/>
          </w:rPr>
          <w:t>Data entry text: don’t capitalize</w:t>
        </w:r>
      </w:ins>
    </w:p>
    <w:p w14:paraId="5F478B5C" w14:textId="56BA366A" w:rsidR="00274AA0" w:rsidRDefault="00274AA0" w:rsidP="001E3D87">
      <w:pPr>
        <w:pStyle w:val="Heading3"/>
        <w:ind w:left="0"/>
        <w:rPr>
          <w:ins w:id="268" w:author="Tan, Ann - NRCS, Arcata, CA" w:date="2019-07-31T11:59:00Z"/>
          <w:rFonts w:ascii="Consolas" w:hAnsi="Consolas"/>
          <w:b w:val="0"/>
          <w:color w:val="000000" w:themeColor="text1"/>
        </w:rPr>
      </w:pPr>
    </w:p>
    <w:p w14:paraId="40C67339" w14:textId="44787D88" w:rsidR="00274AA0" w:rsidRDefault="00274AA0" w:rsidP="001E3D87">
      <w:pPr>
        <w:pStyle w:val="Heading3"/>
        <w:ind w:left="0"/>
        <w:rPr>
          <w:ins w:id="269" w:author="Tan, Ann - NRCS, Arcata, CA" w:date="2019-07-31T11:59:00Z"/>
          <w:rFonts w:ascii="Consolas" w:hAnsi="Consolas"/>
          <w:b w:val="0"/>
          <w:color w:val="000000" w:themeColor="text1"/>
        </w:rPr>
      </w:pPr>
      <w:ins w:id="270" w:author="Tan, Ann - NRCS, Arcata, CA" w:date="2019-07-31T11:59:00Z">
        <w:r>
          <w:rPr>
            <w:rFonts w:ascii="Consolas" w:hAnsi="Consolas"/>
            <w:b w:val="0"/>
            <w:color w:val="000000" w:themeColor="text1"/>
          </w:rPr>
          <w:t>Domain detail history</w:t>
        </w:r>
      </w:ins>
    </w:p>
    <w:p w14:paraId="5D749ED9" w14:textId="463028ED" w:rsidR="00274AA0" w:rsidRDefault="00274AA0" w:rsidP="001E3D87">
      <w:pPr>
        <w:pStyle w:val="Heading3"/>
        <w:ind w:left="0"/>
        <w:rPr>
          <w:ins w:id="271" w:author="Tan, Ann - NRCS, Arcata, CA" w:date="2019-07-31T11:59:00Z"/>
          <w:rFonts w:ascii="Consolas" w:hAnsi="Consolas"/>
          <w:b w:val="0"/>
          <w:color w:val="000000" w:themeColor="text1"/>
        </w:rPr>
      </w:pPr>
      <w:ins w:id="272" w:author="Tan, Ann - NRCS, Arcata, CA" w:date="2019-07-31T11:59:00Z">
        <w:r>
          <w:rPr>
            <w:rFonts w:ascii="Consolas" w:hAnsi="Consolas"/>
            <w:b w:val="0"/>
            <w:color w:val="000000" w:themeColor="text1"/>
          </w:rPr>
          <w:t xml:space="preserve">Attribute history. Attribute </w:t>
        </w:r>
        <w:proofErr w:type="spellStart"/>
        <w:r>
          <w:rPr>
            <w:rFonts w:ascii="Consolas" w:hAnsi="Consolas"/>
            <w:b w:val="0"/>
            <w:color w:val="000000" w:themeColor="text1"/>
          </w:rPr>
          <w:t>logigcal</w:t>
        </w:r>
        <w:proofErr w:type="spellEnd"/>
        <w:r>
          <w:rPr>
            <w:rFonts w:ascii="Consolas" w:hAnsi="Consolas"/>
            <w:b w:val="0"/>
            <w:color w:val="000000" w:themeColor="text1"/>
          </w:rPr>
          <w:t xml:space="preserve"> name: old value </w:t>
        </w:r>
        <w:proofErr w:type="gramStart"/>
        <w:r>
          <w:rPr>
            <w:rFonts w:ascii="Consolas" w:hAnsi="Consolas"/>
            <w:b w:val="0"/>
            <w:color w:val="000000" w:themeColor="text1"/>
          </w:rPr>
          <w:t>- ;</w:t>
        </w:r>
        <w:proofErr w:type="gramEnd"/>
        <w:r>
          <w:rPr>
            <w:rFonts w:ascii="Consolas" w:hAnsi="Consolas"/>
            <w:b w:val="0"/>
            <w:color w:val="000000" w:themeColor="text1"/>
          </w:rPr>
          <w:t xml:space="preserve"> changed in version X</w:t>
        </w:r>
      </w:ins>
    </w:p>
    <w:p w14:paraId="409EE5A3" w14:textId="2ADC7A61" w:rsidR="00274AA0" w:rsidRDefault="00274AA0" w:rsidP="001E3D87">
      <w:pPr>
        <w:pStyle w:val="Heading3"/>
        <w:ind w:left="0"/>
        <w:rPr>
          <w:ins w:id="273" w:author="Tan, Ann - NRCS, Arcata, CA" w:date="2019-07-31T11:59:00Z"/>
          <w:rFonts w:ascii="Consolas" w:hAnsi="Consolas"/>
          <w:b w:val="0"/>
          <w:color w:val="000000" w:themeColor="text1"/>
        </w:rPr>
      </w:pPr>
    </w:p>
    <w:p w14:paraId="1121D223" w14:textId="08EEC1AF" w:rsidR="00274AA0" w:rsidRDefault="00274AA0" w:rsidP="001E3D87">
      <w:pPr>
        <w:pStyle w:val="Heading3"/>
        <w:ind w:left="0"/>
        <w:rPr>
          <w:ins w:id="274" w:author="Tan, Ann - NRCS, Arcata, CA" w:date="2019-07-31T12:00:00Z"/>
          <w:rFonts w:ascii="Consolas" w:hAnsi="Consolas"/>
          <w:b w:val="0"/>
          <w:color w:val="000000" w:themeColor="text1"/>
        </w:rPr>
      </w:pPr>
      <w:ins w:id="275" w:author="Tan, Ann - NRCS, Arcata, CA" w:date="2019-07-31T11:59:00Z">
        <w:r>
          <w:rPr>
            <w:rFonts w:ascii="Consolas" w:hAnsi="Consolas"/>
            <w:b w:val="0"/>
            <w:color w:val="000000" w:themeColor="text1"/>
          </w:rPr>
          <w:t xml:space="preserve">Von post </w:t>
        </w:r>
      </w:ins>
      <w:ins w:id="276" w:author="Tan, Ann - NRCS, Arcata, CA" w:date="2019-07-31T12:00:00Z">
        <w:r>
          <w:rPr>
            <w:rFonts w:ascii="Consolas" w:hAnsi="Consolas"/>
            <w:b w:val="0"/>
            <w:color w:val="000000" w:themeColor="text1"/>
          </w:rPr>
          <w:t>36</w:t>
        </w:r>
      </w:ins>
    </w:p>
    <w:p w14:paraId="4A89101E" w14:textId="073C3BEC" w:rsidR="00274AA0" w:rsidRDefault="00274AA0" w:rsidP="001E3D87">
      <w:pPr>
        <w:pStyle w:val="Heading3"/>
        <w:ind w:left="0"/>
        <w:rPr>
          <w:ins w:id="277" w:author="Tan, Ann - NRCS, Arcata, CA" w:date="2019-07-31T12:00:00Z"/>
          <w:rFonts w:ascii="Consolas" w:hAnsi="Consolas"/>
          <w:b w:val="0"/>
          <w:color w:val="000000" w:themeColor="text1"/>
        </w:rPr>
      </w:pPr>
    </w:p>
    <w:p w14:paraId="2CD38B3A" w14:textId="568A6EBC" w:rsidR="00274AA0" w:rsidRDefault="00274AA0" w:rsidP="001E3D87">
      <w:pPr>
        <w:pStyle w:val="Heading3"/>
        <w:ind w:left="0"/>
        <w:rPr>
          <w:ins w:id="278" w:author="Tan, Ann - NRCS, Arcata, CA" w:date="2019-07-31T12:00:00Z"/>
          <w:rFonts w:ascii="Consolas" w:hAnsi="Consolas"/>
          <w:b w:val="0"/>
          <w:color w:val="000000" w:themeColor="text1"/>
        </w:rPr>
      </w:pPr>
      <w:ins w:id="279" w:author="Tan, Ann - NRCS, Arcata, CA" w:date="2019-07-31T12:00:00Z">
        <w:r>
          <w:rPr>
            <w:rFonts w:ascii="Consolas" w:hAnsi="Consolas"/>
            <w:b w:val="0"/>
            <w:color w:val="000000" w:themeColor="text1"/>
          </w:rPr>
          <w:t xml:space="preserve">If it’s in point data and </w:t>
        </w:r>
        <w:proofErr w:type="spellStart"/>
        <w:r>
          <w:rPr>
            <w:rFonts w:ascii="Consolas" w:hAnsi="Consolas"/>
            <w:b w:val="0"/>
            <w:color w:val="000000" w:themeColor="text1"/>
          </w:rPr>
          <w:t>chorizon</w:t>
        </w:r>
        <w:proofErr w:type="spellEnd"/>
        <w:r>
          <w:rPr>
            <w:rFonts w:ascii="Consolas" w:hAnsi="Consolas"/>
            <w:b w:val="0"/>
            <w:color w:val="000000" w:themeColor="text1"/>
          </w:rPr>
          <w:t>, then don’t put aggregation: rep value (</w:t>
        </w:r>
        <w:proofErr w:type="gramStart"/>
        <w:r>
          <w:rPr>
            <w:rFonts w:ascii="Consolas" w:hAnsi="Consolas"/>
            <w:b w:val="0"/>
            <w:color w:val="000000" w:themeColor="text1"/>
          </w:rPr>
          <w:t>maybe?.</w:t>
        </w:r>
        <w:proofErr w:type="gramEnd"/>
        <w:r>
          <w:rPr>
            <w:rFonts w:ascii="Consolas" w:hAnsi="Consolas"/>
            <w:b w:val="0"/>
            <w:color w:val="000000" w:themeColor="text1"/>
          </w:rPr>
          <w:t xml:space="preserve"> We haven’t figured this out yet)</w:t>
        </w:r>
      </w:ins>
    </w:p>
    <w:p w14:paraId="17C701AF" w14:textId="489852D1" w:rsidR="00274AA0" w:rsidRDefault="00274AA0" w:rsidP="001E3D87">
      <w:pPr>
        <w:pStyle w:val="Heading3"/>
        <w:ind w:left="0"/>
        <w:rPr>
          <w:ins w:id="280" w:author="Tan, Ann - NRCS, Arcata, CA" w:date="2019-07-31T12:00:00Z"/>
          <w:rFonts w:ascii="Consolas" w:hAnsi="Consolas"/>
          <w:b w:val="0"/>
          <w:color w:val="000000" w:themeColor="text1"/>
        </w:rPr>
      </w:pPr>
    </w:p>
    <w:p w14:paraId="16ADF744" w14:textId="4F325964" w:rsidR="00274AA0" w:rsidRDefault="00274AA0" w:rsidP="001E3D87">
      <w:pPr>
        <w:pStyle w:val="Heading3"/>
        <w:ind w:left="0"/>
        <w:rPr>
          <w:ins w:id="281" w:author="Tan, Ann - NRCS, Arcata, CA" w:date="2019-07-31T12:00:00Z"/>
          <w:rFonts w:ascii="Consolas" w:hAnsi="Consolas"/>
          <w:b w:val="0"/>
          <w:color w:val="000000" w:themeColor="text1"/>
        </w:rPr>
      </w:pPr>
      <w:proofErr w:type="spellStart"/>
      <w:ins w:id="282" w:author="Tan, Ann - NRCS, Arcata, CA" w:date="2019-07-31T12:00:00Z">
        <w:r>
          <w:rPr>
            <w:rFonts w:ascii="Consolas" w:hAnsi="Consolas"/>
            <w:b w:val="0"/>
            <w:color w:val="000000" w:themeColor="text1"/>
          </w:rPr>
          <w:t>Smallint</w:t>
        </w:r>
        <w:proofErr w:type="spellEnd"/>
        <w:r>
          <w:rPr>
            <w:rFonts w:ascii="Consolas" w:hAnsi="Consolas"/>
            <w:b w:val="0"/>
            <w:color w:val="000000" w:themeColor="text1"/>
          </w:rPr>
          <w:t xml:space="preserve"> if choice list. All choices physical data: small int</w:t>
        </w:r>
      </w:ins>
    </w:p>
    <w:p w14:paraId="599C36A1" w14:textId="29A5FB56" w:rsidR="00274AA0" w:rsidRDefault="00274AA0" w:rsidP="001E3D87">
      <w:pPr>
        <w:pStyle w:val="Heading3"/>
        <w:ind w:left="0"/>
        <w:rPr>
          <w:ins w:id="283" w:author="Tan, Ann - NRCS, Arcata, CA" w:date="2019-07-31T12:01:00Z"/>
          <w:rFonts w:ascii="Consolas" w:hAnsi="Consolas"/>
          <w:b w:val="0"/>
          <w:color w:val="000000" w:themeColor="text1"/>
        </w:rPr>
      </w:pPr>
      <w:ins w:id="284" w:author="Tan, Ann - NRCS, Arcata, CA" w:date="2019-07-31T12:00:00Z">
        <w:r>
          <w:rPr>
            <w:rFonts w:ascii="Consolas" w:hAnsi="Consolas"/>
            <w:b w:val="0"/>
            <w:color w:val="000000" w:themeColor="text1"/>
          </w:rPr>
          <w:t>Bl</w:t>
        </w:r>
      </w:ins>
      <w:ins w:id="285" w:author="Tan, Ann - NRCS, Arcata, CA" w:date="2019-07-31T12:01:00Z">
        <w:r>
          <w:rPr>
            <w:rFonts w:ascii="Consolas" w:hAnsi="Consolas"/>
            <w:b w:val="0"/>
            <w:color w:val="000000" w:themeColor="text1"/>
          </w:rPr>
          <w:t>og: photo, document data type</w:t>
        </w:r>
      </w:ins>
    </w:p>
    <w:p w14:paraId="5FA7DDB2" w14:textId="45F0CC22" w:rsidR="00274AA0" w:rsidRDefault="00274AA0" w:rsidP="001E3D87">
      <w:pPr>
        <w:pStyle w:val="Heading3"/>
        <w:ind w:left="0"/>
        <w:rPr>
          <w:ins w:id="286" w:author="Tan, Ann - NRCS, Arcata, CA" w:date="2019-07-31T12:02:00Z"/>
          <w:rFonts w:ascii="Consolas" w:hAnsi="Consolas"/>
          <w:b w:val="0"/>
          <w:color w:val="000000" w:themeColor="text1"/>
        </w:rPr>
      </w:pPr>
    </w:p>
    <w:p w14:paraId="41D3FF5B" w14:textId="4B38CD25" w:rsidR="00274AA0" w:rsidRDefault="00274AA0" w:rsidP="001E3D87">
      <w:pPr>
        <w:pStyle w:val="Heading3"/>
        <w:ind w:left="0"/>
        <w:rPr>
          <w:ins w:id="287" w:author="Tan, Ann - NRCS, Arcata, CA" w:date="2019-07-31T12:02:00Z"/>
          <w:rFonts w:ascii="Consolas" w:hAnsi="Consolas"/>
          <w:b w:val="0"/>
          <w:color w:val="000000" w:themeColor="text1"/>
        </w:rPr>
      </w:pPr>
      <w:ins w:id="288" w:author="Tan, Ann - NRCS, Arcata, CA" w:date="2019-07-31T12:02:00Z">
        <w:r>
          <w:rPr>
            <w:rFonts w:ascii="Consolas" w:hAnsi="Consolas"/>
            <w:b w:val="0"/>
            <w:color w:val="000000" w:themeColor="text1"/>
          </w:rPr>
          <w:t>Power designer SAP</w:t>
        </w:r>
      </w:ins>
    </w:p>
    <w:p w14:paraId="09741A6A" w14:textId="0E6ED693" w:rsidR="00274AA0" w:rsidRDefault="00274AA0" w:rsidP="001E3D87">
      <w:pPr>
        <w:pStyle w:val="Heading3"/>
        <w:ind w:left="0"/>
        <w:rPr>
          <w:ins w:id="289" w:author="Tan, Ann - NRCS, Arcata, CA" w:date="2019-07-31T12:03:00Z"/>
          <w:rFonts w:ascii="Consolas" w:hAnsi="Consolas"/>
          <w:b w:val="0"/>
          <w:color w:val="000000" w:themeColor="text1"/>
        </w:rPr>
      </w:pPr>
      <w:ins w:id="290" w:author="Tan, Ann - NRCS, Arcata, CA" w:date="2019-07-31T12:02:00Z">
        <w:r>
          <w:rPr>
            <w:rFonts w:ascii="Consolas" w:hAnsi="Consolas"/>
            <w:b w:val="0"/>
            <w:color w:val="000000" w:themeColor="text1"/>
          </w:rPr>
          <w:t>Add table</w:t>
        </w:r>
      </w:ins>
    </w:p>
    <w:p w14:paraId="4D2A84A4" w14:textId="1565880F" w:rsidR="00274AA0" w:rsidRDefault="00274AA0" w:rsidP="001E3D87">
      <w:pPr>
        <w:pStyle w:val="Heading3"/>
        <w:ind w:left="0"/>
        <w:rPr>
          <w:ins w:id="291" w:author="Tan, Ann - NRCS, Arcata, CA" w:date="2019-07-31T12:03:00Z"/>
          <w:rFonts w:ascii="Consolas" w:hAnsi="Consolas"/>
          <w:b w:val="0"/>
          <w:color w:val="000000" w:themeColor="text1"/>
        </w:rPr>
      </w:pPr>
      <w:bookmarkStart w:id="292" w:name="_Hlk16250957"/>
      <w:ins w:id="293" w:author="Tan, Ann - NRCS, Arcata, CA" w:date="2019-07-31T12:03:00Z">
        <w:r>
          <w:rPr>
            <w:rFonts w:ascii="Consolas" w:hAnsi="Consolas"/>
            <w:b w:val="0"/>
            <w:color w:val="000000" w:themeColor="text1"/>
          </w:rPr>
          <w:t>System: table collection: system table: soil entity type</w:t>
        </w:r>
      </w:ins>
    </w:p>
    <w:p w14:paraId="73217273" w14:textId="718A9DDA" w:rsidR="00274AA0" w:rsidRDefault="00274AA0" w:rsidP="001E3D87">
      <w:pPr>
        <w:pStyle w:val="Heading3"/>
        <w:ind w:left="0"/>
        <w:rPr>
          <w:ins w:id="294" w:author="Tan, Ann - NRCS, Arcata, CA" w:date="2019-07-31T12:03:00Z"/>
          <w:rFonts w:ascii="Consolas" w:hAnsi="Consolas"/>
          <w:b w:val="0"/>
          <w:color w:val="000000" w:themeColor="text1"/>
        </w:rPr>
      </w:pPr>
      <w:ins w:id="295" w:author="Tan, Ann - NRCS, Arcata, CA" w:date="2019-07-31T12:03:00Z">
        <w:r>
          <w:rPr>
            <w:rFonts w:ascii="Consolas" w:hAnsi="Consolas"/>
            <w:b w:val="0"/>
            <w:color w:val="000000" w:themeColor="text1"/>
          </w:rPr>
          <w:t>Point: pedon</w:t>
        </w:r>
      </w:ins>
    </w:p>
    <w:p w14:paraId="6DD6B9F1" w14:textId="2DC1DE76" w:rsidR="00274AA0" w:rsidRDefault="00274AA0" w:rsidP="001E3D87">
      <w:pPr>
        <w:pStyle w:val="Heading3"/>
        <w:ind w:left="0"/>
        <w:rPr>
          <w:ins w:id="296" w:author="Tan, Ann - NRCS, Arcata, CA" w:date="2019-07-31T12:03:00Z"/>
          <w:rFonts w:ascii="Consolas" w:hAnsi="Consolas"/>
          <w:b w:val="0"/>
          <w:color w:val="000000" w:themeColor="text1"/>
        </w:rPr>
      </w:pPr>
      <w:ins w:id="297" w:author="Tan, Ann - NRCS, Arcata, CA" w:date="2019-07-31T12:03:00Z">
        <w:r>
          <w:rPr>
            <w:rFonts w:ascii="Consolas" w:hAnsi="Consolas"/>
            <w:b w:val="0"/>
            <w:color w:val="000000" w:themeColor="text1"/>
          </w:rPr>
          <w:t>Veg: ecosite inventory</w:t>
        </w:r>
      </w:ins>
    </w:p>
    <w:p w14:paraId="01801516" w14:textId="3C90DC31" w:rsidR="00274AA0" w:rsidRDefault="00274AA0" w:rsidP="001E3D87">
      <w:pPr>
        <w:pStyle w:val="Heading3"/>
        <w:ind w:left="0"/>
        <w:rPr>
          <w:ins w:id="298" w:author="Tan, Ann - NRCS, Arcata, CA" w:date="2019-07-31T12:04:00Z"/>
          <w:rFonts w:ascii="Consolas" w:hAnsi="Consolas"/>
          <w:b w:val="0"/>
          <w:color w:val="000000" w:themeColor="text1"/>
        </w:rPr>
      </w:pPr>
      <w:ins w:id="299" w:author="Tan, Ann - NRCS, Arcata, CA" w:date="2019-07-31T12:03:00Z">
        <w:r>
          <w:rPr>
            <w:rFonts w:ascii="Consolas" w:hAnsi="Consolas"/>
            <w:b w:val="0"/>
            <w:color w:val="000000" w:themeColor="text1"/>
          </w:rPr>
          <w:t>Component: aggregated data</w:t>
        </w:r>
      </w:ins>
    </w:p>
    <w:p w14:paraId="1C5C1A0C" w14:textId="5D69FD30" w:rsidR="00274AA0" w:rsidRDefault="00274AA0" w:rsidP="001E3D87">
      <w:pPr>
        <w:pStyle w:val="Heading3"/>
        <w:ind w:left="0"/>
        <w:rPr>
          <w:ins w:id="300" w:author="Tan, Ann - NRCS, Arcata, CA" w:date="2019-07-31T12:05:00Z"/>
          <w:rFonts w:ascii="Consolas" w:hAnsi="Consolas"/>
          <w:b w:val="0"/>
          <w:color w:val="000000" w:themeColor="text1"/>
        </w:rPr>
      </w:pPr>
      <w:proofErr w:type="spellStart"/>
      <w:ins w:id="301" w:author="Tan, Ann - NRCS, Arcata, CA" w:date="2019-07-31T12:04:00Z">
        <w:r>
          <w:rPr>
            <w:rFonts w:ascii="Consolas" w:hAnsi="Consolas"/>
            <w:b w:val="0"/>
            <w:color w:val="000000" w:themeColor="text1"/>
          </w:rPr>
          <w:t>Smallint</w:t>
        </w:r>
        <w:proofErr w:type="spellEnd"/>
        <w:r>
          <w:rPr>
            <w:rFonts w:ascii="Consolas" w:hAnsi="Consolas"/>
            <w:b w:val="0"/>
            <w:color w:val="000000" w:themeColor="text1"/>
          </w:rPr>
          <w:t xml:space="preserve"> (not numeric) for physical data type and for choice</w:t>
        </w:r>
      </w:ins>
    </w:p>
    <w:bookmarkEnd w:id="292"/>
    <w:p w14:paraId="462310AD" w14:textId="4A438873" w:rsidR="00274AA0" w:rsidRDefault="00274AA0" w:rsidP="001E3D87">
      <w:pPr>
        <w:pStyle w:val="Heading3"/>
        <w:ind w:left="0"/>
        <w:rPr>
          <w:ins w:id="302" w:author="Tan, Ann - NRCS, Arcata, CA" w:date="2019-07-31T12:05:00Z"/>
          <w:rFonts w:ascii="Consolas" w:hAnsi="Consolas"/>
          <w:b w:val="0"/>
          <w:color w:val="000000" w:themeColor="text1"/>
        </w:rPr>
      </w:pPr>
    </w:p>
    <w:p w14:paraId="1BD6882F" w14:textId="41F954A7" w:rsidR="00274AA0" w:rsidRDefault="00274AA0" w:rsidP="001E3D87">
      <w:pPr>
        <w:pStyle w:val="Heading3"/>
        <w:ind w:left="0"/>
        <w:rPr>
          <w:ins w:id="303" w:author="Tan, Ann - NRCS, Arcata, CA" w:date="2019-07-31T12:07:00Z"/>
          <w:rFonts w:ascii="Consolas" w:hAnsi="Consolas"/>
          <w:b w:val="0"/>
          <w:color w:val="000000" w:themeColor="text1"/>
        </w:rPr>
      </w:pPr>
      <w:ins w:id="304" w:author="Tan, Ann - NRCS, Arcata, CA" w:date="2019-07-31T12:07:00Z">
        <w:r>
          <w:rPr>
            <w:rFonts w:ascii="Consolas" w:hAnsi="Consolas"/>
            <w:b w:val="0"/>
            <w:color w:val="000000" w:themeColor="text1"/>
          </w:rPr>
          <w:t xml:space="preserve">Be careful about </w:t>
        </w:r>
        <w:proofErr w:type="spellStart"/>
        <w:r>
          <w:rPr>
            <w:rFonts w:ascii="Consolas" w:hAnsi="Consolas"/>
            <w:b w:val="0"/>
            <w:color w:val="000000" w:themeColor="text1"/>
          </w:rPr>
          <w:t>iid’s</w:t>
        </w:r>
        <w:proofErr w:type="spellEnd"/>
        <w:r>
          <w:rPr>
            <w:rFonts w:ascii="Consolas" w:hAnsi="Consolas"/>
            <w:b w:val="0"/>
            <w:color w:val="000000" w:themeColor="text1"/>
          </w:rPr>
          <w:t>. make sure you’re adding the right one.</w:t>
        </w:r>
      </w:ins>
    </w:p>
    <w:p w14:paraId="15315D51" w14:textId="19209600" w:rsidR="00274AA0" w:rsidRDefault="00274AA0" w:rsidP="001E3D87">
      <w:pPr>
        <w:pStyle w:val="Heading3"/>
        <w:ind w:left="0"/>
        <w:rPr>
          <w:ins w:id="305" w:author="Tan, Ann - NRCS, Arcata, CA" w:date="2019-07-31T12:07:00Z"/>
          <w:rFonts w:ascii="Consolas" w:hAnsi="Consolas"/>
          <w:b w:val="0"/>
          <w:color w:val="000000" w:themeColor="text1"/>
        </w:rPr>
      </w:pPr>
      <w:ins w:id="306" w:author="Tan, Ann - NRCS, Arcata, CA" w:date="2019-07-31T12:07:00Z">
        <w:r>
          <w:rPr>
            <w:rFonts w:ascii="Consolas" w:hAnsi="Consolas"/>
            <w:b w:val="0"/>
            <w:color w:val="000000" w:themeColor="text1"/>
          </w:rPr>
          <w:t xml:space="preserve">Don’t add </w:t>
        </w:r>
        <w:proofErr w:type="spellStart"/>
        <w:r>
          <w:rPr>
            <w:rFonts w:ascii="Consolas" w:hAnsi="Consolas"/>
            <w:b w:val="0"/>
            <w:color w:val="000000" w:themeColor="text1"/>
          </w:rPr>
          <w:t>original_nasis_iid</w:t>
        </w:r>
        <w:proofErr w:type="spellEnd"/>
        <w:r>
          <w:rPr>
            <w:rFonts w:ascii="Consolas" w:hAnsi="Consolas"/>
            <w:b w:val="0"/>
            <w:color w:val="000000" w:themeColor="text1"/>
          </w:rPr>
          <w:t xml:space="preserve"> to table</w:t>
        </w:r>
      </w:ins>
    </w:p>
    <w:p w14:paraId="12272B1C" w14:textId="6890EE38" w:rsidR="00274AA0" w:rsidRDefault="00274AA0" w:rsidP="001E3D87">
      <w:pPr>
        <w:pStyle w:val="Heading3"/>
        <w:ind w:left="0"/>
        <w:rPr>
          <w:ins w:id="307" w:author="Tan, Ann - NRCS, Arcata, CA" w:date="2019-07-31T12:07:00Z"/>
          <w:rFonts w:ascii="Consolas" w:hAnsi="Consolas"/>
          <w:b w:val="0"/>
          <w:color w:val="000000" w:themeColor="text1"/>
        </w:rPr>
      </w:pPr>
      <w:ins w:id="308" w:author="Tan, Ann - NRCS, Arcata, CA" w:date="2019-07-31T12:07:00Z">
        <w:r>
          <w:rPr>
            <w:rFonts w:ascii="Consolas" w:hAnsi="Consolas"/>
            <w:b w:val="0"/>
            <w:color w:val="000000" w:themeColor="text1"/>
          </w:rPr>
          <w:t xml:space="preserve">Primary key: record ID. </w:t>
        </w:r>
        <w:proofErr w:type="spellStart"/>
        <w:r>
          <w:rPr>
            <w:rFonts w:ascii="Consolas" w:hAnsi="Consolas"/>
            <w:b w:val="0"/>
            <w:color w:val="000000" w:themeColor="text1"/>
          </w:rPr>
          <w:t>Tablename_iid</w:t>
        </w:r>
        <w:proofErr w:type="spellEnd"/>
      </w:ins>
    </w:p>
    <w:p w14:paraId="1B0FC1F9" w14:textId="6A704A13" w:rsidR="00274AA0" w:rsidRDefault="00274AA0" w:rsidP="001E3D87">
      <w:pPr>
        <w:pStyle w:val="Heading3"/>
        <w:ind w:left="0"/>
        <w:rPr>
          <w:ins w:id="309" w:author="Tan, Ann - NRCS, Arcata, CA" w:date="2019-07-31T12:07:00Z"/>
          <w:rFonts w:ascii="Consolas" w:hAnsi="Consolas"/>
          <w:b w:val="0"/>
          <w:color w:val="000000" w:themeColor="text1"/>
        </w:rPr>
      </w:pPr>
      <w:ins w:id="310" w:author="Tan, Ann - NRCS, Arcata, CA" w:date="2019-07-31T12:07:00Z">
        <w:r>
          <w:rPr>
            <w:rFonts w:ascii="Consolas" w:hAnsi="Consolas"/>
            <w:b w:val="0"/>
            <w:color w:val="000000" w:themeColor="text1"/>
          </w:rPr>
          <w:t>Every table needs a primary key (</w:t>
        </w:r>
        <w:proofErr w:type="spellStart"/>
        <w:r>
          <w:rPr>
            <w:rFonts w:ascii="Consolas" w:hAnsi="Consolas"/>
            <w:b w:val="0"/>
            <w:color w:val="000000" w:themeColor="text1"/>
          </w:rPr>
          <w:t>iid</w:t>
        </w:r>
        <w:proofErr w:type="spellEnd"/>
        <w:r>
          <w:rPr>
            <w:rFonts w:ascii="Consolas" w:hAnsi="Consolas"/>
            <w:b w:val="0"/>
            <w:color w:val="000000" w:themeColor="text1"/>
          </w:rPr>
          <w:t>)</w:t>
        </w:r>
      </w:ins>
    </w:p>
    <w:p w14:paraId="70D6A3A6" w14:textId="6A379AF4" w:rsidR="00274AA0" w:rsidRDefault="00274AA0" w:rsidP="001E3D87">
      <w:pPr>
        <w:pStyle w:val="Heading3"/>
        <w:ind w:left="0"/>
        <w:rPr>
          <w:ins w:id="311" w:author="Tan, Ann - NRCS, Arcata, CA" w:date="2019-07-31T12:08:00Z"/>
          <w:rFonts w:ascii="Consolas" w:hAnsi="Consolas"/>
          <w:b w:val="0"/>
          <w:color w:val="000000" w:themeColor="text1"/>
        </w:rPr>
      </w:pPr>
      <w:ins w:id="312" w:author="Tan, Ann - NRCS, Arcata, CA" w:date="2019-07-31T12:07:00Z">
        <w:r>
          <w:rPr>
            <w:rFonts w:ascii="Consolas" w:hAnsi="Consolas"/>
            <w:b w:val="0"/>
            <w:color w:val="000000" w:themeColor="text1"/>
          </w:rPr>
          <w:t xml:space="preserve">First column is </w:t>
        </w:r>
        <w:proofErr w:type="spellStart"/>
        <w:r>
          <w:rPr>
            <w:rFonts w:ascii="Consolas" w:hAnsi="Consolas"/>
            <w:b w:val="0"/>
            <w:color w:val="000000" w:themeColor="text1"/>
          </w:rPr>
          <w:t>iid_ref</w:t>
        </w:r>
        <w:proofErr w:type="spellEnd"/>
        <w:r>
          <w:rPr>
            <w:rFonts w:ascii="Consolas" w:hAnsi="Consolas"/>
            <w:b w:val="0"/>
            <w:color w:val="000000" w:themeColor="text1"/>
          </w:rPr>
          <w:t>,</w:t>
        </w:r>
      </w:ins>
      <w:ins w:id="313" w:author="Tan, Ann - NRCS, Arcata, CA" w:date="2019-07-31T12:08:00Z">
        <w:r>
          <w:rPr>
            <w:rFonts w:ascii="Consolas" w:hAnsi="Consolas"/>
            <w:b w:val="0"/>
            <w:color w:val="000000" w:themeColor="text1"/>
          </w:rPr>
          <w:t xml:space="preserve"> which links to the parent</w:t>
        </w:r>
      </w:ins>
      <w:ins w:id="314" w:author="Tan, Ann - NRCS, Arcata, CA [2]" w:date="2019-10-02T14:32:00Z">
        <w:r w:rsidR="00A43FF6">
          <w:rPr>
            <w:rFonts w:ascii="Consolas" w:hAnsi="Consolas"/>
            <w:b w:val="0"/>
            <w:color w:val="000000" w:themeColor="text1"/>
          </w:rPr>
          <w:t>.  Type of default value: Propagated</w:t>
        </w:r>
      </w:ins>
    </w:p>
    <w:p w14:paraId="77A84799" w14:textId="43B18123" w:rsidR="00274AA0" w:rsidRDefault="00274AA0" w:rsidP="001E3D87">
      <w:pPr>
        <w:pStyle w:val="Heading3"/>
        <w:ind w:left="0"/>
        <w:rPr>
          <w:ins w:id="315" w:author="Tan, Ann - NRCS, Arcata, CA" w:date="2019-07-31T12:08:00Z"/>
          <w:rFonts w:ascii="Consolas" w:hAnsi="Consolas"/>
          <w:b w:val="0"/>
          <w:color w:val="000000" w:themeColor="text1"/>
        </w:rPr>
      </w:pPr>
      <w:proofErr w:type="spellStart"/>
      <w:ins w:id="316" w:author="Tan, Ann - NRCS, Arcata, CA" w:date="2019-07-31T12:08:00Z">
        <w:r>
          <w:rPr>
            <w:rFonts w:ascii="Consolas" w:hAnsi="Consolas"/>
            <w:b w:val="0"/>
            <w:color w:val="000000" w:themeColor="text1"/>
          </w:rPr>
          <w:t>Iid</w:t>
        </w:r>
        <w:proofErr w:type="spellEnd"/>
        <w:r>
          <w:rPr>
            <w:rFonts w:ascii="Consolas" w:hAnsi="Consolas"/>
            <w:b w:val="0"/>
            <w:color w:val="000000" w:themeColor="text1"/>
          </w:rPr>
          <w:t xml:space="preserve"> is at the end. That’s the primary key</w:t>
        </w:r>
      </w:ins>
      <w:ins w:id="317" w:author="Tan, Ann - NRCS, Arcata, CA [2]" w:date="2019-10-02T14:32:00Z">
        <w:r w:rsidR="00A43FF6">
          <w:rPr>
            <w:rFonts w:ascii="Consolas" w:hAnsi="Consolas"/>
            <w:b w:val="0"/>
            <w:color w:val="000000" w:themeColor="text1"/>
          </w:rPr>
          <w:t>. Type of Default Value is identity</w:t>
        </w:r>
      </w:ins>
    </w:p>
    <w:p w14:paraId="2A061D30" w14:textId="0F6B94E1" w:rsidR="00274AA0" w:rsidRDefault="00274AA0" w:rsidP="001E3D87">
      <w:pPr>
        <w:pStyle w:val="Heading3"/>
        <w:ind w:left="0"/>
        <w:rPr>
          <w:ins w:id="318" w:author="Tan, Ann - NRCS, Arcata, CA" w:date="2019-07-31T12:08:00Z"/>
          <w:rFonts w:ascii="Consolas" w:hAnsi="Consolas"/>
          <w:b w:val="0"/>
          <w:color w:val="000000" w:themeColor="text1"/>
        </w:rPr>
      </w:pPr>
      <w:ins w:id="319" w:author="Tan, Ann - NRCS, Arcata, CA" w:date="2019-07-31T12:08:00Z">
        <w:r>
          <w:rPr>
            <w:rFonts w:ascii="Consolas" w:hAnsi="Consolas"/>
            <w:b w:val="0"/>
            <w:color w:val="000000" w:themeColor="text1"/>
          </w:rPr>
          <w:t xml:space="preserve">Every table needs to </w:t>
        </w:r>
        <w:proofErr w:type="gramStart"/>
        <w:r>
          <w:rPr>
            <w:rFonts w:ascii="Consolas" w:hAnsi="Consolas"/>
            <w:b w:val="0"/>
            <w:color w:val="000000" w:themeColor="text1"/>
          </w:rPr>
          <w:t>keys</w:t>
        </w:r>
        <w:proofErr w:type="gramEnd"/>
        <w:r>
          <w:rPr>
            <w:rFonts w:ascii="Consolas" w:hAnsi="Consolas"/>
            <w:b w:val="0"/>
            <w:color w:val="000000" w:themeColor="text1"/>
          </w:rPr>
          <w:t>, user id, and last updated by</w:t>
        </w:r>
      </w:ins>
    </w:p>
    <w:p w14:paraId="2D3B22C7" w14:textId="50B1F81F" w:rsidR="00177C87" w:rsidRDefault="00177C87" w:rsidP="001E3D87">
      <w:pPr>
        <w:pStyle w:val="Heading3"/>
        <w:ind w:left="0"/>
        <w:rPr>
          <w:ins w:id="320" w:author="Tan, Ann - NRCS, Arcata, CA" w:date="2019-07-31T12:08:00Z"/>
          <w:rFonts w:ascii="Consolas" w:hAnsi="Consolas"/>
          <w:b w:val="0"/>
          <w:color w:val="000000" w:themeColor="text1"/>
        </w:rPr>
      </w:pPr>
    </w:p>
    <w:p w14:paraId="56889035" w14:textId="1A172098" w:rsidR="00177C87" w:rsidRDefault="00177C87" w:rsidP="001E3D87">
      <w:pPr>
        <w:pStyle w:val="Heading3"/>
        <w:ind w:left="0"/>
        <w:rPr>
          <w:ins w:id="321" w:author="Tan, Ann - NRCS, Arcata, CA" w:date="2019-07-31T12:09:00Z"/>
          <w:rFonts w:ascii="Consolas" w:hAnsi="Consolas"/>
          <w:b w:val="0"/>
          <w:color w:val="000000" w:themeColor="text1"/>
        </w:rPr>
      </w:pPr>
      <w:ins w:id="322" w:author="Tan, Ann - NRCS, Arcata, CA" w:date="2019-07-31T12:08:00Z">
        <w:r>
          <w:rPr>
            <w:rFonts w:ascii="Consolas" w:hAnsi="Consolas"/>
            <w:b w:val="0"/>
            <w:color w:val="000000" w:themeColor="text1"/>
          </w:rPr>
          <w:t xml:space="preserve">When you add a table, always have the primary key in the last column. </w:t>
        </w:r>
        <w:proofErr w:type="spellStart"/>
        <w:r>
          <w:rPr>
            <w:rFonts w:ascii="Consolas" w:hAnsi="Consolas"/>
            <w:b w:val="0"/>
            <w:color w:val="000000" w:themeColor="text1"/>
          </w:rPr>
          <w:t>Table</w:t>
        </w:r>
      </w:ins>
      <w:ins w:id="323" w:author="Tan, Ann - NRCS, Arcata, CA" w:date="2019-07-31T12:09:00Z">
        <w:r>
          <w:rPr>
            <w:rFonts w:ascii="Consolas" w:hAnsi="Consolas"/>
            <w:b w:val="0"/>
            <w:color w:val="000000" w:themeColor="text1"/>
          </w:rPr>
          <w:t>name_iid</w:t>
        </w:r>
        <w:proofErr w:type="spellEnd"/>
        <w:r>
          <w:rPr>
            <w:rFonts w:ascii="Consolas" w:hAnsi="Consolas"/>
            <w:b w:val="0"/>
            <w:color w:val="000000" w:themeColor="text1"/>
          </w:rPr>
          <w:t xml:space="preserve"> rec ID</w:t>
        </w:r>
      </w:ins>
    </w:p>
    <w:p w14:paraId="044A257D" w14:textId="08B20A74" w:rsidR="00177C87" w:rsidRDefault="00177C87" w:rsidP="00177C87">
      <w:pPr>
        <w:pStyle w:val="Heading3"/>
        <w:numPr>
          <w:ilvl w:val="0"/>
          <w:numId w:val="10"/>
        </w:numPr>
        <w:rPr>
          <w:ins w:id="324" w:author="Tan, Ann - NRCS, Arcata, CA" w:date="2019-07-31T12:09:00Z"/>
          <w:rFonts w:ascii="Consolas" w:hAnsi="Consolas"/>
          <w:b w:val="0"/>
          <w:color w:val="000000" w:themeColor="text1"/>
        </w:rPr>
      </w:pPr>
      <w:ins w:id="325" w:author="Tan, Ann - NRCS, Arcata, CA" w:date="2019-07-31T12:09:00Z">
        <w:r>
          <w:rPr>
            <w:rFonts w:ascii="Consolas" w:hAnsi="Consolas"/>
            <w:b w:val="0"/>
            <w:color w:val="000000" w:themeColor="text1"/>
          </w:rPr>
          <w:t>Foreign key: parent table primary key _ref lineage</w:t>
        </w:r>
      </w:ins>
    </w:p>
    <w:p w14:paraId="3147A988" w14:textId="531762EB" w:rsidR="00177C87" w:rsidRDefault="00177C87" w:rsidP="00177C87">
      <w:pPr>
        <w:pStyle w:val="Heading3"/>
        <w:rPr>
          <w:ins w:id="326" w:author="Tan, Ann - NRCS, Arcata, CA" w:date="2019-07-31T12:09:00Z"/>
          <w:rFonts w:ascii="Consolas" w:hAnsi="Consolas"/>
          <w:b w:val="0"/>
          <w:color w:val="000000" w:themeColor="text1"/>
        </w:rPr>
      </w:pPr>
      <w:ins w:id="327" w:author="Tan, Ann - NRCS, Arcata, CA" w:date="2019-07-31T12:09:00Z">
        <w:r>
          <w:rPr>
            <w:rFonts w:ascii="Consolas" w:hAnsi="Consolas"/>
            <w:b w:val="0"/>
            <w:color w:val="000000" w:themeColor="text1"/>
          </w:rPr>
          <w:t xml:space="preserve">In a new attribute, add the </w:t>
        </w:r>
        <w:proofErr w:type="spellStart"/>
        <w:r>
          <w:rPr>
            <w:rFonts w:ascii="Consolas" w:hAnsi="Consolas"/>
            <w:b w:val="0"/>
            <w:color w:val="000000" w:themeColor="text1"/>
          </w:rPr>
          <w:t>iid</w:t>
        </w:r>
        <w:proofErr w:type="spellEnd"/>
        <w:r>
          <w:rPr>
            <w:rFonts w:ascii="Consolas" w:hAnsi="Consolas"/>
            <w:b w:val="0"/>
            <w:color w:val="000000" w:themeColor="text1"/>
          </w:rPr>
          <w:t>, and the _ref</w:t>
        </w:r>
      </w:ins>
    </w:p>
    <w:p w14:paraId="433AC5BC" w14:textId="40C09A82" w:rsidR="00177C87" w:rsidRDefault="00177C87" w:rsidP="00177C87">
      <w:pPr>
        <w:pStyle w:val="Heading3"/>
        <w:rPr>
          <w:ins w:id="328" w:author="Tan, Ann - NRCS, Arcata, CA" w:date="2019-07-31T12:09:00Z"/>
          <w:rFonts w:ascii="Consolas" w:hAnsi="Consolas"/>
          <w:b w:val="0"/>
          <w:color w:val="000000" w:themeColor="text1"/>
        </w:rPr>
      </w:pPr>
    </w:p>
    <w:p w14:paraId="37F44591" w14:textId="36DEDED9" w:rsidR="00177C87" w:rsidRDefault="00177C87" w:rsidP="00177C87">
      <w:pPr>
        <w:pStyle w:val="Heading3"/>
        <w:rPr>
          <w:ins w:id="329" w:author="Tan, Ann - NRCS, Arcata, CA" w:date="2019-07-31T12:09:00Z"/>
          <w:rFonts w:ascii="Consolas" w:hAnsi="Consolas"/>
          <w:b w:val="0"/>
          <w:color w:val="000000" w:themeColor="text1"/>
        </w:rPr>
      </w:pPr>
      <w:ins w:id="330" w:author="Tan, Ann - NRCS, Arcata, CA" w:date="2019-07-31T12:09:00Z">
        <w:r>
          <w:rPr>
            <w:rFonts w:ascii="Consolas" w:hAnsi="Consolas"/>
            <w:b w:val="0"/>
            <w:color w:val="000000" w:themeColor="text1"/>
          </w:rPr>
          <w:t>When last updated. Last updated by</w:t>
        </w:r>
      </w:ins>
    </w:p>
    <w:p w14:paraId="1F180100" w14:textId="0104F6B8" w:rsidR="00177C87" w:rsidRDefault="00177C87" w:rsidP="00177C87">
      <w:pPr>
        <w:pStyle w:val="Heading3"/>
        <w:rPr>
          <w:ins w:id="331" w:author="Tan, Ann - NRCS, Arcata, CA" w:date="2019-07-31T12:10:00Z"/>
          <w:rFonts w:ascii="Consolas" w:hAnsi="Consolas"/>
          <w:b w:val="0"/>
          <w:color w:val="000000" w:themeColor="text1"/>
        </w:rPr>
      </w:pPr>
      <w:ins w:id="332" w:author="Tan, Ann - NRCS, Arcata, CA" w:date="2019-07-31T12:10:00Z">
        <w:r>
          <w:rPr>
            <w:rFonts w:ascii="Consolas" w:hAnsi="Consolas"/>
            <w:b w:val="0"/>
            <w:color w:val="000000" w:themeColor="text1"/>
          </w:rPr>
          <w:t>Field size 254</w:t>
        </w:r>
      </w:ins>
    </w:p>
    <w:p w14:paraId="3679B4CE" w14:textId="6B24DFFD" w:rsidR="00177C87" w:rsidRDefault="00177C87" w:rsidP="00177C87">
      <w:pPr>
        <w:pStyle w:val="Heading3"/>
        <w:rPr>
          <w:ins w:id="333" w:author="Tan, Ann - NRCS, Arcata, CA" w:date="2019-07-31T12:10:00Z"/>
          <w:rFonts w:ascii="Consolas" w:hAnsi="Consolas"/>
          <w:b w:val="0"/>
          <w:color w:val="000000" w:themeColor="text1"/>
        </w:rPr>
      </w:pPr>
      <w:proofErr w:type="spellStart"/>
      <w:ins w:id="334" w:author="Tan, Ann - NRCS, Arcata, CA" w:date="2019-07-31T12:10:00Z">
        <w:r>
          <w:rPr>
            <w:rFonts w:ascii="Consolas" w:hAnsi="Consolas"/>
            <w:b w:val="0"/>
            <w:color w:val="000000" w:themeColor="text1"/>
          </w:rPr>
          <w:t>Nvarcar</w:t>
        </w:r>
        <w:proofErr w:type="spellEnd"/>
        <w:r>
          <w:rPr>
            <w:rFonts w:ascii="Consolas" w:hAnsi="Consolas"/>
            <w:b w:val="0"/>
            <w:color w:val="000000" w:themeColor="text1"/>
          </w:rPr>
          <w:t xml:space="preserve"> for logical data type. String needs a field size</w:t>
        </w:r>
      </w:ins>
    </w:p>
    <w:p w14:paraId="00B1EA0B" w14:textId="6158033A" w:rsidR="00177C87" w:rsidRDefault="00177C87" w:rsidP="00177C87">
      <w:pPr>
        <w:pStyle w:val="Heading3"/>
        <w:rPr>
          <w:ins w:id="335" w:author="Tan, Ann - NRCS, Arcata, CA" w:date="2019-07-31T12:10:00Z"/>
          <w:rFonts w:ascii="Consolas" w:hAnsi="Consolas"/>
          <w:b w:val="0"/>
          <w:color w:val="000000" w:themeColor="text1"/>
        </w:rPr>
      </w:pPr>
    </w:p>
    <w:p w14:paraId="0880BB46" w14:textId="5E4553C8" w:rsidR="00177C87" w:rsidRDefault="00177C87" w:rsidP="00177C87">
      <w:pPr>
        <w:pStyle w:val="Heading3"/>
        <w:rPr>
          <w:ins w:id="336" w:author="Tan, Ann - NRCS, Arcata, CA" w:date="2019-07-31T12:10:00Z"/>
          <w:rFonts w:ascii="Consolas" w:hAnsi="Consolas"/>
          <w:b w:val="0"/>
          <w:color w:val="000000" w:themeColor="text1"/>
        </w:rPr>
      </w:pPr>
      <w:ins w:id="337" w:author="Tan, Ann - NRCS, Arcata, CA" w:date="2019-07-31T12:10:00Z">
        <w:r>
          <w:rPr>
            <w:rFonts w:ascii="Consolas" w:hAnsi="Consolas"/>
            <w:b w:val="0"/>
            <w:color w:val="000000" w:themeColor="text1"/>
          </w:rPr>
          <w:t>Pedon taxonomic history is the best, most recent, template</w:t>
        </w:r>
      </w:ins>
    </w:p>
    <w:p w14:paraId="24AC045D" w14:textId="4387D6D5" w:rsidR="00177C87" w:rsidRDefault="00177C87" w:rsidP="00177C87">
      <w:pPr>
        <w:pStyle w:val="Heading3"/>
        <w:rPr>
          <w:ins w:id="338" w:author="Tan, Ann - NRCS, Arcata, CA" w:date="2019-07-31T12:10:00Z"/>
          <w:rFonts w:ascii="Consolas" w:hAnsi="Consolas"/>
          <w:b w:val="0"/>
          <w:color w:val="000000" w:themeColor="text1"/>
        </w:rPr>
      </w:pPr>
      <w:ins w:id="339" w:author="Tan, Ann - NRCS, Arcata, CA" w:date="2019-07-31T12:10:00Z">
        <w:r>
          <w:rPr>
            <w:rFonts w:ascii="Consolas" w:hAnsi="Consolas"/>
            <w:b w:val="0"/>
            <w:color w:val="000000" w:themeColor="text1"/>
          </w:rPr>
          <w:t>Map unit history and legend history are bad examples</w:t>
        </w:r>
      </w:ins>
    </w:p>
    <w:p w14:paraId="4D497043" w14:textId="63966BD8" w:rsidR="00177C87" w:rsidRDefault="00177C87" w:rsidP="00177C87">
      <w:pPr>
        <w:pStyle w:val="Heading3"/>
        <w:rPr>
          <w:ins w:id="340" w:author="Tan, Ann - NRCS, Arcata, CA" w:date="2019-07-31T12:11:00Z"/>
          <w:rFonts w:ascii="Consolas" w:hAnsi="Consolas"/>
          <w:b w:val="0"/>
          <w:color w:val="000000" w:themeColor="text1"/>
        </w:rPr>
      </w:pPr>
      <w:ins w:id="341" w:author="Tan, Ann - NRCS, Arcata, CA" w:date="2019-07-31T12:10:00Z">
        <w:r>
          <w:rPr>
            <w:rFonts w:ascii="Consolas" w:hAnsi="Consolas"/>
            <w:b w:val="0"/>
            <w:color w:val="000000" w:themeColor="text1"/>
          </w:rPr>
          <w:t>S</w:t>
        </w:r>
      </w:ins>
      <w:ins w:id="342" w:author="Tan, Ann - NRCS, Arcata, CA" w:date="2019-07-31T12:11:00Z">
        <w:r>
          <w:rPr>
            <w:rFonts w:ascii="Consolas" w:hAnsi="Consolas"/>
            <w:b w:val="0"/>
            <w:color w:val="000000" w:themeColor="text1"/>
          </w:rPr>
          <w:t>-&gt; data models</w:t>
        </w:r>
      </w:ins>
    </w:p>
    <w:p w14:paraId="1CB43834" w14:textId="48DCEA99" w:rsidR="00177C87" w:rsidRDefault="00177C87" w:rsidP="00177C87">
      <w:pPr>
        <w:pStyle w:val="Heading3"/>
        <w:rPr>
          <w:ins w:id="343" w:author="Tan, Ann - NRCS, Arcata, CA" w:date="2019-07-31T12:11:00Z"/>
          <w:rFonts w:ascii="Consolas" w:hAnsi="Consolas"/>
          <w:b w:val="0"/>
          <w:color w:val="000000" w:themeColor="text1"/>
        </w:rPr>
      </w:pPr>
    </w:p>
    <w:p w14:paraId="5E20C2E7" w14:textId="5EE8C02B" w:rsidR="00177C87" w:rsidRDefault="00177C87" w:rsidP="00177C87">
      <w:pPr>
        <w:pStyle w:val="Heading3"/>
        <w:rPr>
          <w:ins w:id="344" w:author="Tan, Ann - NRCS, Arcata, CA" w:date="2019-07-30T16:01:00Z"/>
          <w:rFonts w:ascii="Consolas" w:hAnsi="Consolas"/>
          <w:b w:val="0"/>
          <w:color w:val="000000" w:themeColor="text1"/>
        </w:rPr>
      </w:pPr>
      <w:ins w:id="345" w:author="Tan, Ann - NRCS, Arcata, CA" w:date="2019-07-31T12:11:00Z">
        <w:r>
          <w:rPr>
            <w:rFonts w:ascii="Consolas" w:hAnsi="Consolas"/>
            <w:b w:val="0"/>
            <w:color w:val="000000" w:themeColor="text1"/>
          </w:rPr>
          <w:t xml:space="preserve">Staging server, goes to State soil scientists, go to SDM offline, and when it does the flip, it switches to SDM online. </w:t>
        </w:r>
      </w:ins>
    </w:p>
    <w:p w14:paraId="7F871F68" w14:textId="6FD28F75" w:rsidR="00616F0B" w:rsidRDefault="00616F0B" w:rsidP="007C1A56">
      <w:pPr>
        <w:pStyle w:val="Heading3"/>
        <w:rPr>
          <w:ins w:id="346" w:author="Tan, Ann - NRCS, Arcata, CA" w:date="2019-08-06T13:35:00Z"/>
          <w:rFonts w:ascii="Consolas" w:hAnsi="Consolas"/>
          <w:b w:val="0"/>
          <w:color w:val="000000" w:themeColor="text1"/>
        </w:rPr>
      </w:pPr>
    </w:p>
    <w:p w14:paraId="7BD66620" w14:textId="14F3B422" w:rsidR="00F4666B" w:rsidRDefault="00F4666B" w:rsidP="007C1A56">
      <w:pPr>
        <w:pStyle w:val="Heading3"/>
        <w:rPr>
          <w:ins w:id="347" w:author="Tan, Ann - NRCS, Arcata, CA" w:date="2019-08-06T13:35:00Z"/>
          <w:rFonts w:ascii="Consolas" w:hAnsi="Consolas"/>
          <w:b w:val="0"/>
          <w:color w:val="000000" w:themeColor="text1"/>
        </w:rPr>
      </w:pPr>
    </w:p>
    <w:p w14:paraId="22253BD7" w14:textId="77777777" w:rsidR="00F4666B" w:rsidRDefault="00F4666B" w:rsidP="00F4666B">
      <w:pPr>
        <w:widowControl/>
        <w:adjustRightInd w:val="0"/>
        <w:rPr>
          <w:ins w:id="348" w:author="Tan, Ann - NRCS, Arcata, CA" w:date="2019-08-06T13:35:00Z"/>
          <w:rFonts w:ascii="Calibri-Light" w:eastAsiaTheme="minorHAnsi" w:hAnsi="Calibri-Light" w:cs="Calibri-Light"/>
          <w:sz w:val="23"/>
          <w:szCs w:val="23"/>
        </w:rPr>
      </w:pPr>
      <w:ins w:id="349" w:author="Tan, Ann - NRCS, Arcata, CA" w:date="2019-08-06T13:35:00Z">
        <w:r>
          <w:rPr>
            <w:rFonts w:ascii="Calibri-Light" w:eastAsiaTheme="minorHAnsi" w:hAnsi="Calibri-Light" w:cs="Calibri-Light"/>
            <w:sz w:val="23"/>
            <w:szCs w:val="23"/>
          </w:rPr>
          <w:t xml:space="preserve">Making changes in your NASIS-local database – tables that begin with </w:t>
        </w:r>
        <w:proofErr w:type="spellStart"/>
        <w:r>
          <w:rPr>
            <w:rFonts w:ascii="Calibri-Light" w:eastAsiaTheme="minorHAnsi" w:hAnsi="Calibri-Light" w:cs="Calibri-Light"/>
            <w:sz w:val="23"/>
            <w:szCs w:val="23"/>
          </w:rPr>
          <w:t>MetaData</w:t>
        </w:r>
        <w:proofErr w:type="spellEnd"/>
        <w:r>
          <w:rPr>
            <w:rFonts w:ascii="Calibri-Light" w:eastAsiaTheme="minorHAnsi" w:hAnsi="Calibri-Light" w:cs="Calibri-Light"/>
            <w:sz w:val="23"/>
            <w:szCs w:val="23"/>
          </w:rPr>
          <w:t>% – only impacts</w:t>
        </w:r>
      </w:ins>
    </w:p>
    <w:p w14:paraId="09756A2C" w14:textId="77777777" w:rsidR="00F4666B" w:rsidRDefault="00F4666B" w:rsidP="00F4666B">
      <w:pPr>
        <w:widowControl/>
        <w:adjustRightInd w:val="0"/>
        <w:rPr>
          <w:ins w:id="350" w:author="Tan, Ann - NRCS, Arcata, CA" w:date="2019-08-06T13:35:00Z"/>
          <w:rFonts w:ascii="Calibri-Light" w:eastAsiaTheme="minorHAnsi" w:hAnsi="Calibri-Light" w:cs="Calibri-Light"/>
          <w:sz w:val="23"/>
          <w:szCs w:val="23"/>
        </w:rPr>
      </w:pPr>
      <w:ins w:id="351" w:author="Tan, Ann - NRCS, Arcata, CA" w:date="2019-08-06T13:35:00Z">
        <w:r>
          <w:rPr>
            <w:rFonts w:ascii="Calibri-Light" w:eastAsiaTheme="minorHAnsi" w:hAnsi="Calibri-Light" w:cs="Calibri-Light"/>
            <w:sz w:val="23"/>
            <w:szCs w:val="23"/>
          </w:rPr>
          <w:t>your NASIS experience, has no impact on anybody else</w:t>
        </w:r>
      </w:ins>
    </w:p>
    <w:p w14:paraId="7876BCE6" w14:textId="77777777" w:rsidR="00F4666B" w:rsidRDefault="00F4666B" w:rsidP="00F4666B">
      <w:pPr>
        <w:widowControl/>
        <w:adjustRightInd w:val="0"/>
        <w:rPr>
          <w:ins w:id="352" w:author="Tan, Ann - NRCS, Arcata, CA" w:date="2019-08-06T13:35:00Z"/>
          <w:rFonts w:ascii="Calibri-Light" w:eastAsiaTheme="minorHAnsi" w:hAnsi="Calibri-Light" w:cs="Calibri-Light"/>
          <w:sz w:val="23"/>
          <w:szCs w:val="23"/>
        </w:rPr>
      </w:pPr>
      <w:ins w:id="353" w:author="Tan, Ann - NRCS, Arcata, CA" w:date="2019-08-06T13:35:00Z">
        <w:r>
          <w:rPr>
            <w:rFonts w:ascii="Calibri-Light" w:eastAsiaTheme="minorHAnsi" w:hAnsi="Calibri-Light" w:cs="Calibri-Light"/>
            <w:sz w:val="23"/>
            <w:szCs w:val="23"/>
          </w:rPr>
          <w:lastRenderedPageBreak/>
          <w:t xml:space="preserve">Making changes in the NASIS Repo tables: system, </w:t>
        </w:r>
        <w:proofErr w:type="spellStart"/>
        <w:r>
          <w:rPr>
            <w:rFonts w:ascii="Calibri-Light" w:eastAsiaTheme="minorHAnsi" w:hAnsi="Calibri-Light" w:cs="Calibri-Light"/>
            <w:sz w:val="23"/>
            <w:szCs w:val="23"/>
          </w:rPr>
          <w:t>tablecollection</w:t>
        </w:r>
        <w:proofErr w:type="spellEnd"/>
        <w:r>
          <w:rPr>
            <w:rFonts w:ascii="Calibri-Light" w:eastAsiaTheme="minorHAnsi" w:hAnsi="Calibri-Light" w:cs="Calibri-Light"/>
            <w:sz w:val="23"/>
            <w:szCs w:val="23"/>
          </w:rPr>
          <w:t xml:space="preserve">, </w:t>
        </w:r>
        <w:proofErr w:type="spellStart"/>
        <w:r>
          <w:rPr>
            <w:rFonts w:ascii="Calibri-Light" w:eastAsiaTheme="minorHAnsi" w:hAnsi="Calibri-Light" w:cs="Calibri-Light"/>
            <w:sz w:val="23"/>
            <w:szCs w:val="23"/>
          </w:rPr>
          <w:t>systemtable</w:t>
        </w:r>
        <w:proofErr w:type="spellEnd"/>
        <w:r>
          <w:rPr>
            <w:rFonts w:ascii="Calibri-Light" w:eastAsiaTheme="minorHAnsi" w:hAnsi="Calibri-Light" w:cs="Calibri-Light"/>
            <w:sz w:val="23"/>
            <w:szCs w:val="23"/>
          </w:rPr>
          <w:t xml:space="preserve">, </w:t>
        </w:r>
        <w:proofErr w:type="spellStart"/>
        <w:r>
          <w:rPr>
            <w:rFonts w:ascii="Calibri-Light" w:eastAsiaTheme="minorHAnsi" w:hAnsi="Calibri-Light" w:cs="Calibri-Light"/>
            <w:sz w:val="23"/>
            <w:szCs w:val="23"/>
          </w:rPr>
          <w:t>tablecolumn</w:t>
        </w:r>
        <w:proofErr w:type="spellEnd"/>
        <w:r>
          <w:rPr>
            <w:rFonts w:ascii="Calibri-Light" w:eastAsiaTheme="minorHAnsi" w:hAnsi="Calibri-Light" w:cs="Calibri-Light"/>
            <w:sz w:val="23"/>
            <w:szCs w:val="23"/>
          </w:rPr>
          <w:t xml:space="preserve"> would</w:t>
        </w:r>
      </w:ins>
    </w:p>
    <w:p w14:paraId="64522AA8" w14:textId="14CDEC3C" w:rsidR="00F4666B" w:rsidRDefault="00F4666B" w:rsidP="00F4666B">
      <w:pPr>
        <w:pStyle w:val="Heading3"/>
        <w:rPr>
          <w:ins w:id="354" w:author="Tan, Ann - NRCS, Arcata, CA" w:date="2019-08-06T13:36:00Z"/>
          <w:rFonts w:ascii="Calibri-Light" w:eastAsiaTheme="minorHAnsi" w:hAnsi="Calibri-Light" w:cs="Calibri-Light"/>
          <w:sz w:val="23"/>
          <w:szCs w:val="23"/>
        </w:rPr>
      </w:pPr>
      <w:ins w:id="355" w:author="Tan, Ann - NRCS, Arcata, CA" w:date="2019-08-06T13:35:00Z">
        <w:r>
          <w:rPr>
            <w:rFonts w:ascii="Calibri-Light" w:eastAsiaTheme="minorHAnsi" w:hAnsi="Calibri-Light" w:cs="Calibri-Light"/>
            <w:sz w:val="23"/>
            <w:szCs w:val="23"/>
          </w:rPr>
          <w:t>impact everyone when a new version of NASIS is released.</w:t>
        </w:r>
      </w:ins>
    </w:p>
    <w:p w14:paraId="3AEC84E0" w14:textId="1EB25F5E" w:rsidR="00C80601" w:rsidRDefault="00C80601" w:rsidP="00F4666B">
      <w:pPr>
        <w:pStyle w:val="Heading3"/>
        <w:rPr>
          <w:ins w:id="356" w:author="Tan, Ann - NRCS, Arcata, CA" w:date="2019-08-06T13:36:00Z"/>
          <w:rFonts w:ascii="Calibri-Light" w:eastAsiaTheme="minorHAnsi" w:hAnsi="Calibri-Light" w:cs="Calibri-Light"/>
          <w:sz w:val="23"/>
          <w:szCs w:val="23"/>
        </w:rPr>
      </w:pPr>
    </w:p>
    <w:p w14:paraId="6A934FC3" w14:textId="77777777" w:rsidR="00C80601" w:rsidRPr="00C80601" w:rsidRDefault="00C80601" w:rsidP="00C80601">
      <w:pPr>
        <w:widowControl/>
        <w:adjustRightInd w:val="0"/>
        <w:rPr>
          <w:ins w:id="357" w:author="Tan, Ann - NRCS, Arcata, CA" w:date="2019-08-06T13:36:00Z"/>
          <w:rFonts w:ascii="Calibri-Light" w:eastAsiaTheme="minorHAnsi" w:hAnsi="Calibri-Light" w:cs="Calibri-Light"/>
          <w:sz w:val="23"/>
          <w:szCs w:val="23"/>
        </w:rPr>
      </w:pPr>
      <w:ins w:id="358" w:author="Tan, Ann - NRCS, Arcata, CA" w:date="2019-08-06T13:36:00Z">
        <w:r w:rsidRPr="00C80601">
          <w:rPr>
            <w:rFonts w:ascii="Calibri-Light" w:eastAsiaTheme="minorHAnsi" w:hAnsi="Calibri-Light" w:cs="Calibri-Light"/>
            <w:sz w:val="23"/>
            <w:szCs w:val="23"/>
          </w:rPr>
          <w:t>The NASIS 7.3 data model should be frozen and not changed – if changes are desired – you should</w:t>
        </w:r>
      </w:ins>
    </w:p>
    <w:p w14:paraId="3067D99C" w14:textId="77777777" w:rsidR="00C80601" w:rsidRPr="00C80601" w:rsidRDefault="00C80601" w:rsidP="00C80601">
      <w:pPr>
        <w:widowControl/>
        <w:adjustRightInd w:val="0"/>
        <w:rPr>
          <w:ins w:id="359" w:author="Tan, Ann - NRCS, Arcata, CA" w:date="2019-08-06T13:36:00Z"/>
          <w:rFonts w:ascii="Calibri-Light" w:eastAsiaTheme="minorHAnsi" w:hAnsi="Calibri-Light" w:cs="Calibri-Light"/>
          <w:sz w:val="23"/>
          <w:szCs w:val="23"/>
        </w:rPr>
      </w:pPr>
      <w:ins w:id="360" w:author="Tan, Ann - NRCS, Arcata, CA" w:date="2019-08-06T13:36:00Z">
        <w:r w:rsidRPr="00C80601">
          <w:rPr>
            <w:rFonts w:ascii="Calibri-Light" w:eastAsiaTheme="minorHAnsi" w:hAnsi="Calibri-Light" w:cs="Calibri-Light"/>
            <w:sz w:val="23"/>
            <w:szCs w:val="23"/>
          </w:rPr>
          <w:t>make a copy of NASIS 7.3.3 and give it a new version, say NASIS 7.3.4. I did edit NASIS 7.3.3 and</w:t>
        </w:r>
      </w:ins>
    </w:p>
    <w:p w14:paraId="1B14137C" w14:textId="77777777" w:rsidR="00C80601" w:rsidRPr="00C80601" w:rsidRDefault="00C80601" w:rsidP="00C80601">
      <w:pPr>
        <w:widowControl/>
        <w:adjustRightInd w:val="0"/>
        <w:rPr>
          <w:ins w:id="361" w:author="Tan, Ann - NRCS, Arcata, CA" w:date="2019-08-06T13:36:00Z"/>
          <w:rFonts w:ascii="Calibri-Light" w:eastAsiaTheme="minorHAnsi" w:hAnsi="Calibri-Light" w:cs="Calibri-Light"/>
          <w:sz w:val="23"/>
          <w:szCs w:val="23"/>
        </w:rPr>
      </w:pPr>
      <w:ins w:id="362" w:author="Tan, Ann - NRCS, Arcata, CA" w:date="2019-08-06T13:36:00Z">
        <w:r w:rsidRPr="00C80601">
          <w:rPr>
            <w:rFonts w:ascii="Calibri-Light" w:eastAsiaTheme="minorHAnsi" w:hAnsi="Calibri-Light" w:cs="Calibri-Light"/>
            <w:sz w:val="23"/>
            <w:szCs w:val="23"/>
          </w:rPr>
          <w:t>changed the form setting, just because I knew right after NASIS 7.3.3 was released that it needed to</w:t>
        </w:r>
      </w:ins>
    </w:p>
    <w:p w14:paraId="6C3C3F68" w14:textId="77777777" w:rsidR="00C80601" w:rsidRPr="00C80601" w:rsidRDefault="00C80601" w:rsidP="00C80601">
      <w:pPr>
        <w:widowControl/>
        <w:adjustRightInd w:val="0"/>
        <w:rPr>
          <w:ins w:id="363" w:author="Tan, Ann - NRCS, Arcata, CA" w:date="2019-08-06T13:36:00Z"/>
          <w:rFonts w:ascii="Calibri-Light" w:eastAsiaTheme="minorHAnsi" w:hAnsi="Calibri-Light" w:cs="Calibri-Light"/>
          <w:sz w:val="23"/>
          <w:szCs w:val="23"/>
        </w:rPr>
      </w:pPr>
      <w:ins w:id="364" w:author="Tan, Ann - NRCS, Arcata, CA" w:date="2019-08-06T13:36:00Z">
        <w:r w:rsidRPr="00C80601">
          <w:rPr>
            <w:rFonts w:ascii="Calibri-Light" w:eastAsiaTheme="minorHAnsi" w:hAnsi="Calibri-Light" w:cs="Calibri-Light"/>
            <w:sz w:val="23"/>
            <w:szCs w:val="23"/>
          </w:rPr>
          <w:t>be changed and the NASIS 7.3.3 data model was going to be copied to make the NASIS 7.4.1 data</w:t>
        </w:r>
      </w:ins>
    </w:p>
    <w:p w14:paraId="3C015265" w14:textId="5E595DEF" w:rsidR="00C80601" w:rsidRDefault="00C80601" w:rsidP="00C80601">
      <w:pPr>
        <w:pStyle w:val="Heading3"/>
        <w:rPr>
          <w:ins w:id="365" w:author="Tan, Ann - NRCS, Arcata, CA" w:date="2019-08-06T13:35:00Z"/>
          <w:rFonts w:ascii="Consolas" w:hAnsi="Consolas"/>
          <w:b w:val="0"/>
          <w:color w:val="000000" w:themeColor="text1"/>
        </w:rPr>
      </w:pPr>
      <w:ins w:id="366" w:author="Tan, Ann - NRCS, Arcata, CA" w:date="2019-08-06T13:36:00Z">
        <w:r w:rsidRPr="00C80601">
          <w:rPr>
            <w:rFonts w:ascii="Calibri-Light" w:eastAsiaTheme="minorHAnsi" w:hAnsi="Calibri-Light" w:cs="Calibri-Light"/>
            <w:b w:val="0"/>
            <w:bCs w:val="0"/>
            <w:i w:val="0"/>
            <w:sz w:val="23"/>
            <w:szCs w:val="23"/>
          </w:rPr>
          <w:t>model. No other changes should be made to NASIS 7.3.3.</w:t>
        </w:r>
      </w:ins>
    </w:p>
    <w:p w14:paraId="6B19E3E0" w14:textId="7CF8C08D" w:rsidR="00F4666B" w:rsidRDefault="00F4666B" w:rsidP="007C1A56">
      <w:pPr>
        <w:pStyle w:val="Heading3"/>
        <w:rPr>
          <w:ins w:id="367" w:author="Tan, Ann - NRCS, Arcata, CA [2]" w:date="2019-10-18T15:24:00Z"/>
          <w:rFonts w:ascii="Consolas" w:hAnsi="Consolas"/>
          <w:b w:val="0"/>
          <w:color w:val="000000" w:themeColor="text1"/>
        </w:rPr>
      </w:pPr>
    </w:p>
    <w:p w14:paraId="6DFFC95F" w14:textId="4A35CCE3" w:rsidR="009B5312" w:rsidRDefault="009B5312" w:rsidP="007C1A56">
      <w:pPr>
        <w:pStyle w:val="Heading3"/>
        <w:rPr>
          <w:ins w:id="368" w:author="Tan, Ann - NRCS, Arcata, CA [2]" w:date="2019-10-18T15:24:00Z"/>
          <w:rFonts w:ascii="Consolas" w:hAnsi="Consolas"/>
          <w:b w:val="0"/>
          <w:color w:val="000000" w:themeColor="text1"/>
        </w:rPr>
      </w:pPr>
    </w:p>
    <w:p w14:paraId="0D02077F" w14:textId="12D1F275" w:rsidR="009B5312" w:rsidRDefault="009B5312" w:rsidP="007C1A56">
      <w:pPr>
        <w:pStyle w:val="Heading3"/>
        <w:rPr>
          <w:ins w:id="369" w:author="Tan, Ann - NRCS, Arcata, CA [2]" w:date="2019-10-18T15:26:00Z"/>
          <w:rFonts w:ascii="Consolas" w:hAnsi="Consolas"/>
          <w:b w:val="0"/>
          <w:color w:val="000000" w:themeColor="text1"/>
        </w:rPr>
      </w:pPr>
      <w:ins w:id="370" w:author="Tan, Ann - NRCS, Arcata, CA [2]" w:date="2019-10-18T15:24:00Z">
        <w:r>
          <w:rPr>
            <w:rFonts w:ascii="Consolas" w:hAnsi="Consolas"/>
            <w:b w:val="0"/>
            <w:color w:val="000000" w:themeColor="text1"/>
          </w:rPr>
          <w:t>business column: only NASIS data model needs it checked</w:t>
        </w:r>
      </w:ins>
    </w:p>
    <w:p w14:paraId="1B4F406F" w14:textId="2D158EE6" w:rsidR="003E448D" w:rsidRDefault="003E448D" w:rsidP="007C1A56">
      <w:pPr>
        <w:pStyle w:val="Heading3"/>
        <w:rPr>
          <w:ins w:id="371" w:author="Tan, Ann - NRCS, Arcata, CA [2]" w:date="2019-10-18T15:27:00Z"/>
          <w:rFonts w:ascii="Consolas" w:hAnsi="Consolas"/>
          <w:b w:val="0"/>
          <w:color w:val="000000" w:themeColor="text1"/>
        </w:rPr>
      </w:pPr>
      <w:ins w:id="372" w:author="Tan, Ann - NRCS, Arcata, CA [2]" w:date="2019-10-18T15:26:00Z">
        <w:r>
          <w:rPr>
            <w:rFonts w:ascii="Consolas" w:hAnsi="Consolas"/>
            <w:b w:val="0"/>
            <w:color w:val="000000" w:themeColor="text1"/>
          </w:rPr>
          <w:t>FGDC: only NASIS data model needs it checked</w:t>
        </w:r>
      </w:ins>
    </w:p>
    <w:p w14:paraId="2F17E167" w14:textId="61893B2E" w:rsidR="003E448D" w:rsidRDefault="003E448D" w:rsidP="007C1A56">
      <w:pPr>
        <w:pStyle w:val="Heading3"/>
        <w:rPr>
          <w:ins w:id="373" w:author="Tan, Ann - NRCS, Arcata, CA [2]" w:date="2019-10-18T15:24:00Z"/>
          <w:rFonts w:ascii="Consolas" w:hAnsi="Consolas"/>
          <w:b w:val="0"/>
          <w:color w:val="000000" w:themeColor="text1"/>
        </w:rPr>
      </w:pPr>
      <w:ins w:id="374" w:author="Tan, Ann - NRCS, Arcata, CA [2]" w:date="2019-10-18T15:27:00Z">
        <w:r>
          <w:rPr>
            <w:rFonts w:ascii="Consolas" w:hAnsi="Consolas"/>
            <w:b w:val="0"/>
            <w:color w:val="000000" w:themeColor="text1"/>
          </w:rPr>
          <w:t>Column display width: don’t need for SSURGO</w:t>
        </w:r>
      </w:ins>
      <w:bookmarkStart w:id="375" w:name="_GoBack"/>
      <w:bookmarkEnd w:id="375"/>
    </w:p>
    <w:p w14:paraId="137F5059" w14:textId="77777777" w:rsidR="009B5312" w:rsidRDefault="009B5312" w:rsidP="007C1A56">
      <w:pPr>
        <w:pStyle w:val="Heading3"/>
        <w:rPr>
          <w:rFonts w:ascii="Consolas" w:hAnsi="Consolas"/>
          <w:b w:val="0"/>
          <w:color w:val="000000" w:themeColor="text1"/>
        </w:rPr>
      </w:pPr>
    </w:p>
    <w:p w14:paraId="315AEDB1" w14:textId="77777777" w:rsidR="007C1A56" w:rsidRPr="00C463D2" w:rsidRDefault="007C1A56" w:rsidP="00AE4648">
      <w:pPr>
        <w:pStyle w:val="Heading3"/>
      </w:pPr>
      <w:bookmarkStart w:id="376" w:name="_Toc10647144"/>
      <w:r w:rsidRPr="00C463D2">
        <w:t>General Conventions</w:t>
      </w:r>
      <w:bookmarkEnd w:id="10"/>
      <w:bookmarkEnd w:id="11"/>
      <w:bookmarkEnd w:id="376"/>
    </w:p>
    <w:p w14:paraId="085D7F96" w14:textId="77777777" w:rsidR="007C1A56" w:rsidRDefault="007C1A56" w:rsidP="007C1A56">
      <w:pPr>
        <w:rPr>
          <w:rFonts w:ascii="Consolas" w:hAnsi="Consolas"/>
        </w:rPr>
      </w:pPr>
      <w:r w:rsidRPr="00C463D2">
        <w:rPr>
          <w:rFonts w:ascii="Consolas" w:hAnsi="Consolas"/>
        </w:rPr>
        <w:t xml:space="preserve">In general, each data model should be </w:t>
      </w:r>
      <w:commentRangeStart w:id="377"/>
      <w:r w:rsidRPr="00C463D2">
        <w:rPr>
          <w:rFonts w:ascii="Consolas" w:hAnsi="Consolas"/>
        </w:rPr>
        <w:t>third normal form</w:t>
      </w:r>
      <w:commentRangeEnd w:id="377"/>
      <w:r w:rsidR="00F73318">
        <w:rPr>
          <w:rStyle w:val="CommentReference"/>
        </w:rPr>
        <w:commentReference w:id="377"/>
      </w:r>
      <w:r w:rsidRPr="00C463D2">
        <w:rPr>
          <w:rFonts w:ascii="Consolas" w:hAnsi="Consolas"/>
        </w:rPr>
        <w:t>, although we don’t go through any formal process to determine this.  Exceptions need to be justified.</w:t>
      </w:r>
    </w:p>
    <w:p w14:paraId="05F460A2" w14:textId="77777777" w:rsidR="002E1280" w:rsidRPr="00C463D2" w:rsidRDefault="002E1280" w:rsidP="007C1A56">
      <w:pPr>
        <w:rPr>
          <w:rFonts w:ascii="Consolas" w:hAnsi="Consolas"/>
        </w:rPr>
      </w:pPr>
    </w:p>
    <w:p w14:paraId="0B2BD0BD" w14:textId="77777777" w:rsidR="007C1A56" w:rsidRPr="00C463D2" w:rsidRDefault="007C1A56" w:rsidP="007C1A56">
      <w:pPr>
        <w:rPr>
          <w:rFonts w:ascii="Consolas" w:hAnsi="Consolas"/>
        </w:rPr>
      </w:pPr>
      <w:r w:rsidRPr="00C463D2">
        <w:rPr>
          <w:rFonts w:ascii="Consolas" w:hAnsi="Consolas"/>
        </w:rPr>
        <w:t>Table and column names should provide a good indication of what that table or column records.  Names should be well thought out.</w:t>
      </w:r>
    </w:p>
    <w:p w14:paraId="2AF3AABE" w14:textId="77777777" w:rsidR="002E1280" w:rsidRDefault="002E1280" w:rsidP="007C1A56">
      <w:pPr>
        <w:rPr>
          <w:rFonts w:ascii="Consolas" w:hAnsi="Consolas"/>
        </w:rPr>
      </w:pPr>
    </w:p>
    <w:p w14:paraId="60EA0AD2" w14:textId="77777777" w:rsidR="007C1A56" w:rsidRPr="00C463D2" w:rsidRDefault="007C1A56" w:rsidP="007C1A56">
      <w:pPr>
        <w:rPr>
          <w:rFonts w:ascii="Consolas" w:hAnsi="Consolas"/>
        </w:rPr>
      </w:pPr>
      <w:r w:rsidRPr="00C463D2">
        <w:rPr>
          <w:rFonts w:ascii="Consolas" w:hAnsi="Consolas"/>
        </w:rPr>
        <w:t xml:space="preserve">Within a data model, column names must be logically unique.  In other words, there should not be two columns in different tables with the same name where any other attribute of that column varies (data type, field size, precision, minimum, maximum, domain, description, </w:t>
      </w:r>
      <w:r w:rsidR="007B6C97" w:rsidRPr="00C463D2">
        <w:rPr>
          <w:rFonts w:ascii="Consolas" w:hAnsi="Consolas"/>
        </w:rPr>
        <w:t>etc.</w:t>
      </w:r>
      <w:r w:rsidRPr="00C463D2">
        <w:rPr>
          <w:rFonts w:ascii="Consolas" w:hAnsi="Consolas"/>
        </w:rPr>
        <w:t>).</w:t>
      </w:r>
    </w:p>
    <w:p w14:paraId="0DAE054A" w14:textId="77777777" w:rsidR="002E1280" w:rsidRDefault="002E1280" w:rsidP="007C1A56">
      <w:pPr>
        <w:rPr>
          <w:rFonts w:ascii="Consolas" w:hAnsi="Consolas"/>
        </w:rPr>
      </w:pPr>
    </w:p>
    <w:p w14:paraId="680DAA0B" w14:textId="77777777" w:rsidR="007C1A56" w:rsidRPr="00C463D2" w:rsidRDefault="007C1A56" w:rsidP="007C1A56">
      <w:pPr>
        <w:rPr>
          <w:rFonts w:ascii="Consolas" w:hAnsi="Consolas"/>
        </w:rPr>
      </w:pPr>
      <w:commentRangeStart w:id="378"/>
      <w:r w:rsidRPr="00C463D2">
        <w:rPr>
          <w:rFonts w:ascii="Consolas" w:hAnsi="Consolas"/>
        </w:rPr>
        <w:t>A column shouldn’t be too generically defined, .e.g. "SequenceNumber".  A column name that requires one definition in one context and a slightly different definition in another context should be separated into two different columns.</w:t>
      </w:r>
      <w:commentRangeEnd w:id="378"/>
      <w:r w:rsidR="0071605A">
        <w:rPr>
          <w:rStyle w:val="CommentReference"/>
        </w:rPr>
        <w:commentReference w:id="378"/>
      </w:r>
    </w:p>
    <w:p w14:paraId="6F4150BE" w14:textId="77777777" w:rsidR="002E1280" w:rsidRDefault="002E1280" w:rsidP="007C1A56">
      <w:pPr>
        <w:rPr>
          <w:rFonts w:ascii="Consolas" w:hAnsi="Consolas"/>
        </w:rPr>
      </w:pPr>
    </w:p>
    <w:p w14:paraId="37C386AE" w14:textId="44466C85" w:rsidR="007C1A56" w:rsidRDefault="007C1A56" w:rsidP="007C1A56">
      <w:pPr>
        <w:rPr>
          <w:rFonts w:ascii="Consolas" w:hAnsi="Consolas"/>
        </w:rPr>
      </w:pPr>
      <w:r w:rsidRPr="00C463D2">
        <w:rPr>
          <w:rFonts w:ascii="Consolas" w:hAnsi="Consolas"/>
        </w:rPr>
        <w:t xml:space="preserve">Barring a legitimate reason to the contrary, all </w:t>
      </w:r>
      <w:commentRangeStart w:id="379"/>
      <w:r w:rsidRPr="00C463D2">
        <w:rPr>
          <w:rFonts w:ascii="Consolas" w:hAnsi="Consolas"/>
        </w:rPr>
        <w:t xml:space="preserve">referential integrity </w:t>
      </w:r>
      <w:commentRangeEnd w:id="379"/>
      <w:r w:rsidR="002F7806">
        <w:rPr>
          <w:rStyle w:val="CommentReference"/>
        </w:rPr>
        <w:commentReference w:id="379"/>
      </w:r>
      <w:r w:rsidRPr="00C463D2">
        <w:rPr>
          <w:rFonts w:ascii="Consolas" w:hAnsi="Consolas"/>
        </w:rPr>
        <w:t>should be enforced at that database engine level.</w:t>
      </w:r>
    </w:p>
    <w:p w14:paraId="5CBE0A39" w14:textId="019B19BB" w:rsidR="008615C8" w:rsidRDefault="008615C8" w:rsidP="007C1A56">
      <w:pPr>
        <w:rPr>
          <w:rFonts w:ascii="Consolas" w:hAnsi="Consolas"/>
        </w:rPr>
      </w:pPr>
    </w:p>
    <w:p w14:paraId="3636D96D" w14:textId="656D548F" w:rsidR="008615C8" w:rsidRDefault="008615C8" w:rsidP="007C1A56">
      <w:pPr>
        <w:rPr>
          <w:ins w:id="380" w:author="Tan, Ann - NRCS, Arcata, CA" w:date="2019-07-30T15:49:00Z"/>
          <w:rFonts w:ascii="Consolas" w:hAnsi="Consolas"/>
        </w:rPr>
      </w:pPr>
      <w:ins w:id="381" w:author="Tan, Ann - NRCS, Arcata, CA" w:date="2019-07-30T15:47:00Z">
        <w:r w:rsidRPr="008615C8">
          <w:rPr>
            <w:noProof/>
          </w:rPr>
          <w:lastRenderedPageBreak/>
          <w:drawing>
            <wp:inline distT="0" distB="0" distL="0" distR="0" wp14:anchorId="10AE0C80" wp14:editId="3C88C153">
              <wp:extent cx="6019800" cy="2446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9800" cy="2446655"/>
                      </a:xfrm>
                      <a:prstGeom prst="rect">
                        <a:avLst/>
                      </a:prstGeom>
                    </pic:spPr>
                  </pic:pic>
                </a:graphicData>
              </a:graphic>
            </wp:inline>
          </w:drawing>
        </w:r>
      </w:ins>
    </w:p>
    <w:p w14:paraId="2E51CFC3" w14:textId="23D87BD7" w:rsidR="008615C8" w:rsidRDefault="008615C8" w:rsidP="007C1A56">
      <w:pPr>
        <w:rPr>
          <w:rFonts w:ascii="Consolas" w:hAnsi="Consolas"/>
        </w:rPr>
      </w:pPr>
      <w:ins w:id="382" w:author="Tan, Ann - NRCS, Arcata, CA" w:date="2019-07-30T15:49:00Z">
        <w:r>
          <w:rPr>
            <w:noProof/>
          </w:rPr>
          <w:drawing>
            <wp:inline distT="0" distB="0" distL="0" distR="0" wp14:anchorId="4313A97E" wp14:editId="4D29D94C">
              <wp:extent cx="6019800" cy="3408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9800" cy="3408680"/>
                      </a:xfrm>
                      <a:prstGeom prst="rect">
                        <a:avLst/>
                      </a:prstGeom>
                    </pic:spPr>
                  </pic:pic>
                </a:graphicData>
              </a:graphic>
            </wp:inline>
          </w:drawing>
        </w:r>
      </w:ins>
    </w:p>
    <w:p w14:paraId="63128C36" w14:textId="77777777" w:rsidR="002E1280" w:rsidRPr="00C463D2" w:rsidRDefault="002E1280" w:rsidP="007C1A56">
      <w:pPr>
        <w:rPr>
          <w:rFonts w:ascii="Consolas" w:hAnsi="Consolas"/>
        </w:rPr>
      </w:pPr>
    </w:p>
    <w:p w14:paraId="5999ED00" w14:textId="77777777" w:rsidR="007C1A56" w:rsidRPr="002E1280" w:rsidRDefault="007C1A56" w:rsidP="002E1280">
      <w:pPr>
        <w:pStyle w:val="Heading2"/>
      </w:pPr>
      <w:bookmarkStart w:id="383" w:name="_Ref159999097"/>
      <w:bookmarkStart w:id="384" w:name="_Toc184525444"/>
      <w:bookmarkStart w:id="385" w:name="_Toc10610755"/>
      <w:bookmarkStart w:id="386" w:name="_Toc10647145"/>
      <w:r w:rsidRPr="002E1280">
        <w:t>Nomenclature Conventions</w:t>
      </w:r>
      <w:bookmarkEnd w:id="383"/>
      <w:bookmarkEnd w:id="384"/>
      <w:bookmarkEnd w:id="385"/>
      <w:bookmarkEnd w:id="386"/>
    </w:p>
    <w:p w14:paraId="0125FCBC" w14:textId="77777777" w:rsidR="002E1280" w:rsidRDefault="002E1280" w:rsidP="007C1A56">
      <w:pPr>
        <w:pStyle w:val="Heading3"/>
        <w:rPr>
          <w:rFonts w:ascii="Consolas" w:hAnsi="Consolas"/>
          <w:b w:val="0"/>
          <w:color w:val="000000" w:themeColor="text1"/>
        </w:rPr>
      </w:pPr>
      <w:bookmarkStart w:id="387" w:name="_Toc184525445"/>
      <w:bookmarkStart w:id="388" w:name="_Toc10610756"/>
    </w:p>
    <w:p w14:paraId="295D62B5" w14:textId="77777777" w:rsidR="007C1A56" w:rsidRPr="002E1280" w:rsidRDefault="007C1A56" w:rsidP="002E1280">
      <w:pPr>
        <w:pStyle w:val="Heading3"/>
      </w:pPr>
      <w:bookmarkStart w:id="389" w:name="_Toc10647146"/>
      <w:r w:rsidRPr="002E1280">
        <w:t>General Conventions</w:t>
      </w:r>
      <w:bookmarkEnd w:id="387"/>
      <w:bookmarkEnd w:id="388"/>
      <w:bookmarkEnd w:id="389"/>
    </w:p>
    <w:p w14:paraId="7EA08C3F" w14:textId="77777777" w:rsidR="002E1280" w:rsidRDefault="007C1A56" w:rsidP="007C1A56">
      <w:pPr>
        <w:rPr>
          <w:rFonts w:ascii="Consolas" w:hAnsi="Consolas"/>
        </w:rPr>
      </w:pPr>
      <w:r w:rsidRPr="00C463D2">
        <w:rPr>
          <w:rFonts w:ascii="Consolas" w:hAnsi="Consolas"/>
        </w:rPr>
        <w:t>In general, the only characters allowed in a name are letters, upper and lower case, digits, spaces and underscores.  A name should begin with a letter.</w:t>
      </w:r>
    </w:p>
    <w:p w14:paraId="70315810" w14:textId="77777777" w:rsidR="002E1280" w:rsidRDefault="002E1280" w:rsidP="007C1A56">
      <w:pPr>
        <w:rPr>
          <w:rFonts w:ascii="Consolas" w:hAnsi="Consolas"/>
        </w:rPr>
      </w:pPr>
    </w:p>
    <w:p w14:paraId="300C5A1F" w14:textId="77777777" w:rsidR="007C1A56" w:rsidRPr="00C463D2" w:rsidRDefault="007C1A56" w:rsidP="007C1A56">
      <w:pPr>
        <w:rPr>
          <w:rFonts w:ascii="Consolas" w:hAnsi="Consolas"/>
        </w:rPr>
      </w:pPr>
      <w:r w:rsidRPr="00C463D2">
        <w:rPr>
          <w:rFonts w:ascii="Consolas" w:hAnsi="Consolas"/>
        </w:rPr>
        <w:t>Spaces are only permitted in the name of something that doesn’t correspond to a database object, e.g. table and column labels.  Underscores are only permitted in logical names, domain names, constraint names and index names.</w:t>
      </w:r>
    </w:p>
    <w:p w14:paraId="64EA17EC" w14:textId="77777777" w:rsidR="007C1A56" w:rsidRPr="00C463D2" w:rsidRDefault="007C1A56" w:rsidP="007C1A56">
      <w:pPr>
        <w:rPr>
          <w:rFonts w:ascii="Consolas" w:hAnsi="Consolas"/>
        </w:rPr>
      </w:pPr>
      <w:r w:rsidRPr="00C463D2">
        <w:rPr>
          <w:rFonts w:ascii="Consolas" w:hAnsi="Consolas"/>
        </w:rPr>
        <w:t xml:space="preserve">To make names more readable, our current convention is to use a variant of camel casing.  The first letter of a word or truncated word should be </w:t>
      </w:r>
      <w:r w:rsidR="007B6C97" w:rsidRPr="00C463D2">
        <w:rPr>
          <w:rFonts w:ascii="Consolas" w:hAnsi="Consolas"/>
        </w:rPr>
        <w:t>capitalized,</w:t>
      </w:r>
      <w:r w:rsidRPr="00C463D2">
        <w:rPr>
          <w:rFonts w:ascii="Consolas" w:hAnsi="Consolas"/>
        </w:rPr>
        <w:t xml:space="preserve"> and the remainder should be in lower case.  In general, acronyms and abbreviations should be in all upper case.  When name length is an issue, certain words can be truncated, abbreviated or even represented by a single </w:t>
      </w:r>
      <w:r w:rsidRPr="00C463D2">
        <w:rPr>
          <w:rFonts w:ascii="Consolas" w:hAnsi="Consolas"/>
        </w:rPr>
        <w:lastRenderedPageBreak/>
        <w:t>capital letter.</w:t>
      </w:r>
    </w:p>
    <w:p w14:paraId="03A4AF93" w14:textId="77777777" w:rsidR="002E1280" w:rsidRDefault="002E1280" w:rsidP="007C1A56">
      <w:pPr>
        <w:rPr>
          <w:rFonts w:ascii="Consolas" w:hAnsi="Consolas"/>
        </w:rPr>
      </w:pPr>
    </w:p>
    <w:p w14:paraId="5FF05106" w14:textId="77777777" w:rsidR="007C1A56" w:rsidRPr="00C463D2" w:rsidRDefault="007C1A56" w:rsidP="007C1A56">
      <w:pPr>
        <w:rPr>
          <w:rFonts w:ascii="Consolas" w:hAnsi="Consolas"/>
        </w:rPr>
      </w:pPr>
      <w:r w:rsidRPr="00C463D2">
        <w:rPr>
          <w:rFonts w:ascii="Consolas" w:hAnsi="Consolas"/>
        </w:rPr>
        <w:t>Exceptions to these conventions will be noted where appropriate.</w:t>
      </w:r>
    </w:p>
    <w:p w14:paraId="21613CFB" w14:textId="2E44C01E" w:rsidR="007C1A56" w:rsidRPr="00C463D2" w:rsidRDefault="007C1A56" w:rsidP="007C1A56">
      <w:pPr>
        <w:rPr>
          <w:rFonts w:ascii="Consolas" w:hAnsi="Consolas"/>
        </w:rPr>
      </w:pPr>
      <w:r w:rsidRPr="00C463D2">
        <w:rPr>
          <w:rFonts w:ascii="Consolas" w:hAnsi="Consolas"/>
        </w:rPr>
        <w:t xml:space="preserve">For the NASIS database, we originally defined both a physical name and a logical name for each table and column.  The NASIS database was originally implemented in Informix, and at that time Informix allowed a maximum of 18 characters in a physical name, and many of our physical names were pretty cryptic.  </w:t>
      </w:r>
      <w:r w:rsidRPr="00652618">
        <w:rPr>
          <w:rFonts w:ascii="Consolas" w:hAnsi="Consolas"/>
          <w:highlight w:val="yellow"/>
          <w:rPrChange w:id="390" w:author="Tan, Ann - NRCS, Arcata, CA" w:date="2019-08-09T12:50:00Z">
            <w:rPr>
              <w:rFonts w:ascii="Consolas" w:hAnsi="Consolas"/>
            </w:rPr>
          </w:rPrChange>
        </w:rPr>
        <w:t xml:space="preserve">In our newer SQL Server </w:t>
      </w:r>
      <w:r w:rsidR="007B6C97" w:rsidRPr="00652618">
        <w:rPr>
          <w:rFonts w:ascii="Consolas" w:hAnsi="Consolas"/>
          <w:highlight w:val="yellow"/>
          <w:rPrChange w:id="391" w:author="Tan, Ann - NRCS, Arcata, CA" w:date="2019-08-09T12:50:00Z">
            <w:rPr>
              <w:rFonts w:ascii="Consolas" w:hAnsi="Consolas"/>
            </w:rPr>
          </w:rPrChange>
        </w:rPr>
        <w:t>databases,</w:t>
      </w:r>
      <w:r w:rsidRPr="00652618">
        <w:rPr>
          <w:rFonts w:ascii="Consolas" w:hAnsi="Consolas"/>
          <w:highlight w:val="yellow"/>
          <w:rPrChange w:id="392" w:author="Tan, Ann - NRCS, Arcata, CA" w:date="2019-08-09T12:50:00Z">
            <w:rPr>
              <w:rFonts w:ascii="Consolas" w:hAnsi="Consolas"/>
            </w:rPr>
          </w:rPrChange>
        </w:rPr>
        <w:t xml:space="preserve"> we no longer make a distinction between logical and physical names, but this convention will likely be retained for NASIS, even when it is implemented in SQL Server because in queries, or scripts based on the NASIS CVIR </w:t>
      </w:r>
      <w:proofErr w:type="spellStart"/>
      <w:r w:rsidRPr="00652618">
        <w:rPr>
          <w:rFonts w:ascii="Consolas" w:hAnsi="Consolas"/>
          <w:highlight w:val="yellow"/>
          <w:rPrChange w:id="393" w:author="Tan, Ann - NRCS, Arcata, CA" w:date="2019-08-09T12:50:00Z">
            <w:rPr>
              <w:rFonts w:ascii="Consolas" w:hAnsi="Consolas"/>
            </w:rPr>
          </w:rPrChange>
        </w:rPr>
        <w:t>lang</w:t>
      </w:r>
      <w:proofErr w:type="spellEnd"/>
      <w:ins w:id="394" w:author="Tan, Ann - NRCS, Arcata, CA" w:date="2019-08-09T12:51:00Z">
        <w:r w:rsidR="00652618">
          <w:rPr>
            <w:rFonts w:ascii="Consolas" w:hAnsi="Consolas"/>
            <w:highlight w:val="yellow"/>
          </w:rPr>
          <w:t xml:space="preserve">                           </w:t>
        </w:r>
      </w:ins>
      <w:proofErr w:type="spellStart"/>
      <w:r w:rsidRPr="00652618">
        <w:rPr>
          <w:rFonts w:ascii="Consolas" w:hAnsi="Consolas"/>
          <w:highlight w:val="yellow"/>
          <w:rPrChange w:id="395" w:author="Tan, Ann - NRCS, Arcata, CA" w:date="2019-08-09T12:50:00Z">
            <w:rPr>
              <w:rFonts w:ascii="Consolas" w:hAnsi="Consolas"/>
            </w:rPr>
          </w:rPrChange>
        </w:rPr>
        <w:t>uage</w:t>
      </w:r>
      <w:proofErr w:type="spellEnd"/>
      <w:r w:rsidRPr="00652618">
        <w:rPr>
          <w:rFonts w:ascii="Consolas" w:hAnsi="Consolas"/>
          <w:highlight w:val="yellow"/>
          <w:rPrChange w:id="396" w:author="Tan, Ann - NRCS, Arcata, CA" w:date="2019-08-09T12:50:00Z">
            <w:rPr>
              <w:rFonts w:ascii="Consolas" w:hAnsi="Consolas"/>
            </w:rPr>
          </w:rPrChange>
        </w:rPr>
        <w:t>, either logical or physical names can be used, and changing either of these names would break a lot of existing queries, calculations, validations and reports.</w:t>
      </w:r>
    </w:p>
    <w:p w14:paraId="2A6D2EF2" w14:textId="77777777" w:rsidR="007C1A56" w:rsidRPr="00AE4648" w:rsidRDefault="007C1A56" w:rsidP="00AE4648">
      <w:pPr>
        <w:pStyle w:val="Heading1"/>
      </w:pPr>
      <w:bookmarkStart w:id="397" w:name="_Toc184525446"/>
      <w:bookmarkStart w:id="398" w:name="_Toc10610757"/>
      <w:bookmarkStart w:id="399" w:name="_Toc10647147"/>
      <w:r w:rsidRPr="00AE4648">
        <w:t>Databases/Data Models</w:t>
      </w:r>
      <w:bookmarkEnd w:id="397"/>
      <w:bookmarkEnd w:id="398"/>
      <w:bookmarkEnd w:id="399"/>
    </w:p>
    <w:p w14:paraId="39AEB183" w14:textId="77777777" w:rsidR="00AE4648" w:rsidRDefault="00AE4648" w:rsidP="007C1A56">
      <w:pPr>
        <w:rPr>
          <w:rFonts w:ascii="Consolas" w:hAnsi="Consolas"/>
        </w:rPr>
      </w:pPr>
    </w:p>
    <w:p w14:paraId="7DDCBFE2" w14:textId="77777777" w:rsidR="007C1A56" w:rsidRDefault="007C1A56" w:rsidP="007C1A56">
      <w:pPr>
        <w:rPr>
          <w:rFonts w:ascii="Consolas" w:hAnsi="Consolas"/>
        </w:rPr>
      </w:pPr>
      <w:r w:rsidRPr="00C463D2">
        <w:rPr>
          <w:rFonts w:ascii="Consolas" w:hAnsi="Consolas"/>
        </w:rPr>
        <w:t>A database/data model name may contain a maximum of 30 characters.  A database/data model name may not contain any upper case letters, spaces or underscores.  A database name may not be a SQL Server reserved keyword.</w:t>
      </w:r>
    </w:p>
    <w:p w14:paraId="18BA4461" w14:textId="77777777" w:rsidR="007F1A5C" w:rsidRPr="00C463D2" w:rsidRDefault="007F1A5C" w:rsidP="007C1A56">
      <w:pPr>
        <w:rPr>
          <w:rFonts w:ascii="Consolas" w:hAnsi="Consolas"/>
        </w:rPr>
      </w:pPr>
    </w:p>
    <w:p w14:paraId="3CDDF9B5" w14:textId="77777777" w:rsidR="007C1A56" w:rsidRPr="00C463D2" w:rsidRDefault="007C1A56" w:rsidP="002E1280">
      <w:pPr>
        <w:pStyle w:val="Heading2"/>
      </w:pPr>
      <w:r w:rsidRPr="00C463D2">
        <w:t xml:space="preserve"> </w:t>
      </w:r>
      <w:bookmarkStart w:id="400" w:name="_Toc10610758"/>
      <w:bookmarkStart w:id="401" w:name="_Toc10647148"/>
      <w:r w:rsidRPr="00C463D2">
        <w:t>System</w:t>
      </w:r>
      <w:bookmarkEnd w:id="400"/>
      <w:bookmarkEnd w:id="401"/>
    </w:p>
    <w:p w14:paraId="2AC15EA3" w14:textId="77777777" w:rsidR="007F1A5C" w:rsidRDefault="007F1A5C" w:rsidP="007C1A56">
      <w:pPr>
        <w:adjustRightInd w:val="0"/>
        <w:rPr>
          <w:rFonts w:ascii="Consolas" w:hAnsi="Consolas"/>
          <w:color w:val="000000" w:themeColor="text1"/>
        </w:rPr>
      </w:pPr>
    </w:p>
    <w:p w14:paraId="57584A70" w14:textId="1E8B0A47" w:rsidR="007C1A56" w:rsidRDefault="007C1A56" w:rsidP="007C1A56">
      <w:pPr>
        <w:adjustRightInd w:val="0"/>
        <w:rPr>
          <w:ins w:id="402" w:author="Tan, Ann - NRCS, Arcata, CA" w:date="2019-08-09T12:55:00Z"/>
          <w:rFonts w:ascii="Consolas" w:hAnsi="Consolas" w:cs="Consolas"/>
          <w:color w:val="000000" w:themeColor="text1"/>
        </w:rPr>
      </w:pPr>
      <w:r w:rsidRPr="00C463D2">
        <w:rPr>
          <w:rFonts w:ascii="Consolas" w:hAnsi="Consolas"/>
          <w:color w:val="000000" w:themeColor="text1"/>
        </w:rPr>
        <w:t xml:space="preserve">The system table is a parent record for all of the objects that are associated with a data model, attributes, tables, columns, etc.   </w:t>
      </w:r>
      <w:r w:rsidRPr="00C463D2">
        <w:rPr>
          <w:rFonts w:ascii="Consolas" w:hAnsi="Consolas" w:cs="Consolas"/>
          <w:color w:val="000000" w:themeColor="text1"/>
        </w:rPr>
        <w:t xml:space="preserve">In general, a record in this table corresponds to a </w:t>
      </w:r>
      <w:proofErr w:type="gramStart"/>
      <w:r w:rsidRPr="00C463D2">
        <w:rPr>
          <w:rFonts w:ascii="Consolas" w:hAnsi="Consolas" w:cs="Consolas"/>
          <w:color w:val="000000" w:themeColor="text1"/>
        </w:rPr>
        <w:t>particular version</w:t>
      </w:r>
      <w:proofErr w:type="gramEnd"/>
      <w:r w:rsidRPr="00C463D2">
        <w:rPr>
          <w:rFonts w:ascii="Consolas" w:hAnsi="Consolas" w:cs="Consolas"/>
          <w:color w:val="000000" w:themeColor="text1"/>
        </w:rPr>
        <w:t xml:space="preserve"> of a particular database.  </w:t>
      </w:r>
    </w:p>
    <w:p w14:paraId="5716154A" w14:textId="053BAD60" w:rsidR="00652618" w:rsidRDefault="00652618" w:rsidP="007C1A56">
      <w:pPr>
        <w:adjustRightInd w:val="0"/>
        <w:rPr>
          <w:ins w:id="403" w:author="Tan, Ann - NRCS, Arcata, CA" w:date="2019-08-09T12:55:00Z"/>
          <w:rFonts w:ascii="Consolas" w:hAnsi="Consolas" w:cs="Consolas"/>
          <w:color w:val="000000" w:themeColor="text1"/>
        </w:rPr>
      </w:pPr>
    </w:p>
    <w:p w14:paraId="5D76E828" w14:textId="5F4EEC90" w:rsidR="00652618" w:rsidRPr="00C463D2" w:rsidRDefault="00652618" w:rsidP="007C1A56">
      <w:pPr>
        <w:adjustRightInd w:val="0"/>
        <w:rPr>
          <w:rFonts w:ascii="Consolas" w:hAnsi="Consolas" w:cs="Consolas"/>
          <w:color w:val="000000" w:themeColor="text1"/>
        </w:rPr>
      </w:pPr>
      <w:ins w:id="404" w:author="Tan, Ann - NRCS, Arcata, CA" w:date="2019-08-09T12:55:00Z">
        <w:r w:rsidRPr="00652618">
          <w:rPr>
            <w:noProof/>
          </w:rPr>
          <w:drawing>
            <wp:inline distT="0" distB="0" distL="0" distR="0" wp14:anchorId="71D63B15" wp14:editId="6E9178F5">
              <wp:extent cx="6019800" cy="702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9800" cy="702310"/>
                      </a:xfrm>
                      <a:prstGeom prst="rect">
                        <a:avLst/>
                      </a:prstGeom>
                    </pic:spPr>
                  </pic:pic>
                </a:graphicData>
              </a:graphic>
            </wp:inline>
          </w:drawing>
        </w:r>
      </w:ins>
    </w:p>
    <w:p w14:paraId="712C7F81" w14:textId="77777777" w:rsidR="007C1A56" w:rsidRPr="00C463D2" w:rsidRDefault="007C1A56" w:rsidP="007C1A56">
      <w:pPr>
        <w:adjustRightInd w:val="0"/>
        <w:rPr>
          <w:rFonts w:ascii="Consolas" w:hAnsi="Consolas" w:cs="Consolas"/>
          <w:color w:val="000000" w:themeColor="text1"/>
        </w:rPr>
      </w:pPr>
    </w:p>
    <w:p w14:paraId="53246961" w14:textId="77777777" w:rsidR="007C1A56" w:rsidRPr="00C463D2" w:rsidRDefault="007C1A56" w:rsidP="007C1A56">
      <w:pPr>
        <w:rPr>
          <w:rFonts w:ascii="Consolas" w:hAnsi="Consolas"/>
        </w:rPr>
      </w:pPr>
      <w:bookmarkStart w:id="405" w:name="_Toc10610760"/>
      <w:bookmarkStart w:id="406" w:name="_Toc10647149"/>
      <w:r w:rsidRPr="00AE4648">
        <w:rPr>
          <w:rStyle w:val="Heading3Char"/>
        </w:rPr>
        <w:t>System Name</w:t>
      </w:r>
      <w:bookmarkEnd w:id="405"/>
      <w:bookmarkEnd w:id="406"/>
      <w:r w:rsidRPr="002E1280">
        <w:rPr>
          <w:rStyle w:val="Heading3Char"/>
        </w:rPr>
        <w:t xml:space="preserve"> </w:t>
      </w:r>
      <w:r w:rsidRPr="00C463D2">
        <w:rPr>
          <w:rFonts w:ascii="Consolas" w:hAnsi="Consolas"/>
        </w:rPr>
        <w:t xml:space="preserve">– The descriptive name of a database. </w:t>
      </w:r>
    </w:p>
    <w:p w14:paraId="36EB8F45" w14:textId="77777777" w:rsidR="007C1A56" w:rsidRPr="00C463D2" w:rsidRDefault="007C1A56" w:rsidP="007C1A56">
      <w:pPr>
        <w:rPr>
          <w:rFonts w:ascii="Consolas" w:hAnsi="Consolas"/>
        </w:rPr>
      </w:pPr>
    </w:p>
    <w:p w14:paraId="05E42C87" w14:textId="77777777" w:rsidR="007C1A56" w:rsidRPr="00C463D2" w:rsidRDefault="007C1A56" w:rsidP="007C1A56">
      <w:pPr>
        <w:rPr>
          <w:rFonts w:ascii="Consolas" w:hAnsi="Consolas"/>
        </w:rPr>
      </w:pPr>
      <w:bookmarkStart w:id="407" w:name="_Toc10610761"/>
      <w:bookmarkStart w:id="408" w:name="_Toc10647150"/>
      <w:r w:rsidRPr="00AE4648">
        <w:rPr>
          <w:rStyle w:val="Heading3Char"/>
        </w:rPr>
        <w:t>System Version</w:t>
      </w:r>
      <w:bookmarkEnd w:id="407"/>
      <w:bookmarkEnd w:id="408"/>
      <w:r w:rsidRPr="00C463D2">
        <w:rPr>
          <w:rFonts w:ascii="Consolas" w:hAnsi="Consolas"/>
          <w:color w:val="000000" w:themeColor="text1"/>
        </w:rPr>
        <w:t xml:space="preserve"> </w:t>
      </w:r>
      <w:r w:rsidRPr="00C463D2">
        <w:rPr>
          <w:rFonts w:ascii="Consolas" w:hAnsi="Consolas"/>
        </w:rPr>
        <w:t>– The version number of a database. In the NASIS Repository, there is typically more than one instance of almost every data model.  No two instances of a particular data model should ever share the same version number.  When does a new version of data model need to be created without creating a new instance of that data model, and when does a new instance of a data model need to be created?  A general guideline is that we don’t typically update the version of an existing data model if a database that corresponds to that version exists in production.  In this case, in general, we create a new instance of that data model, and then update its corresponding version number accordingly.  We want to preserve the documentation of a data model version for which a corresponding production database exists.</w:t>
      </w:r>
    </w:p>
    <w:p w14:paraId="1D8CDE15" w14:textId="77777777" w:rsidR="007C1A56" w:rsidRPr="00C463D2" w:rsidRDefault="007C1A56" w:rsidP="007C1A56">
      <w:pPr>
        <w:rPr>
          <w:rFonts w:ascii="Consolas" w:hAnsi="Consolas"/>
        </w:rPr>
      </w:pPr>
    </w:p>
    <w:p w14:paraId="40309775" w14:textId="77777777" w:rsidR="007C1A56" w:rsidRPr="00C463D2" w:rsidRDefault="007C1A56" w:rsidP="007C1A56">
      <w:pPr>
        <w:pStyle w:val="Heading4"/>
        <w:ind w:left="720" w:right="720"/>
        <w:rPr>
          <w:rFonts w:ascii="Consolas" w:hAnsi="Consolas"/>
          <w:i/>
        </w:rPr>
      </w:pPr>
      <w:r w:rsidRPr="00AE4648">
        <w:rPr>
          <w:rFonts w:ascii="Consolas" w:hAnsi="Consolas"/>
          <w:b w:val="0"/>
          <w:sz w:val="24"/>
          <w:u w:val="none"/>
        </w:rPr>
        <w:t xml:space="preserve">WARNING: Releasing a new NASIS data model with a different version forces all NASIS user to recreate their local NASIS databases. Updating the NASIS data model version should never be done without consent of our sponsors in the Soil Science Division. When the NASIS data model version needs to </w:t>
      </w:r>
      <w:r w:rsidRPr="00AE4648">
        <w:rPr>
          <w:rFonts w:ascii="Consolas" w:hAnsi="Consolas"/>
          <w:b w:val="0"/>
          <w:sz w:val="24"/>
          <w:u w:val="none"/>
        </w:rPr>
        <w:lastRenderedPageBreak/>
        <w:t>be updated, the sponsors need to have time to contact all NASIS users and let them know that they need to upload all pending changes to the central NASIS database then check-in everything</w:t>
      </w:r>
      <w:r w:rsidRPr="00C463D2">
        <w:rPr>
          <w:rFonts w:ascii="Consolas" w:hAnsi="Consolas"/>
          <w:i/>
          <w:color w:val="000000" w:themeColor="text1"/>
        </w:rPr>
        <w:t>.</w:t>
      </w:r>
    </w:p>
    <w:p w14:paraId="232F3674" w14:textId="77777777" w:rsidR="007C1A56" w:rsidRPr="00C463D2" w:rsidRDefault="007C1A56" w:rsidP="007C1A56">
      <w:pPr>
        <w:rPr>
          <w:rFonts w:ascii="Consolas" w:hAnsi="Consolas"/>
        </w:rPr>
      </w:pPr>
    </w:p>
    <w:p w14:paraId="6548B689" w14:textId="77777777" w:rsidR="007C1A56" w:rsidRPr="00C463D2" w:rsidRDefault="007C1A56" w:rsidP="007C1A56">
      <w:pPr>
        <w:rPr>
          <w:rFonts w:ascii="Consolas" w:hAnsi="Consolas"/>
        </w:rPr>
      </w:pPr>
      <w:bookmarkStart w:id="409" w:name="_Toc10610762"/>
      <w:bookmarkStart w:id="410" w:name="_Toc10647151"/>
      <w:r w:rsidRPr="00AE4648">
        <w:rPr>
          <w:rStyle w:val="Heading3Char"/>
        </w:rPr>
        <w:t>Description</w:t>
      </w:r>
      <w:bookmarkEnd w:id="409"/>
      <w:bookmarkEnd w:id="410"/>
      <w:r w:rsidRPr="00AE4648">
        <w:rPr>
          <w:rStyle w:val="Heading3Char"/>
        </w:rPr>
        <w:t xml:space="preserve"> </w:t>
      </w:r>
      <w:r w:rsidRPr="00C463D2">
        <w:rPr>
          <w:rFonts w:ascii="Consolas" w:hAnsi="Consolas"/>
        </w:rPr>
        <w:t>- A narrative text description of a database or information system.</w:t>
      </w:r>
    </w:p>
    <w:p w14:paraId="318FA107" w14:textId="77777777" w:rsidR="007C1A56" w:rsidRPr="00C463D2" w:rsidRDefault="007C1A56" w:rsidP="007C1A56">
      <w:pPr>
        <w:rPr>
          <w:rFonts w:ascii="Consolas" w:hAnsi="Consolas"/>
        </w:rPr>
      </w:pPr>
    </w:p>
    <w:p w14:paraId="6E215BA9" w14:textId="77777777" w:rsidR="007C1A56" w:rsidRPr="00C463D2" w:rsidRDefault="007C1A56" w:rsidP="007C1A56">
      <w:pPr>
        <w:rPr>
          <w:rFonts w:ascii="Consolas" w:hAnsi="Consolas"/>
        </w:rPr>
      </w:pPr>
      <w:bookmarkStart w:id="411" w:name="_Toc10610763"/>
      <w:bookmarkStart w:id="412" w:name="_Toc10647152"/>
      <w:r w:rsidRPr="00AE4648">
        <w:rPr>
          <w:rStyle w:val="Heading3Char"/>
        </w:rPr>
        <w:t>Creation Date</w:t>
      </w:r>
      <w:bookmarkEnd w:id="411"/>
      <w:bookmarkEnd w:id="412"/>
      <w:r w:rsidRPr="00C463D2">
        <w:rPr>
          <w:rFonts w:ascii="Consolas" w:hAnsi="Consolas"/>
          <w:color w:val="000000" w:themeColor="text1"/>
        </w:rPr>
        <w:t xml:space="preserve"> </w:t>
      </w:r>
      <w:r w:rsidRPr="00C463D2">
        <w:rPr>
          <w:rFonts w:ascii="Consolas" w:hAnsi="Consolas"/>
        </w:rPr>
        <w:t>– The date the system record was created, format MM/DD/YYYY.</w:t>
      </w:r>
    </w:p>
    <w:p w14:paraId="10C66599" w14:textId="77777777" w:rsidR="007C1A56" w:rsidRPr="00C463D2" w:rsidRDefault="007C1A56" w:rsidP="007C1A56">
      <w:pPr>
        <w:rPr>
          <w:rFonts w:ascii="Consolas" w:hAnsi="Consolas"/>
        </w:rPr>
      </w:pPr>
    </w:p>
    <w:p w14:paraId="26345428" w14:textId="77777777" w:rsidR="007C1A56" w:rsidRPr="00C463D2" w:rsidRDefault="007C1A56" w:rsidP="007C1A56">
      <w:pPr>
        <w:rPr>
          <w:rFonts w:ascii="Consolas" w:hAnsi="Consolas"/>
        </w:rPr>
      </w:pPr>
      <w:bookmarkStart w:id="413" w:name="_Toc10610764"/>
      <w:bookmarkStart w:id="414" w:name="_Toc10647153"/>
      <w:r w:rsidRPr="00AE4648">
        <w:rPr>
          <w:rStyle w:val="Heading3Char"/>
        </w:rPr>
        <w:t>Notes</w:t>
      </w:r>
      <w:bookmarkEnd w:id="413"/>
      <w:bookmarkEnd w:id="414"/>
      <w:r w:rsidRPr="00C463D2">
        <w:rPr>
          <w:rStyle w:val="Heading3Char"/>
          <w:rFonts w:ascii="Consolas" w:hAnsi="Consolas"/>
          <w:b w:val="0"/>
          <w:color w:val="000000" w:themeColor="text1"/>
        </w:rPr>
        <w:t xml:space="preserve"> </w:t>
      </w:r>
      <w:r w:rsidRPr="00C463D2">
        <w:rPr>
          <w:rFonts w:ascii="Consolas" w:hAnsi="Consolas"/>
        </w:rPr>
        <w:t>– Notes describing decisions, issues, or other history related to the record.</w:t>
      </w:r>
    </w:p>
    <w:p w14:paraId="408D5780" w14:textId="77777777" w:rsidR="007C1A56" w:rsidRPr="00C463D2" w:rsidRDefault="007C1A56" w:rsidP="007C1A56">
      <w:pPr>
        <w:rPr>
          <w:rFonts w:ascii="Consolas" w:hAnsi="Consolas"/>
        </w:rPr>
      </w:pPr>
    </w:p>
    <w:p w14:paraId="0962A298" w14:textId="77777777" w:rsidR="007C1A56" w:rsidRPr="00C463D2" w:rsidRDefault="007B6C97" w:rsidP="007C1A56">
      <w:pPr>
        <w:rPr>
          <w:rFonts w:ascii="Consolas" w:hAnsi="Consolas"/>
        </w:rPr>
      </w:pPr>
      <w:bookmarkStart w:id="415" w:name="_Toc10610765"/>
      <w:bookmarkStart w:id="416" w:name="_Toc10647154"/>
      <w:r>
        <w:rPr>
          <w:rStyle w:val="Heading3Char"/>
        </w:rPr>
        <w:t>s</w:t>
      </w:r>
      <w:r w:rsidR="007C1A56" w:rsidRPr="00AE4648">
        <w:rPr>
          <w:rStyle w:val="Heading3Char"/>
        </w:rPr>
        <w:t>ql</w:t>
      </w:r>
      <w:r>
        <w:rPr>
          <w:rStyle w:val="Heading3Char"/>
        </w:rPr>
        <w:t xml:space="preserve"> </w:t>
      </w:r>
      <w:r w:rsidR="007C1A56" w:rsidRPr="00AE4648">
        <w:rPr>
          <w:rStyle w:val="Heading3Char"/>
        </w:rPr>
        <w:t>advance</w:t>
      </w:r>
      <w:r>
        <w:rPr>
          <w:rStyle w:val="Heading3Char"/>
        </w:rPr>
        <w:t xml:space="preserve"> </w:t>
      </w:r>
      <w:r w:rsidR="007C1A56" w:rsidRPr="00AE4648">
        <w:rPr>
          <w:rStyle w:val="Heading3Char"/>
        </w:rPr>
        <w:t>options</w:t>
      </w:r>
      <w:bookmarkEnd w:id="415"/>
      <w:bookmarkEnd w:id="416"/>
      <w:r w:rsidR="007C1A56" w:rsidRPr="00C463D2">
        <w:rPr>
          <w:rFonts w:ascii="Consolas" w:hAnsi="Consolas"/>
        </w:rPr>
        <w:t xml:space="preserve"> – Use this column to capture any SQL Server advance database options. Currently this is used to document any special partitioning that is used at the database level.</w:t>
      </w:r>
    </w:p>
    <w:p w14:paraId="28045393" w14:textId="77777777" w:rsidR="007C1A56" w:rsidRPr="00C463D2" w:rsidRDefault="007C1A56" w:rsidP="007C1A56">
      <w:pPr>
        <w:pStyle w:val="Heading3"/>
        <w:rPr>
          <w:rFonts w:ascii="Consolas" w:hAnsi="Consolas"/>
          <w:b w:val="0"/>
          <w:color w:val="000000" w:themeColor="text1"/>
        </w:rPr>
      </w:pPr>
    </w:p>
    <w:p w14:paraId="4906E447" w14:textId="77777777" w:rsidR="0087707A" w:rsidRDefault="0087707A" w:rsidP="007C1A56">
      <w:pPr>
        <w:pStyle w:val="Heading3"/>
        <w:rPr>
          <w:rStyle w:val="Heading2Char"/>
        </w:rPr>
      </w:pPr>
      <w:bookmarkStart w:id="417" w:name="_Toc10610766"/>
    </w:p>
    <w:p w14:paraId="28704246" w14:textId="77777777" w:rsidR="007C1A56" w:rsidRPr="0087707A" w:rsidRDefault="007C1A56" w:rsidP="0087707A">
      <w:pPr>
        <w:rPr>
          <w:rFonts w:ascii="Consolas" w:hAnsi="Consolas"/>
        </w:rPr>
      </w:pPr>
      <w:bookmarkStart w:id="418" w:name="_Toc10647155"/>
      <w:r w:rsidRPr="00AE4648">
        <w:rPr>
          <w:rStyle w:val="Heading2Char"/>
        </w:rPr>
        <w:t>Creating a new instance of an existing data model.</w:t>
      </w:r>
      <w:bookmarkEnd w:id="418"/>
      <w:r w:rsidRPr="00C463D2">
        <w:rPr>
          <w:color w:val="000000" w:themeColor="text1"/>
        </w:rPr>
        <w:t xml:space="preserve"> </w:t>
      </w:r>
      <w:r w:rsidRPr="0087707A">
        <w:rPr>
          <w:rFonts w:ascii="Consolas" w:hAnsi="Consolas"/>
        </w:rPr>
        <w:t>To create a new instance of an existing data model, you need to use the ‘copy selected trees’ option in NASIS to copy the existing data, and ‘paste rows/trees (inserting new rows)’ option in NASIS to create a new instance of the data model.  You also must rename the system version, since the system name and system version combination must be unique.</w:t>
      </w:r>
      <w:bookmarkEnd w:id="417"/>
    </w:p>
    <w:p w14:paraId="75AB4008" w14:textId="77777777" w:rsidR="007F1A5C" w:rsidRPr="00C463D2" w:rsidRDefault="007F1A5C" w:rsidP="007C1A56">
      <w:pPr>
        <w:pStyle w:val="Heading3"/>
        <w:rPr>
          <w:rFonts w:ascii="Consolas" w:hAnsi="Consolas"/>
          <w:sz w:val="22"/>
          <w:szCs w:val="22"/>
        </w:rPr>
      </w:pPr>
    </w:p>
    <w:p w14:paraId="45C4737C" w14:textId="77777777" w:rsidR="007C1A56" w:rsidRPr="007F1A5C" w:rsidRDefault="007C1A56" w:rsidP="007F1A5C">
      <w:pPr>
        <w:pStyle w:val="Heading2"/>
      </w:pPr>
      <w:bookmarkStart w:id="419" w:name="_Toc10610767"/>
      <w:bookmarkStart w:id="420" w:name="_Toc10647156"/>
      <w:r w:rsidRPr="007F1A5C">
        <w:t>Table</w:t>
      </w:r>
      <w:r w:rsidR="007B6C97">
        <w:t xml:space="preserve"> C</w:t>
      </w:r>
      <w:r w:rsidRPr="007F1A5C">
        <w:t>ollection</w:t>
      </w:r>
      <w:bookmarkEnd w:id="419"/>
      <w:r w:rsidRPr="007F1A5C">
        <w:t xml:space="preserve"> </w:t>
      </w:r>
      <w:r w:rsidR="007B6C97">
        <w:t>Table</w:t>
      </w:r>
      <w:bookmarkEnd w:id="420"/>
    </w:p>
    <w:p w14:paraId="1C8F2A33" w14:textId="77777777" w:rsidR="007C1A56" w:rsidRDefault="007C1A56" w:rsidP="007C1A56">
      <w:pPr>
        <w:rPr>
          <w:rFonts w:ascii="Consolas" w:eastAsiaTheme="majorEastAsia" w:hAnsi="Consolas" w:cstheme="majorBidi"/>
          <w:color w:val="000000" w:themeColor="text1"/>
        </w:rPr>
      </w:pPr>
    </w:p>
    <w:p w14:paraId="3B52AB50" w14:textId="5DDA544D" w:rsidR="007C1A56" w:rsidRDefault="007C1A56" w:rsidP="007C1A56">
      <w:pPr>
        <w:rPr>
          <w:ins w:id="421" w:author="Tan, Ann - NRCS, Arcata, CA" w:date="2019-08-09T13:02:00Z"/>
          <w:rFonts w:ascii="Consolas" w:eastAsiaTheme="majorEastAsia" w:hAnsi="Consolas" w:cstheme="majorBidi"/>
          <w:color w:val="000000" w:themeColor="text1"/>
        </w:rPr>
      </w:pPr>
      <w:r w:rsidRPr="00C463D2">
        <w:rPr>
          <w:rFonts w:ascii="Consolas" w:eastAsiaTheme="majorEastAsia" w:hAnsi="Consolas" w:cstheme="majorBidi"/>
          <w:color w:val="000000" w:themeColor="text1"/>
        </w:rPr>
        <w:t xml:space="preserve">The </w:t>
      </w:r>
      <w:proofErr w:type="spellStart"/>
      <w:r w:rsidRPr="00C463D2">
        <w:rPr>
          <w:rFonts w:ascii="Consolas" w:eastAsiaTheme="majorEastAsia" w:hAnsi="Consolas" w:cstheme="majorBidi"/>
          <w:color w:val="000000" w:themeColor="text1"/>
        </w:rPr>
        <w:t>tablecollection</w:t>
      </w:r>
      <w:proofErr w:type="spellEnd"/>
      <w:r w:rsidRPr="00C463D2">
        <w:rPr>
          <w:rFonts w:ascii="Consolas" w:eastAsiaTheme="majorEastAsia" w:hAnsi="Consolas" w:cstheme="majorBidi"/>
          <w:color w:val="000000" w:themeColor="text1"/>
        </w:rPr>
        <w:t xml:space="preserve"> table is used to group a set of tables. In NASIS this is used to group tables by business objects.</w:t>
      </w:r>
    </w:p>
    <w:p w14:paraId="1BE0ED36" w14:textId="5492D143" w:rsidR="00652618" w:rsidRDefault="00652618" w:rsidP="007C1A56">
      <w:pPr>
        <w:rPr>
          <w:ins w:id="422" w:author="Tan, Ann - NRCS, Arcata, CA" w:date="2019-08-09T13:02:00Z"/>
          <w:rFonts w:ascii="Consolas" w:eastAsiaTheme="majorEastAsia" w:hAnsi="Consolas" w:cstheme="majorBidi"/>
          <w:color w:val="000000" w:themeColor="text1"/>
        </w:rPr>
      </w:pPr>
    </w:p>
    <w:p w14:paraId="1F72D215" w14:textId="4BF0244E" w:rsidR="00652618" w:rsidRPr="00C463D2" w:rsidRDefault="00652618" w:rsidP="007C1A56">
      <w:pPr>
        <w:rPr>
          <w:rFonts w:ascii="Consolas" w:eastAsiaTheme="majorEastAsia" w:hAnsi="Consolas" w:cstheme="majorBidi"/>
          <w:color w:val="000000" w:themeColor="text1"/>
        </w:rPr>
      </w:pPr>
      <w:ins w:id="423" w:author="Tan, Ann - NRCS, Arcata, CA" w:date="2019-08-09T13:02:00Z">
        <w:r w:rsidRPr="00652618">
          <w:rPr>
            <w:noProof/>
          </w:rPr>
          <w:drawing>
            <wp:inline distT="0" distB="0" distL="0" distR="0" wp14:anchorId="56ADA9E7" wp14:editId="235B8F66">
              <wp:extent cx="6019800" cy="25882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9800" cy="2588260"/>
                      </a:xfrm>
                      <a:prstGeom prst="rect">
                        <a:avLst/>
                      </a:prstGeom>
                    </pic:spPr>
                  </pic:pic>
                </a:graphicData>
              </a:graphic>
            </wp:inline>
          </w:drawing>
        </w:r>
      </w:ins>
    </w:p>
    <w:p w14:paraId="6D82EC29" w14:textId="77777777" w:rsidR="007C1A56" w:rsidRPr="00C463D2" w:rsidRDefault="007C1A56" w:rsidP="007C1A56">
      <w:pPr>
        <w:rPr>
          <w:rFonts w:ascii="Consolas" w:eastAsiaTheme="majorEastAsia" w:hAnsi="Consolas" w:cstheme="majorBidi"/>
          <w:color w:val="000000" w:themeColor="text1"/>
        </w:rPr>
      </w:pPr>
    </w:p>
    <w:p w14:paraId="52AAC167" w14:textId="77777777" w:rsidR="007C1A56" w:rsidRPr="00C463D2" w:rsidRDefault="007C1A56" w:rsidP="007C1A56">
      <w:pPr>
        <w:rPr>
          <w:rFonts w:ascii="Consolas" w:hAnsi="Consolas"/>
        </w:rPr>
      </w:pPr>
      <w:bookmarkStart w:id="424" w:name="_Toc10647157"/>
      <w:r w:rsidRPr="007F1A5C">
        <w:rPr>
          <w:rStyle w:val="Heading3Char"/>
        </w:rPr>
        <w:t>Table Collection Name</w:t>
      </w:r>
      <w:bookmarkEnd w:id="424"/>
      <w:r w:rsidRPr="00C463D2">
        <w:rPr>
          <w:rFonts w:ascii="Consolas" w:hAnsi="Consolas"/>
          <w:color w:val="000000" w:themeColor="text1"/>
        </w:rPr>
        <w:t xml:space="preserve"> </w:t>
      </w:r>
      <w:r w:rsidRPr="00C463D2">
        <w:rPr>
          <w:rFonts w:ascii="Consolas" w:hAnsi="Consolas"/>
        </w:rPr>
        <w:t xml:space="preserve">– The unique name for a table collection (business object). It is often the same as the name of the table collection's root </w:t>
      </w:r>
      <w:r w:rsidRPr="00C463D2">
        <w:rPr>
          <w:rFonts w:ascii="Consolas" w:hAnsi="Consolas"/>
        </w:rPr>
        <w:lastRenderedPageBreak/>
        <w:t>table. – For non NASIS data models, it is acceptable to use ‘All Tables’.</w:t>
      </w:r>
    </w:p>
    <w:p w14:paraId="7BCA6475" w14:textId="77777777" w:rsidR="007C1A56" w:rsidRPr="00C463D2" w:rsidRDefault="007C1A56" w:rsidP="007C1A56">
      <w:pPr>
        <w:rPr>
          <w:rFonts w:ascii="Consolas" w:hAnsi="Consolas"/>
        </w:rPr>
      </w:pPr>
    </w:p>
    <w:p w14:paraId="1E7CC6C1" w14:textId="77777777" w:rsidR="007C1A56" w:rsidRPr="00C463D2" w:rsidRDefault="007C1A56" w:rsidP="007C1A56">
      <w:pPr>
        <w:rPr>
          <w:rFonts w:ascii="Consolas" w:hAnsi="Consolas"/>
        </w:rPr>
      </w:pPr>
      <w:bookmarkStart w:id="425" w:name="_Toc10610768"/>
      <w:bookmarkStart w:id="426" w:name="_Toc10647158"/>
      <w:r w:rsidRPr="007F1A5C">
        <w:rPr>
          <w:rStyle w:val="Heading3Char"/>
        </w:rPr>
        <w:t>Table Collection Sequence</w:t>
      </w:r>
      <w:bookmarkEnd w:id="425"/>
      <w:bookmarkEnd w:id="426"/>
      <w:r w:rsidR="007F1A5C">
        <w:rPr>
          <w:rStyle w:val="Heading3Char"/>
          <w:rFonts w:ascii="Consolas" w:hAnsi="Consolas"/>
          <w:b w:val="0"/>
          <w:color w:val="000000" w:themeColor="text1"/>
        </w:rPr>
        <w:t xml:space="preserve"> </w:t>
      </w:r>
      <w:r w:rsidRPr="00C463D2">
        <w:rPr>
          <w:rFonts w:ascii="Consolas" w:hAnsi="Consolas"/>
        </w:rPr>
        <w:t>-The sequence in which table collections are displayed.</w:t>
      </w:r>
    </w:p>
    <w:p w14:paraId="33E1A378" w14:textId="77777777" w:rsidR="007C1A56" w:rsidRPr="00C463D2" w:rsidRDefault="007C1A56" w:rsidP="007C1A56">
      <w:pPr>
        <w:rPr>
          <w:rFonts w:ascii="Consolas" w:hAnsi="Consolas"/>
        </w:rPr>
      </w:pPr>
    </w:p>
    <w:p w14:paraId="724905C3" w14:textId="77777777" w:rsidR="007C1A56" w:rsidRPr="00C463D2" w:rsidRDefault="007C1A56" w:rsidP="007C1A56">
      <w:pPr>
        <w:rPr>
          <w:rFonts w:ascii="Consolas" w:hAnsi="Consolas"/>
          <w:color w:val="000000" w:themeColor="text1"/>
        </w:rPr>
      </w:pPr>
      <w:bookmarkStart w:id="427" w:name="_Toc10647159"/>
      <w:bookmarkStart w:id="428" w:name="_Toc10610769"/>
      <w:r w:rsidRPr="007F1A5C">
        <w:rPr>
          <w:rStyle w:val="Heading3Char"/>
        </w:rPr>
        <w:t>Table Collection Insert Sequence</w:t>
      </w:r>
      <w:bookmarkEnd w:id="427"/>
      <w:r w:rsidRPr="00C463D2">
        <w:rPr>
          <w:rStyle w:val="Heading3Char"/>
          <w:rFonts w:ascii="Consolas" w:hAnsi="Consolas"/>
          <w:b w:val="0"/>
          <w:color w:val="000000" w:themeColor="text1"/>
        </w:rPr>
        <w:t xml:space="preserve"> </w:t>
      </w:r>
      <w:bookmarkEnd w:id="428"/>
      <w:r w:rsidRPr="00C463D2">
        <w:rPr>
          <w:rFonts w:ascii="Consolas" w:hAnsi="Consolas"/>
          <w:color w:val="000000" w:themeColor="text1"/>
        </w:rPr>
        <w:t>-</w:t>
      </w:r>
      <w:r w:rsidRPr="00C463D2">
        <w:rPr>
          <w:rFonts w:ascii="Consolas" w:hAnsi="Consolas"/>
        </w:rPr>
        <w:t xml:space="preserve"> The sequence in which the corresponding table collection should be </w:t>
      </w:r>
      <w:r w:rsidRPr="00C463D2">
        <w:rPr>
          <w:rFonts w:ascii="Consolas" w:hAnsi="Consolas"/>
          <w:color w:val="000000" w:themeColor="text1"/>
        </w:rPr>
        <w:t>inserted into the database, relative to other table collections. The insert sequence is used when doing a batch of uploads to the server database, to make sure that foreign keys can get resolved. If it's wrong uploads could fail.</w:t>
      </w:r>
    </w:p>
    <w:p w14:paraId="766EFB81" w14:textId="77777777" w:rsidR="007C1A56" w:rsidRPr="00C463D2" w:rsidRDefault="007C1A56" w:rsidP="007C1A56">
      <w:pPr>
        <w:rPr>
          <w:rFonts w:ascii="Consolas" w:hAnsi="Consolas"/>
        </w:rPr>
      </w:pPr>
    </w:p>
    <w:p w14:paraId="1AB372D6" w14:textId="77777777" w:rsidR="007C1A56" w:rsidRDefault="007C1A56" w:rsidP="007C1A56">
      <w:pPr>
        <w:rPr>
          <w:rFonts w:ascii="Consolas" w:hAnsi="Consolas"/>
          <w:color w:val="000000" w:themeColor="text1"/>
        </w:rPr>
      </w:pPr>
      <w:bookmarkStart w:id="429" w:name="_Toc10610770"/>
      <w:bookmarkStart w:id="430" w:name="_Toc10647160"/>
      <w:r w:rsidRPr="007F1A5C">
        <w:rPr>
          <w:rStyle w:val="Heading3Char"/>
        </w:rPr>
        <w:t>Restricted NASIS Site ID</w:t>
      </w:r>
      <w:bookmarkEnd w:id="429"/>
      <w:bookmarkEnd w:id="430"/>
      <w:r w:rsidRPr="00C463D2">
        <w:rPr>
          <w:rFonts w:ascii="Consolas" w:hAnsi="Consolas"/>
          <w:color w:val="000000" w:themeColor="text1"/>
        </w:rPr>
        <w:t xml:space="preserve"> – The ID of the NASIS site to which creation of new instances of the corresponding table collection is restricted.  A NASIS site is an administrative entity by which table collection instance ownership is managed.  A user's default site has to be set to the restricted site in order to create a new record. This makes sure that the new record is owned by the restricted site, which then insures that other users can't edit it.</w:t>
      </w:r>
    </w:p>
    <w:p w14:paraId="71492FAA" w14:textId="77777777" w:rsidR="007F1A5C" w:rsidRPr="00C463D2" w:rsidRDefault="007F1A5C" w:rsidP="007C1A56">
      <w:pPr>
        <w:rPr>
          <w:rFonts w:ascii="Consolas" w:hAnsi="Consolas"/>
          <w:color w:val="000000" w:themeColor="text1"/>
        </w:rPr>
      </w:pPr>
    </w:p>
    <w:p w14:paraId="1FB6883E" w14:textId="77777777" w:rsidR="007C1A56" w:rsidRPr="00C463D2" w:rsidRDefault="007C1A56" w:rsidP="007C1A56">
      <w:pPr>
        <w:rPr>
          <w:rFonts w:ascii="Consolas" w:hAnsi="Consolas"/>
          <w:color w:val="000000" w:themeColor="text1"/>
        </w:rPr>
      </w:pPr>
      <w:bookmarkStart w:id="431" w:name="_Toc10610771"/>
      <w:bookmarkStart w:id="432" w:name="_Toc10647161"/>
      <w:r w:rsidRPr="007F1A5C">
        <w:rPr>
          <w:rStyle w:val="Heading3Char"/>
        </w:rPr>
        <w:t>Visible When Restricted</w:t>
      </w:r>
      <w:bookmarkEnd w:id="431"/>
      <w:bookmarkEnd w:id="432"/>
      <w:r w:rsidRPr="00C463D2">
        <w:rPr>
          <w:rFonts w:ascii="Consolas" w:hAnsi="Consolas"/>
          <w:color w:val="000000" w:themeColor="text1"/>
        </w:rPr>
        <w:t xml:space="preserve"> - A Boolean value that indicates whether or not the table in in the corresponding table collection can be edited via the general NASIS grid editor.  Some table collections have their own specialized edit interface.</w:t>
      </w:r>
    </w:p>
    <w:p w14:paraId="38957330" w14:textId="77777777" w:rsidR="007F1A5C" w:rsidRDefault="007F1A5C" w:rsidP="007C1A56">
      <w:pPr>
        <w:rPr>
          <w:rFonts w:ascii="Consolas" w:hAnsi="Consolas"/>
          <w:color w:val="000000" w:themeColor="text1"/>
        </w:rPr>
      </w:pPr>
    </w:p>
    <w:p w14:paraId="5870C8E9"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Restricted NASIS Site ID and Visible when restricted are client side settings that determine what NASIS Site members can edit the data and if the table should be visible in NASIS for users who do not have permission to edit the data.</w:t>
      </w:r>
    </w:p>
    <w:p w14:paraId="79D86FA1" w14:textId="77777777" w:rsidR="007C1A56" w:rsidRPr="00C463D2" w:rsidRDefault="007C1A56" w:rsidP="007C1A56">
      <w:pPr>
        <w:rPr>
          <w:rFonts w:ascii="Consolas" w:hAnsi="Consolas"/>
          <w:color w:val="000000" w:themeColor="text1"/>
        </w:rPr>
      </w:pPr>
    </w:p>
    <w:p w14:paraId="7F3F5D49"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In NASIS 7.3, some example Restricted NASIS Site ID data:</w:t>
      </w:r>
    </w:p>
    <w:p w14:paraId="3CEAA5A4" w14:textId="77777777" w:rsidR="007C1A56" w:rsidRPr="00C463D2" w:rsidRDefault="007C1A56" w:rsidP="007C1A56">
      <w:pPr>
        <w:rPr>
          <w:rFonts w:ascii="Consolas" w:hAnsi="Consolas"/>
          <w:color w:val="000000" w:themeColor="text1"/>
        </w:rPr>
      </w:pPr>
    </w:p>
    <w:tbl>
      <w:tblPr>
        <w:tblStyle w:val="TableGrid"/>
        <w:tblW w:w="0" w:type="auto"/>
        <w:tblLook w:val="04A0" w:firstRow="1" w:lastRow="0" w:firstColumn="1" w:lastColumn="0" w:noHBand="0" w:noVBand="1"/>
      </w:tblPr>
      <w:tblGrid>
        <w:gridCol w:w="3116"/>
        <w:gridCol w:w="3117"/>
        <w:gridCol w:w="3117"/>
      </w:tblGrid>
      <w:tr w:rsidR="007C1A56" w:rsidRPr="0071371F" w14:paraId="4B3A370B" w14:textId="77777777" w:rsidTr="007C1A56">
        <w:tc>
          <w:tcPr>
            <w:tcW w:w="3116" w:type="dxa"/>
            <w:shd w:val="clear" w:color="auto" w:fill="FFFF00"/>
          </w:tcPr>
          <w:p w14:paraId="10E1629E" w14:textId="77777777" w:rsidR="007C1A56" w:rsidRPr="0071371F" w:rsidRDefault="007C1A56" w:rsidP="007C1A56">
            <w:pPr>
              <w:jc w:val="center"/>
              <w:rPr>
                <w:rFonts w:ascii="Consolas" w:hAnsi="Consolas"/>
                <w:color w:val="000000" w:themeColor="text1"/>
              </w:rPr>
            </w:pPr>
            <w:r w:rsidRPr="0071371F">
              <w:rPr>
                <w:rFonts w:ascii="Consolas" w:hAnsi="Consolas"/>
                <w:color w:val="000000" w:themeColor="text1"/>
              </w:rPr>
              <w:t>Table Collection Name</w:t>
            </w:r>
          </w:p>
        </w:tc>
        <w:tc>
          <w:tcPr>
            <w:tcW w:w="3117" w:type="dxa"/>
            <w:shd w:val="clear" w:color="auto" w:fill="FFFF00"/>
          </w:tcPr>
          <w:p w14:paraId="3190F94D" w14:textId="77777777" w:rsidR="007C1A56" w:rsidRPr="0071371F" w:rsidRDefault="007C1A56" w:rsidP="007C1A56">
            <w:pPr>
              <w:jc w:val="center"/>
              <w:rPr>
                <w:rFonts w:ascii="Consolas" w:hAnsi="Consolas"/>
                <w:color w:val="000000" w:themeColor="text1"/>
              </w:rPr>
            </w:pPr>
            <w:r w:rsidRPr="0071371F">
              <w:rPr>
                <w:rFonts w:ascii="Consolas" w:hAnsi="Consolas"/>
                <w:color w:val="000000" w:themeColor="text1"/>
              </w:rPr>
              <w:t>Restricted NASIS Site ID</w:t>
            </w:r>
          </w:p>
        </w:tc>
        <w:tc>
          <w:tcPr>
            <w:tcW w:w="3117" w:type="dxa"/>
            <w:shd w:val="clear" w:color="auto" w:fill="FFFF00"/>
          </w:tcPr>
          <w:p w14:paraId="21B8D7C4" w14:textId="77777777" w:rsidR="007C1A56" w:rsidRPr="0071371F" w:rsidRDefault="007C1A56" w:rsidP="007C1A56">
            <w:pPr>
              <w:jc w:val="center"/>
              <w:rPr>
                <w:rFonts w:ascii="Consolas" w:hAnsi="Consolas"/>
                <w:color w:val="000000" w:themeColor="text1"/>
              </w:rPr>
            </w:pPr>
            <w:r w:rsidRPr="0071371F">
              <w:rPr>
                <w:rFonts w:ascii="Consolas" w:hAnsi="Consolas"/>
                <w:color w:val="000000" w:themeColor="text1"/>
              </w:rPr>
              <w:t>Visible When Restricted</w:t>
            </w:r>
          </w:p>
        </w:tc>
      </w:tr>
      <w:tr w:rsidR="007C1A56" w:rsidRPr="00C463D2" w14:paraId="0C7DC4E1" w14:textId="77777777" w:rsidTr="007C1A56">
        <w:tc>
          <w:tcPr>
            <w:tcW w:w="3116" w:type="dxa"/>
          </w:tcPr>
          <w:p w14:paraId="135E8DB8" w14:textId="77777777" w:rsidR="007C1A56" w:rsidRPr="00C463D2" w:rsidRDefault="007F1A5C" w:rsidP="007C1A56">
            <w:pPr>
              <w:rPr>
                <w:rFonts w:ascii="Consolas" w:hAnsi="Consolas"/>
                <w:color w:val="000000" w:themeColor="text1"/>
              </w:rPr>
            </w:pPr>
            <w:r w:rsidRPr="00C463D2">
              <w:rPr>
                <w:rFonts w:ascii="Consolas" w:hAnsi="Consolas"/>
                <w:color w:val="000000" w:themeColor="text1"/>
              </w:rPr>
              <w:t>P</w:t>
            </w:r>
            <w:r w:rsidR="007C1A56" w:rsidRPr="00C463D2">
              <w:rPr>
                <w:rFonts w:ascii="Consolas" w:hAnsi="Consolas"/>
                <w:color w:val="000000" w:themeColor="text1"/>
              </w:rPr>
              <w:t>lant</w:t>
            </w:r>
          </w:p>
        </w:tc>
        <w:tc>
          <w:tcPr>
            <w:tcW w:w="3117" w:type="dxa"/>
          </w:tcPr>
          <w:p w14:paraId="2D6F94D3"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2 = Flora</w:t>
            </w:r>
          </w:p>
        </w:tc>
        <w:tc>
          <w:tcPr>
            <w:tcW w:w="3117" w:type="dxa"/>
          </w:tcPr>
          <w:p w14:paraId="2CAD3959"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true</w:t>
            </w:r>
          </w:p>
        </w:tc>
      </w:tr>
      <w:tr w:rsidR="007C1A56" w:rsidRPr="00C463D2" w14:paraId="2D068396" w14:textId="77777777" w:rsidTr="007C1A56">
        <w:tc>
          <w:tcPr>
            <w:tcW w:w="3116" w:type="dxa"/>
          </w:tcPr>
          <w:p w14:paraId="4FF6B265"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Local plant</w:t>
            </w:r>
          </w:p>
        </w:tc>
        <w:tc>
          <w:tcPr>
            <w:tcW w:w="3117" w:type="dxa"/>
          </w:tcPr>
          <w:p w14:paraId="4626B18B"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6 = Local Plant</w:t>
            </w:r>
          </w:p>
        </w:tc>
        <w:tc>
          <w:tcPr>
            <w:tcW w:w="3117" w:type="dxa"/>
          </w:tcPr>
          <w:p w14:paraId="55760E11"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true</w:t>
            </w:r>
          </w:p>
        </w:tc>
      </w:tr>
      <w:tr w:rsidR="007C1A56" w:rsidRPr="00C463D2" w14:paraId="7E7FE1F8" w14:textId="77777777" w:rsidTr="007C1A56">
        <w:tc>
          <w:tcPr>
            <w:tcW w:w="3116" w:type="dxa"/>
          </w:tcPr>
          <w:p w14:paraId="6DF2CA10"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Domain group</w:t>
            </w:r>
          </w:p>
        </w:tc>
        <w:tc>
          <w:tcPr>
            <w:tcW w:w="3117" w:type="dxa"/>
          </w:tcPr>
          <w:p w14:paraId="163EA6F9"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3 = Soil Metadata Repository</w:t>
            </w:r>
          </w:p>
        </w:tc>
        <w:tc>
          <w:tcPr>
            <w:tcW w:w="3117" w:type="dxa"/>
          </w:tcPr>
          <w:p w14:paraId="7C986C4E"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false</w:t>
            </w:r>
          </w:p>
        </w:tc>
      </w:tr>
      <w:tr w:rsidR="007C1A56" w:rsidRPr="00C463D2" w14:paraId="73785CA0" w14:textId="77777777" w:rsidTr="007C1A56">
        <w:tc>
          <w:tcPr>
            <w:tcW w:w="3116" w:type="dxa"/>
          </w:tcPr>
          <w:p w14:paraId="0B0CEE31"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Project type</w:t>
            </w:r>
          </w:p>
        </w:tc>
        <w:tc>
          <w:tcPr>
            <w:tcW w:w="3117" w:type="dxa"/>
          </w:tcPr>
          <w:p w14:paraId="0A1A9476"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1 = NCSS Pangaea</w:t>
            </w:r>
          </w:p>
        </w:tc>
        <w:tc>
          <w:tcPr>
            <w:tcW w:w="3117" w:type="dxa"/>
          </w:tcPr>
          <w:p w14:paraId="38BE315C"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false</w:t>
            </w:r>
          </w:p>
        </w:tc>
      </w:tr>
      <w:tr w:rsidR="007C1A56" w:rsidRPr="00C463D2" w14:paraId="04195F98" w14:textId="77777777" w:rsidTr="007C1A56">
        <w:tc>
          <w:tcPr>
            <w:tcW w:w="3116" w:type="dxa"/>
          </w:tcPr>
          <w:p w14:paraId="6B866DE5"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System</w:t>
            </w:r>
          </w:p>
        </w:tc>
        <w:tc>
          <w:tcPr>
            <w:tcW w:w="3117" w:type="dxa"/>
          </w:tcPr>
          <w:p w14:paraId="1F32C921"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3 = Soil Metadata Repository</w:t>
            </w:r>
          </w:p>
        </w:tc>
        <w:tc>
          <w:tcPr>
            <w:tcW w:w="3117" w:type="dxa"/>
          </w:tcPr>
          <w:p w14:paraId="7A5AAFDB"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false</w:t>
            </w:r>
          </w:p>
        </w:tc>
      </w:tr>
    </w:tbl>
    <w:p w14:paraId="5C750795" w14:textId="77777777" w:rsidR="007C1A56" w:rsidRPr="00C463D2" w:rsidRDefault="007C1A56" w:rsidP="007C1A56">
      <w:pPr>
        <w:rPr>
          <w:rFonts w:ascii="Consolas" w:hAnsi="Consolas"/>
          <w:color w:val="000000" w:themeColor="text1"/>
        </w:rPr>
      </w:pPr>
    </w:p>
    <w:p w14:paraId="10B0D645" w14:textId="77777777" w:rsidR="007C1A56" w:rsidRPr="00C463D2" w:rsidRDefault="007C1A56" w:rsidP="007C1A56">
      <w:pPr>
        <w:rPr>
          <w:rFonts w:ascii="Consolas" w:hAnsi="Consolas"/>
          <w:color w:val="000000" w:themeColor="text1"/>
        </w:rPr>
      </w:pPr>
      <w:bookmarkStart w:id="433" w:name="_Toc10610772"/>
      <w:bookmarkStart w:id="434" w:name="_Toc10647162"/>
      <w:r w:rsidRPr="007F1A5C">
        <w:rPr>
          <w:rStyle w:val="Heading3Char"/>
        </w:rPr>
        <w:t>Load All</w:t>
      </w:r>
      <w:bookmarkEnd w:id="433"/>
      <w:r w:rsidR="002E1280">
        <w:rPr>
          <w:rStyle w:val="Heading3Char"/>
          <w:rFonts w:ascii="Consolas" w:hAnsi="Consolas"/>
          <w:b w:val="0"/>
          <w:color w:val="000000" w:themeColor="text1"/>
        </w:rPr>
        <w:t xml:space="preserve"> -</w:t>
      </w:r>
      <w:bookmarkEnd w:id="434"/>
      <w:r w:rsidRPr="00C463D2">
        <w:rPr>
          <w:rFonts w:ascii="Consolas" w:hAnsi="Consolas"/>
          <w:color w:val="000000" w:themeColor="text1"/>
        </w:rPr>
        <w:t xml:space="preserve"> A Boolean value that indicates whether or not all data for the root table in the corresponding table collection should be automatically loaded whenever that table is first viewed.</w:t>
      </w:r>
    </w:p>
    <w:p w14:paraId="6B18C132"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Currently only the NASIS Site table has load all set to true.</w:t>
      </w:r>
    </w:p>
    <w:p w14:paraId="2FB89AD8" w14:textId="77777777" w:rsidR="007C1A56" w:rsidRPr="00C463D2" w:rsidRDefault="007C1A56" w:rsidP="007C1A56">
      <w:pPr>
        <w:rPr>
          <w:rFonts w:ascii="Consolas" w:hAnsi="Consolas"/>
          <w:color w:val="000000" w:themeColor="text1"/>
        </w:rPr>
      </w:pPr>
    </w:p>
    <w:p w14:paraId="581917B9" w14:textId="77777777" w:rsidR="007C1A56" w:rsidRPr="00C463D2" w:rsidRDefault="007C1A56" w:rsidP="007C1A56">
      <w:pPr>
        <w:rPr>
          <w:rFonts w:ascii="Consolas" w:hAnsi="Consolas"/>
          <w:color w:val="000000" w:themeColor="text1"/>
        </w:rPr>
      </w:pPr>
      <w:bookmarkStart w:id="435" w:name="_Toc10610773"/>
      <w:bookmarkStart w:id="436" w:name="_Toc10647163"/>
      <w:r w:rsidRPr="007F1A5C">
        <w:rPr>
          <w:rStyle w:val="Heading3Char"/>
        </w:rPr>
        <w:t>Visible in Grid Editor?</w:t>
      </w:r>
      <w:r w:rsidRPr="00C463D2">
        <w:rPr>
          <w:rStyle w:val="Heading3Char"/>
          <w:rFonts w:ascii="Consolas" w:hAnsi="Consolas"/>
          <w:b w:val="0"/>
          <w:color w:val="000000" w:themeColor="text1"/>
        </w:rPr>
        <w:t xml:space="preserve"> </w:t>
      </w:r>
      <w:bookmarkEnd w:id="435"/>
      <w:r w:rsidR="002E1280">
        <w:rPr>
          <w:rStyle w:val="Heading3Char"/>
          <w:rFonts w:ascii="Consolas" w:hAnsi="Consolas"/>
          <w:b w:val="0"/>
          <w:color w:val="000000" w:themeColor="text1"/>
        </w:rPr>
        <w:t>-</w:t>
      </w:r>
      <w:bookmarkEnd w:id="436"/>
      <w:r w:rsidRPr="00C463D2">
        <w:rPr>
          <w:rFonts w:ascii="Consolas" w:hAnsi="Consolas"/>
          <w:b/>
          <w:color w:val="000000" w:themeColor="text1"/>
        </w:rPr>
        <w:t xml:space="preserve">  </w:t>
      </w:r>
      <w:r w:rsidRPr="00C463D2">
        <w:rPr>
          <w:rFonts w:ascii="Consolas" w:hAnsi="Consolas"/>
          <w:color w:val="000000" w:themeColor="text1"/>
        </w:rPr>
        <w:t xml:space="preserve">A Boolean value that indicates whether or not the table in in the corresponding table collection can be edited via the general NASIS grid editor.  Some table collections have their own specialized edit interface. Currently the only tables that have the visible in grid editor set to false are Pedon DB Metadata, Choice List Set, and Edit Setup.  In the past </w:t>
      </w:r>
      <w:r w:rsidRPr="00C463D2">
        <w:rPr>
          <w:rFonts w:ascii="Consolas" w:hAnsi="Consolas"/>
          <w:color w:val="000000" w:themeColor="text1"/>
        </w:rPr>
        <w:lastRenderedPageBreak/>
        <w:t>the Form table collection had this set to false, and Forms were not visible in the NASIS grid editor.</w:t>
      </w:r>
    </w:p>
    <w:p w14:paraId="55B00A71" w14:textId="77777777" w:rsidR="007C1A56" w:rsidRPr="00C463D2" w:rsidRDefault="007C1A56" w:rsidP="007C1A56">
      <w:pPr>
        <w:rPr>
          <w:rFonts w:ascii="Consolas" w:hAnsi="Consolas"/>
          <w:color w:val="000000" w:themeColor="text1"/>
        </w:rPr>
      </w:pPr>
    </w:p>
    <w:p w14:paraId="5D8D8304" w14:textId="77777777" w:rsidR="007C1A56" w:rsidRPr="00C463D2" w:rsidRDefault="007C1A56" w:rsidP="007C1A56">
      <w:pPr>
        <w:rPr>
          <w:rFonts w:ascii="Consolas" w:hAnsi="Consolas"/>
          <w:color w:val="000000" w:themeColor="text1"/>
        </w:rPr>
      </w:pPr>
      <w:bookmarkStart w:id="437" w:name="_Toc10610774"/>
      <w:bookmarkStart w:id="438" w:name="_Toc10647164"/>
      <w:r w:rsidRPr="007F1A5C">
        <w:rPr>
          <w:rStyle w:val="Heading3Char"/>
        </w:rPr>
        <w:t xml:space="preserve">Table Collection </w:t>
      </w:r>
      <w:r w:rsidR="002E1280">
        <w:rPr>
          <w:rStyle w:val="Heading3Char"/>
        </w:rPr>
        <w:t>R</w:t>
      </w:r>
      <w:r w:rsidRPr="007F1A5C">
        <w:rPr>
          <w:rStyle w:val="Heading3Char"/>
        </w:rPr>
        <w:t>eplication Type</w:t>
      </w:r>
      <w:bookmarkEnd w:id="437"/>
      <w:r w:rsidR="002E1280">
        <w:rPr>
          <w:rStyle w:val="Heading3Char"/>
          <w:rFonts w:ascii="Consolas" w:hAnsi="Consolas"/>
          <w:b w:val="0"/>
          <w:color w:val="000000" w:themeColor="text1"/>
        </w:rPr>
        <w:t xml:space="preserve"> -</w:t>
      </w:r>
      <w:bookmarkEnd w:id="438"/>
      <w:r w:rsidRPr="00C463D2">
        <w:rPr>
          <w:rFonts w:ascii="Consolas" w:hAnsi="Consolas"/>
          <w:color w:val="000000" w:themeColor="text1"/>
        </w:rPr>
        <w:t xml:space="preserve"> Indicates whether or not instances of the corresponding NASIS object can be selected for inclusion in a NASIS user's replicate or if the corresponding object should be automatically replicated to all NASIS client databases.</w:t>
      </w:r>
    </w:p>
    <w:p w14:paraId="18E814DC" w14:textId="77777777" w:rsidR="007C1A56" w:rsidRPr="00C463D2" w:rsidRDefault="007C1A56" w:rsidP="007C1A56">
      <w:pPr>
        <w:rPr>
          <w:rFonts w:ascii="Consolas" w:hAnsi="Consolas"/>
          <w:color w:val="000000" w:themeColor="text1"/>
        </w:rPr>
      </w:pPr>
    </w:p>
    <w:p w14:paraId="1A74FEB0" w14:textId="77777777" w:rsidR="007C1A56" w:rsidRPr="00C463D2" w:rsidRDefault="007C1A56" w:rsidP="007C1A56">
      <w:pPr>
        <w:rPr>
          <w:rFonts w:ascii="Consolas" w:eastAsiaTheme="majorEastAsia" w:hAnsi="Consolas" w:cstheme="majorBidi"/>
          <w:iCs/>
          <w:color w:val="000000" w:themeColor="text1"/>
        </w:rPr>
      </w:pPr>
      <w:r w:rsidRPr="00C463D2">
        <w:rPr>
          <w:rFonts w:ascii="Consolas" w:hAnsi="Consolas"/>
          <w:color w:val="000000" w:themeColor="text1"/>
        </w:rPr>
        <w:t xml:space="preserve">There are two replication types, </w:t>
      </w:r>
      <w:r w:rsidRPr="00C463D2">
        <w:rPr>
          <w:rStyle w:val="Heading4Char"/>
          <w:rFonts w:ascii="Consolas" w:hAnsi="Consolas"/>
          <w:i/>
          <w:color w:val="000000" w:themeColor="text1"/>
        </w:rPr>
        <w:t>auto replication and selectable for replication.</w:t>
      </w:r>
      <w:r w:rsidRPr="002E1280">
        <w:rPr>
          <w:rStyle w:val="Heading4Char"/>
          <w:rFonts w:ascii="Consolas" w:hAnsi="Consolas"/>
          <w:b w:val="0"/>
          <w:color w:val="000000" w:themeColor="text1"/>
          <w:u w:val="none"/>
        </w:rPr>
        <w:t xml:space="preserve">  </w:t>
      </w:r>
      <w:r w:rsidRPr="00C463D2">
        <w:rPr>
          <w:rFonts w:ascii="Consolas" w:hAnsi="Consolas"/>
          <w:color w:val="000000" w:themeColor="text1"/>
        </w:rPr>
        <w:t xml:space="preserve">When the table collection replication type is set to auto replicated, you can also enter the Customization Query and Customization Column. </w:t>
      </w:r>
      <w:r w:rsidRPr="00C463D2">
        <w:rPr>
          <w:rFonts w:ascii="Consolas" w:eastAsiaTheme="majorEastAsia" w:hAnsi="Consolas" w:cstheme="majorBidi"/>
          <w:color w:val="000000" w:themeColor="text1"/>
        </w:rPr>
        <w:t>When the table collection is set to selectable for replication, both Customization Query and Customization Column should be null.</w:t>
      </w:r>
    </w:p>
    <w:p w14:paraId="155B5359" w14:textId="77777777" w:rsidR="007C1A56" w:rsidRPr="00C463D2" w:rsidRDefault="007C1A56" w:rsidP="007C1A56">
      <w:pPr>
        <w:rPr>
          <w:rFonts w:ascii="Consolas" w:hAnsi="Consolas"/>
          <w:b/>
          <w:color w:val="000000" w:themeColor="text1"/>
        </w:rPr>
      </w:pPr>
    </w:p>
    <w:p w14:paraId="6B9933A7" w14:textId="7C4E7AC1" w:rsidR="007C1A56" w:rsidRPr="00C463D2" w:rsidRDefault="007C1A56" w:rsidP="007C1A56">
      <w:pPr>
        <w:rPr>
          <w:rFonts w:ascii="Consolas" w:hAnsi="Consolas"/>
          <w:color w:val="000000" w:themeColor="text1"/>
        </w:rPr>
      </w:pPr>
      <w:bookmarkStart w:id="439" w:name="_Toc10647165"/>
      <w:r w:rsidRPr="007F1A5C">
        <w:rPr>
          <w:rStyle w:val="Heading3Char"/>
        </w:rPr>
        <w:t>Customization Query</w:t>
      </w:r>
      <w:bookmarkEnd w:id="439"/>
      <w:r w:rsidR="002E1280">
        <w:rPr>
          <w:rFonts w:ascii="Consolas" w:hAnsi="Consolas"/>
          <w:b/>
          <w:color w:val="000000" w:themeColor="text1"/>
        </w:rPr>
        <w:t xml:space="preserve"> -</w:t>
      </w:r>
      <w:r w:rsidRPr="00C463D2">
        <w:rPr>
          <w:rFonts w:ascii="Consolas" w:hAnsi="Consolas"/>
          <w:color w:val="000000" w:themeColor="text1"/>
        </w:rPr>
        <w:t xml:space="preserve"> A query that specifies which columns should be displayed, and the default sort order of records in a customizable table collection choice list.  Such a query may include columns from related table collections. Column lookups for child tables use the customized query to display columns from the parent record.</w:t>
      </w:r>
      <w:ins w:id="440" w:author="Tan, Ann - NRCS, Arcata, CA" w:date="2019-08-06T14:53:00Z">
        <w:r w:rsidR="00F117A0">
          <w:rPr>
            <w:rFonts w:ascii="Consolas" w:hAnsi="Consolas"/>
            <w:color w:val="000000" w:themeColor="text1"/>
          </w:rPr>
          <w:t xml:space="preserve"> This is used for</w:t>
        </w:r>
      </w:ins>
      <w:ins w:id="441" w:author="Tan, Ann - NRCS, Arcata, CA" w:date="2019-08-06T14:54:00Z">
        <w:r w:rsidR="00F117A0">
          <w:rPr>
            <w:rFonts w:ascii="Consolas" w:hAnsi="Consolas"/>
            <w:color w:val="000000" w:themeColor="text1"/>
          </w:rPr>
          <w:t xml:space="preserve"> the customize choice list. You need to edit the customization column along with the query. </w:t>
        </w:r>
      </w:ins>
    </w:p>
    <w:p w14:paraId="6F5F81F4" w14:textId="77777777" w:rsidR="007C1A56" w:rsidRPr="00C463D2" w:rsidRDefault="007C1A56" w:rsidP="007C1A56">
      <w:pPr>
        <w:rPr>
          <w:rFonts w:ascii="Consolas" w:hAnsi="Consolas"/>
          <w:color w:val="000000" w:themeColor="text1"/>
        </w:rPr>
      </w:pPr>
    </w:p>
    <w:p w14:paraId="79957366" w14:textId="7D365FC2" w:rsidR="00F117A0" w:rsidRDefault="007C1A56" w:rsidP="007C1A56">
      <w:pPr>
        <w:rPr>
          <w:ins w:id="442" w:author="Tan, Ann - NRCS, Arcata, CA" w:date="2019-08-06T14:48:00Z"/>
          <w:rFonts w:ascii="Consolas" w:hAnsi="Consolas"/>
          <w:color w:val="000000" w:themeColor="text1"/>
        </w:rPr>
      </w:pPr>
      <w:bookmarkStart w:id="443" w:name="_Toc10647166"/>
      <w:r w:rsidRPr="007F1A5C">
        <w:rPr>
          <w:rStyle w:val="Heading3Char"/>
        </w:rPr>
        <w:t>Customization Column</w:t>
      </w:r>
      <w:bookmarkEnd w:id="443"/>
      <w:r w:rsidR="002E1280">
        <w:rPr>
          <w:rFonts w:ascii="Consolas" w:hAnsi="Consolas"/>
          <w:b/>
          <w:color w:val="000000" w:themeColor="text1"/>
        </w:rPr>
        <w:t xml:space="preserve"> -</w:t>
      </w:r>
      <w:r w:rsidRPr="00C463D2">
        <w:rPr>
          <w:rFonts w:ascii="Consolas" w:hAnsi="Consolas"/>
          <w:color w:val="000000" w:themeColor="text1"/>
        </w:rPr>
        <w:t xml:space="preserve"> The column id of the column whose values should be stored to indicate which records should be displayed for a customized table collection. If you enter a customization query, you must also enter a customization column. </w:t>
      </w:r>
      <w:ins w:id="444" w:author="Tan, Ann - NRCS, Arcata, CA" w:date="2019-08-06T14:48:00Z">
        <w:r w:rsidR="00F117A0">
          <w:rPr>
            <w:rFonts w:ascii="Consolas" w:hAnsi="Consolas"/>
            <w:color w:val="000000" w:themeColor="text1"/>
          </w:rPr>
          <w:t xml:space="preserve">This is used for the customize choice list. </w:t>
        </w:r>
      </w:ins>
    </w:p>
    <w:p w14:paraId="3FA28F09" w14:textId="77777777" w:rsidR="00F117A0" w:rsidRDefault="00F117A0" w:rsidP="007C1A56">
      <w:pPr>
        <w:rPr>
          <w:ins w:id="445" w:author="Tan, Ann - NRCS, Arcata, CA" w:date="2019-08-06T14:48:00Z"/>
          <w:rFonts w:ascii="Consolas" w:hAnsi="Consolas"/>
          <w:color w:val="000000" w:themeColor="text1"/>
        </w:rPr>
      </w:pPr>
    </w:p>
    <w:p w14:paraId="3E096A3F" w14:textId="75790ADC" w:rsidR="007C1A56" w:rsidRPr="00C463D2" w:rsidRDefault="007C1A56" w:rsidP="007C1A56">
      <w:pPr>
        <w:rPr>
          <w:rFonts w:ascii="Consolas" w:hAnsi="Consolas"/>
          <w:color w:val="000000" w:themeColor="text1"/>
        </w:rPr>
      </w:pPr>
      <w:r w:rsidRPr="00C463D2">
        <w:rPr>
          <w:rFonts w:ascii="Consolas" w:hAnsi="Consolas"/>
          <w:color w:val="000000" w:themeColor="text1"/>
        </w:rPr>
        <w:t xml:space="preserve"> Enter the column id value found in the </w:t>
      </w:r>
      <w:proofErr w:type="spellStart"/>
      <w:r w:rsidRPr="00C463D2">
        <w:rPr>
          <w:rFonts w:ascii="Consolas" w:hAnsi="Consolas"/>
          <w:color w:val="000000" w:themeColor="text1"/>
        </w:rPr>
        <w:t>tablecolumn</w:t>
      </w:r>
      <w:proofErr w:type="spellEnd"/>
      <w:r w:rsidRPr="00C463D2">
        <w:rPr>
          <w:rFonts w:ascii="Consolas" w:hAnsi="Consolas"/>
          <w:color w:val="000000" w:themeColor="text1"/>
        </w:rPr>
        <w:t xml:space="preserve"> table. Examples of customization column data:</w:t>
      </w:r>
    </w:p>
    <w:p w14:paraId="0A3DCF6D" w14:textId="77777777" w:rsidR="007C1A56" w:rsidRPr="00C463D2" w:rsidRDefault="007C1A56" w:rsidP="007C1A56">
      <w:pPr>
        <w:rPr>
          <w:rFonts w:ascii="Consolas" w:hAnsi="Consolas"/>
          <w:color w:val="000000" w:themeColor="text1"/>
        </w:rPr>
      </w:pPr>
    </w:p>
    <w:tbl>
      <w:tblPr>
        <w:tblStyle w:val="TableGrid"/>
        <w:tblW w:w="0" w:type="auto"/>
        <w:tblLook w:val="04A0" w:firstRow="1" w:lastRow="0" w:firstColumn="1" w:lastColumn="0" w:noHBand="0" w:noVBand="1"/>
      </w:tblPr>
      <w:tblGrid>
        <w:gridCol w:w="1225"/>
        <w:gridCol w:w="1528"/>
        <w:gridCol w:w="1629"/>
        <w:gridCol w:w="1225"/>
        <w:gridCol w:w="822"/>
        <w:gridCol w:w="3041"/>
      </w:tblGrid>
      <w:tr w:rsidR="007C1A56" w:rsidRPr="00C463D2" w14:paraId="719FD6D3" w14:textId="77777777" w:rsidTr="007C1A56">
        <w:tc>
          <w:tcPr>
            <w:tcW w:w="1210" w:type="dxa"/>
            <w:shd w:val="clear" w:color="auto" w:fill="FFFF00"/>
          </w:tcPr>
          <w:p w14:paraId="004B4897"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Table Collection Name</w:t>
            </w:r>
          </w:p>
        </w:tc>
        <w:tc>
          <w:tcPr>
            <w:tcW w:w="1509" w:type="dxa"/>
            <w:shd w:val="clear" w:color="auto" w:fill="FFFF00"/>
          </w:tcPr>
          <w:p w14:paraId="632C80FA"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 xml:space="preserve">Customization Column </w:t>
            </w:r>
          </w:p>
        </w:tc>
        <w:tc>
          <w:tcPr>
            <w:tcW w:w="1326" w:type="dxa"/>
            <w:shd w:val="clear" w:color="auto" w:fill="FFFF00"/>
          </w:tcPr>
          <w:p w14:paraId="3D5CD289"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Table Physical Name</w:t>
            </w:r>
          </w:p>
        </w:tc>
        <w:tc>
          <w:tcPr>
            <w:tcW w:w="1492" w:type="dxa"/>
            <w:shd w:val="clear" w:color="auto" w:fill="FFFF00"/>
          </w:tcPr>
          <w:p w14:paraId="2D05A039"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Attribute Physical Name</w:t>
            </w:r>
          </w:p>
        </w:tc>
        <w:tc>
          <w:tcPr>
            <w:tcW w:w="813" w:type="dxa"/>
            <w:shd w:val="clear" w:color="auto" w:fill="FFFF00"/>
          </w:tcPr>
          <w:p w14:paraId="4BE06500"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Column ID</w:t>
            </w:r>
          </w:p>
        </w:tc>
        <w:tc>
          <w:tcPr>
            <w:tcW w:w="3000" w:type="dxa"/>
            <w:shd w:val="clear" w:color="auto" w:fill="FFFF00"/>
          </w:tcPr>
          <w:p w14:paraId="7A8F96F9"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Customization Query</w:t>
            </w:r>
          </w:p>
        </w:tc>
      </w:tr>
      <w:tr w:rsidR="007C1A56" w:rsidRPr="00C463D2" w14:paraId="27038BF1" w14:textId="77777777" w:rsidTr="007C1A56">
        <w:tc>
          <w:tcPr>
            <w:tcW w:w="1210" w:type="dxa"/>
          </w:tcPr>
          <w:p w14:paraId="1C014CF9"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Area Type</w:t>
            </w:r>
          </w:p>
        </w:tc>
        <w:tc>
          <w:tcPr>
            <w:tcW w:w="1509" w:type="dxa"/>
          </w:tcPr>
          <w:p w14:paraId="78F2AAB8"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3188</w:t>
            </w:r>
          </w:p>
        </w:tc>
        <w:tc>
          <w:tcPr>
            <w:tcW w:w="1326" w:type="dxa"/>
          </w:tcPr>
          <w:p w14:paraId="108C52E0"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Area</w:t>
            </w:r>
          </w:p>
        </w:tc>
        <w:tc>
          <w:tcPr>
            <w:tcW w:w="1492" w:type="dxa"/>
          </w:tcPr>
          <w:p w14:paraId="725422EE" w14:textId="77777777" w:rsidR="007C1A56" w:rsidRPr="00C463D2" w:rsidRDefault="007C1A56" w:rsidP="007C1A56">
            <w:pPr>
              <w:rPr>
                <w:rFonts w:ascii="Consolas" w:hAnsi="Consolas"/>
                <w:color w:val="000000" w:themeColor="text1"/>
              </w:rPr>
            </w:pPr>
            <w:proofErr w:type="spellStart"/>
            <w:r w:rsidRPr="00C463D2">
              <w:rPr>
                <w:rFonts w:ascii="Consolas" w:hAnsi="Consolas"/>
                <w:color w:val="000000" w:themeColor="text1"/>
              </w:rPr>
              <w:t>areaiid</w:t>
            </w:r>
            <w:proofErr w:type="spellEnd"/>
          </w:p>
        </w:tc>
        <w:tc>
          <w:tcPr>
            <w:tcW w:w="813" w:type="dxa"/>
          </w:tcPr>
          <w:p w14:paraId="20CCF036"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3188</w:t>
            </w:r>
          </w:p>
        </w:tc>
        <w:tc>
          <w:tcPr>
            <w:tcW w:w="3000" w:type="dxa"/>
          </w:tcPr>
          <w:p w14:paraId="712802E2"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 xml:space="preserve">SELECT </w:t>
            </w:r>
            <w:proofErr w:type="spellStart"/>
            <w:r w:rsidRPr="00C463D2">
              <w:rPr>
                <w:rFonts w:ascii="Consolas" w:hAnsi="Consolas"/>
                <w:color w:val="000000" w:themeColor="text1"/>
              </w:rPr>
              <w:t>area.obterm</w:t>
            </w:r>
            <w:proofErr w:type="spellEnd"/>
            <w:r w:rsidRPr="00C463D2">
              <w:rPr>
                <w:rFonts w:ascii="Consolas" w:hAnsi="Consolas"/>
                <w:color w:val="000000" w:themeColor="text1"/>
              </w:rPr>
              <w:t xml:space="preserve"> [Obsolete?], </w:t>
            </w:r>
            <w:proofErr w:type="spellStart"/>
            <w:r w:rsidRPr="00C463D2">
              <w:rPr>
                <w:rFonts w:ascii="Consolas" w:hAnsi="Consolas"/>
                <w:color w:val="000000" w:themeColor="text1"/>
              </w:rPr>
              <w:t>nasissite.nasissitename</w:t>
            </w:r>
            <w:proofErr w:type="spellEnd"/>
            <w:r w:rsidRPr="00C463D2">
              <w:rPr>
                <w:rFonts w:ascii="Consolas" w:hAnsi="Consolas"/>
                <w:color w:val="000000" w:themeColor="text1"/>
              </w:rPr>
              <w:t xml:space="preserve"> [Area Type NASIS Site Name], </w:t>
            </w:r>
            <w:proofErr w:type="spellStart"/>
            <w:r w:rsidRPr="00C463D2">
              <w:rPr>
                <w:rFonts w:ascii="Consolas" w:hAnsi="Consolas"/>
                <w:color w:val="000000" w:themeColor="text1"/>
              </w:rPr>
              <w:t>areatype.areatypename</w:t>
            </w:r>
            <w:proofErr w:type="spellEnd"/>
            <w:r w:rsidRPr="00C463D2">
              <w:rPr>
                <w:rFonts w:ascii="Consolas" w:hAnsi="Consolas"/>
                <w:color w:val="000000" w:themeColor="text1"/>
              </w:rPr>
              <w:t xml:space="preserve"> [Area Type Name], </w:t>
            </w:r>
            <w:proofErr w:type="spellStart"/>
            <w:r w:rsidRPr="00C463D2">
              <w:rPr>
                <w:rFonts w:ascii="Consolas" w:hAnsi="Consolas"/>
                <w:color w:val="000000" w:themeColor="text1"/>
              </w:rPr>
              <w:t>area.areasymbol</w:t>
            </w:r>
            <w:proofErr w:type="spellEnd"/>
            <w:r w:rsidRPr="00C463D2">
              <w:rPr>
                <w:rFonts w:ascii="Consolas" w:hAnsi="Consolas"/>
                <w:color w:val="000000" w:themeColor="text1"/>
              </w:rPr>
              <w:t xml:space="preserve"> [Area Symbol], </w:t>
            </w:r>
            <w:proofErr w:type="spellStart"/>
            <w:r w:rsidRPr="00C463D2">
              <w:rPr>
                <w:rFonts w:ascii="Consolas" w:hAnsi="Consolas"/>
                <w:color w:val="000000" w:themeColor="text1"/>
              </w:rPr>
              <w:t>area.areaname</w:t>
            </w:r>
            <w:proofErr w:type="spellEnd"/>
            <w:r w:rsidRPr="00C463D2">
              <w:rPr>
                <w:rFonts w:ascii="Consolas" w:hAnsi="Consolas"/>
                <w:color w:val="000000" w:themeColor="text1"/>
              </w:rPr>
              <w:t xml:space="preserve"> [Area Name], </w:t>
            </w:r>
            <w:proofErr w:type="spellStart"/>
            <w:r w:rsidRPr="00C463D2">
              <w:rPr>
                <w:rFonts w:ascii="Consolas" w:hAnsi="Consolas"/>
                <w:color w:val="000000" w:themeColor="text1"/>
              </w:rPr>
              <w:t>area.areaiid</w:t>
            </w:r>
            <w:proofErr w:type="spellEnd"/>
            <w:r w:rsidRPr="00C463D2">
              <w:rPr>
                <w:rFonts w:ascii="Consolas" w:hAnsi="Consolas"/>
                <w:color w:val="000000" w:themeColor="text1"/>
              </w:rPr>
              <w:t xml:space="preserve"> [Primary Key] FROM area_View_NONDEL_0 as area INNER JOIN areatype_View_NONDEL_0 as </w:t>
            </w:r>
            <w:proofErr w:type="spellStart"/>
            <w:r w:rsidRPr="00C463D2">
              <w:rPr>
                <w:rFonts w:ascii="Consolas" w:hAnsi="Consolas"/>
                <w:color w:val="000000" w:themeColor="text1"/>
              </w:rPr>
              <w:t>areatype</w:t>
            </w:r>
            <w:proofErr w:type="spellEnd"/>
            <w:r w:rsidRPr="00C463D2">
              <w:rPr>
                <w:rFonts w:ascii="Consolas" w:hAnsi="Consolas"/>
                <w:color w:val="000000" w:themeColor="text1"/>
              </w:rPr>
              <w:t xml:space="preserve"> ON </w:t>
            </w:r>
            <w:proofErr w:type="spellStart"/>
            <w:r w:rsidRPr="00C463D2">
              <w:rPr>
                <w:rFonts w:ascii="Consolas" w:hAnsi="Consolas"/>
                <w:color w:val="000000" w:themeColor="text1"/>
              </w:rPr>
              <w:t>area.areatypeiidref</w:t>
            </w:r>
            <w:proofErr w:type="spellEnd"/>
            <w:r w:rsidRPr="00C463D2">
              <w:rPr>
                <w:rFonts w:ascii="Consolas" w:hAnsi="Consolas"/>
                <w:color w:val="000000" w:themeColor="text1"/>
              </w:rPr>
              <w:t xml:space="preserve"> = </w:t>
            </w:r>
            <w:proofErr w:type="spellStart"/>
            <w:r w:rsidRPr="00C463D2">
              <w:rPr>
                <w:rFonts w:ascii="Consolas" w:hAnsi="Consolas"/>
                <w:color w:val="000000" w:themeColor="text1"/>
              </w:rPr>
              <w:t>areatype.areatypeiid</w:t>
            </w:r>
            <w:proofErr w:type="spellEnd"/>
            <w:r w:rsidRPr="00C463D2">
              <w:rPr>
                <w:rFonts w:ascii="Consolas" w:hAnsi="Consolas"/>
                <w:color w:val="000000" w:themeColor="text1"/>
              </w:rPr>
              <w:t xml:space="preserve"> </w:t>
            </w:r>
            <w:r w:rsidRPr="00C463D2">
              <w:rPr>
                <w:rFonts w:ascii="Consolas" w:hAnsi="Consolas"/>
                <w:color w:val="000000" w:themeColor="text1"/>
              </w:rPr>
              <w:lastRenderedPageBreak/>
              <w:t xml:space="preserve">INNER JOIN nasissite_View_NONDEL_0 as </w:t>
            </w:r>
            <w:proofErr w:type="spellStart"/>
            <w:r w:rsidRPr="00C463D2">
              <w:rPr>
                <w:rFonts w:ascii="Consolas" w:hAnsi="Consolas"/>
                <w:color w:val="000000" w:themeColor="text1"/>
              </w:rPr>
              <w:t>nasissite</w:t>
            </w:r>
            <w:proofErr w:type="spellEnd"/>
            <w:r w:rsidRPr="00C463D2">
              <w:rPr>
                <w:rFonts w:ascii="Consolas" w:hAnsi="Consolas"/>
                <w:color w:val="000000" w:themeColor="text1"/>
              </w:rPr>
              <w:t xml:space="preserve"> ON </w:t>
            </w:r>
            <w:proofErr w:type="spellStart"/>
            <w:r w:rsidRPr="00C463D2">
              <w:rPr>
                <w:rFonts w:ascii="Consolas" w:hAnsi="Consolas"/>
                <w:color w:val="000000" w:themeColor="text1"/>
              </w:rPr>
              <w:t>areatype.atdbiidref</w:t>
            </w:r>
            <w:proofErr w:type="spellEnd"/>
            <w:r w:rsidRPr="00C463D2">
              <w:rPr>
                <w:rFonts w:ascii="Consolas" w:hAnsi="Consolas"/>
                <w:color w:val="000000" w:themeColor="text1"/>
              </w:rPr>
              <w:t xml:space="preserve"> = </w:t>
            </w:r>
            <w:proofErr w:type="spellStart"/>
            <w:r w:rsidRPr="00C463D2">
              <w:rPr>
                <w:rFonts w:ascii="Consolas" w:hAnsi="Consolas"/>
                <w:color w:val="000000" w:themeColor="text1"/>
              </w:rPr>
              <w:t>nasissite.nasissiteiid</w:t>
            </w:r>
            <w:proofErr w:type="spellEnd"/>
            <w:r w:rsidRPr="00C463D2">
              <w:rPr>
                <w:rFonts w:ascii="Consolas" w:hAnsi="Consolas"/>
                <w:color w:val="000000" w:themeColor="text1"/>
              </w:rPr>
              <w:t xml:space="preserve"> ORDER BY </w:t>
            </w:r>
            <w:proofErr w:type="spellStart"/>
            <w:r w:rsidRPr="00C463D2">
              <w:rPr>
                <w:rFonts w:ascii="Consolas" w:hAnsi="Consolas"/>
                <w:color w:val="000000" w:themeColor="text1"/>
              </w:rPr>
              <w:t>nasissite.nasissitename</w:t>
            </w:r>
            <w:proofErr w:type="spellEnd"/>
            <w:r w:rsidRPr="00C463D2">
              <w:rPr>
                <w:rFonts w:ascii="Consolas" w:hAnsi="Consolas"/>
                <w:color w:val="000000" w:themeColor="text1"/>
              </w:rPr>
              <w:t xml:space="preserve">, </w:t>
            </w:r>
            <w:proofErr w:type="spellStart"/>
            <w:r w:rsidRPr="00C463D2">
              <w:rPr>
                <w:rFonts w:ascii="Consolas" w:hAnsi="Consolas"/>
                <w:color w:val="000000" w:themeColor="text1"/>
              </w:rPr>
              <w:t>areatype.areatypename</w:t>
            </w:r>
            <w:proofErr w:type="spellEnd"/>
            <w:r w:rsidRPr="00C463D2">
              <w:rPr>
                <w:rFonts w:ascii="Consolas" w:hAnsi="Consolas"/>
                <w:color w:val="000000" w:themeColor="text1"/>
              </w:rPr>
              <w:t xml:space="preserve">, </w:t>
            </w:r>
            <w:proofErr w:type="spellStart"/>
            <w:r w:rsidRPr="00C463D2">
              <w:rPr>
                <w:rFonts w:ascii="Consolas" w:hAnsi="Consolas"/>
                <w:color w:val="000000" w:themeColor="text1"/>
              </w:rPr>
              <w:t>area.areasymbol</w:t>
            </w:r>
            <w:proofErr w:type="spellEnd"/>
          </w:p>
        </w:tc>
      </w:tr>
      <w:tr w:rsidR="007C1A56" w:rsidRPr="00C463D2" w14:paraId="634AC9CD" w14:textId="77777777" w:rsidTr="007C1A56">
        <w:tc>
          <w:tcPr>
            <w:tcW w:w="1210" w:type="dxa"/>
          </w:tcPr>
          <w:p w14:paraId="4E1C6F7F"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lastRenderedPageBreak/>
              <w:t>Ecological Site</w:t>
            </w:r>
          </w:p>
        </w:tc>
        <w:tc>
          <w:tcPr>
            <w:tcW w:w="1509" w:type="dxa"/>
          </w:tcPr>
          <w:p w14:paraId="33EE37E6"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15663</w:t>
            </w:r>
          </w:p>
        </w:tc>
        <w:tc>
          <w:tcPr>
            <w:tcW w:w="1326" w:type="dxa"/>
          </w:tcPr>
          <w:p w14:paraId="54E34773" w14:textId="77777777" w:rsidR="007C1A56" w:rsidRPr="00C463D2" w:rsidRDefault="007C1A56" w:rsidP="007C1A56">
            <w:pPr>
              <w:rPr>
                <w:rFonts w:ascii="Consolas" w:hAnsi="Consolas"/>
                <w:color w:val="000000" w:themeColor="text1"/>
              </w:rPr>
            </w:pPr>
            <w:proofErr w:type="spellStart"/>
            <w:r w:rsidRPr="00C463D2">
              <w:rPr>
                <w:rFonts w:ascii="Consolas" w:hAnsi="Consolas"/>
                <w:color w:val="000000" w:themeColor="text1"/>
              </w:rPr>
              <w:t>Ecologicalsite</w:t>
            </w:r>
            <w:proofErr w:type="spellEnd"/>
          </w:p>
        </w:tc>
        <w:tc>
          <w:tcPr>
            <w:tcW w:w="1492" w:type="dxa"/>
          </w:tcPr>
          <w:p w14:paraId="2E38D8E6" w14:textId="77777777" w:rsidR="007C1A56" w:rsidRPr="00C463D2" w:rsidRDefault="007C1A56" w:rsidP="007C1A56">
            <w:pPr>
              <w:rPr>
                <w:rFonts w:ascii="Consolas" w:hAnsi="Consolas"/>
                <w:color w:val="000000" w:themeColor="text1"/>
              </w:rPr>
            </w:pPr>
            <w:proofErr w:type="spellStart"/>
            <w:r w:rsidRPr="00C463D2">
              <w:rPr>
                <w:rFonts w:ascii="Consolas" w:hAnsi="Consolas"/>
                <w:color w:val="000000" w:themeColor="text1"/>
              </w:rPr>
              <w:t>ecositeiid</w:t>
            </w:r>
            <w:proofErr w:type="spellEnd"/>
          </w:p>
        </w:tc>
        <w:tc>
          <w:tcPr>
            <w:tcW w:w="813" w:type="dxa"/>
          </w:tcPr>
          <w:p w14:paraId="55E5CC64"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15663</w:t>
            </w:r>
          </w:p>
        </w:tc>
        <w:tc>
          <w:tcPr>
            <w:tcW w:w="3000" w:type="dxa"/>
          </w:tcPr>
          <w:p w14:paraId="6BDEF430"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 xml:space="preserve">SELECT </w:t>
            </w:r>
            <w:proofErr w:type="spellStart"/>
            <w:r w:rsidRPr="00C463D2">
              <w:rPr>
                <w:rFonts w:ascii="Consolas" w:hAnsi="Consolas"/>
                <w:color w:val="000000" w:themeColor="text1"/>
              </w:rPr>
              <w:t>ecologicalsite.obterm</w:t>
            </w:r>
            <w:proofErr w:type="spellEnd"/>
            <w:r w:rsidRPr="00C463D2">
              <w:rPr>
                <w:rFonts w:ascii="Consolas" w:hAnsi="Consolas"/>
                <w:color w:val="000000" w:themeColor="text1"/>
              </w:rPr>
              <w:t xml:space="preserve"> [Obsolete?], </w:t>
            </w:r>
            <w:proofErr w:type="spellStart"/>
            <w:r w:rsidRPr="00C463D2">
              <w:rPr>
                <w:rFonts w:ascii="Consolas" w:hAnsi="Consolas"/>
                <w:color w:val="000000" w:themeColor="text1"/>
              </w:rPr>
              <w:t>ecologicalsite.ecositeid</w:t>
            </w:r>
            <w:proofErr w:type="spellEnd"/>
            <w:r w:rsidRPr="00C463D2">
              <w:rPr>
                <w:rFonts w:ascii="Consolas" w:hAnsi="Consolas"/>
                <w:color w:val="000000" w:themeColor="text1"/>
              </w:rPr>
              <w:t xml:space="preserve"> [Ecological Site ID], </w:t>
            </w:r>
            <w:proofErr w:type="spellStart"/>
            <w:r w:rsidRPr="00C463D2">
              <w:rPr>
                <w:rFonts w:ascii="Consolas" w:hAnsi="Consolas"/>
                <w:color w:val="000000" w:themeColor="text1"/>
              </w:rPr>
              <w:t>ecologicalsite.ecositenm</w:t>
            </w:r>
            <w:proofErr w:type="spellEnd"/>
            <w:r w:rsidRPr="00C463D2">
              <w:rPr>
                <w:rFonts w:ascii="Consolas" w:hAnsi="Consolas"/>
                <w:color w:val="000000" w:themeColor="text1"/>
              </w:rPr>
              <w:t xml:space="preserve"> [Ecological Site Name], </w:t>
            </w:r>
            <w:proofErr w:type="spellStart"/>
            <w:r w:rsidRPr="00C463D2">
              <w:rPr>
                <w:rFonts w:ascii="Consolas" w:hAnsi="Consolas"/>
                <w:color w:val="000000" w:themeColor="text1"/>
              </w:rPr>
              <w:t>ecologicalsite.ecositeiid</w:t>
            </w:r>
            <w:proofErr w:type="spellEnd"/>
            <w:r w:rsidRPr="00C463D2">
              <w:rPr>
                <w:rFonts w:ascii="Consolas" w:hAnsi="Consolas"/>
                <w:color w:val="000000" w:themeColor="text1"/>
              </w:rPr>
              <w:t xml:space="preserve"> [Primary Key] FROM ecologicalsite_View_NONDEL_0 as </w:t>
            </w:r>
            <w:proofErr w:type="spellStart"/>
            <w:r w:rsidRPr="00C463D2">
              <w:rPr>
                <w:rFonts w:ascii="Consolas" w:hAnsi="Consolas"/>
                <w:color w:val="000000" w:themeColor="text1"/>
              </w:rPr>
              <w:t>ecologicalsite</w:t>
            </w:r>
            <w:proofErr w:type="spellEnd"/>
            <w:r w:rsidRPr="00C463D2">
              <w:rPr>
                <w:rFonts w:ascii="Consolas" w:hAnsi="Consolas"/>
                <w:color w:val="000000" w:themeColor="text1"/>
              </w:rPr>
              <w:t xml:space="preserve"> ORDER BY </w:t>
            </w:r>
            <w:proofErr w:type="spellStart"/>
            <w:r w:rsidRPr="00C463D2">
              <w:rPr>
                <w:rFonts w:ascii="Consolas" w:hAnsi="Consolas"/>
                <w:color w:val="000000" w:themeColor="text1"/>
              </w:rPr>
              <w:t>ecologicalsite.ecositeid</w:t>
            </w:r>
            <w:proofErr w:type="spellEnd"/>
          </w:p>
        </w:tc>
      </w:tr>
      <w:tr w:rsidR="007C1A56" w:rsidRPr="00C463D2" w14:paraId="5469562A" w14:textId="77777777" w:rsidTr="007C1A56">
        <w:tc>
          <w:tcPr>
            <w:tcW w:w="1210" w:type="dxa"/>
          </w:tcPr>
          <w:p w14:paraId="472C9AC2"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Geomorphic Feature Type</w:t>
            </w:r>
          </w:p>
        </w:tc>
        <w:tc>
          <w:tcPr>
            <w:tcW w:w="1509" w:type="dxa"/>
          </w:tcPr>
          <w:p w14:paraId="1539E3CA"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12756</w:t>
            </w:r>
          </w:p>
        </w:tc>
        <w:tc>
          <w:tcPr>
            <w:tcW w:w="1326" w:type="dxa"/>
          </w:tcPr>
          <w:p w14:paraId="68E471A8" w14:textId="77777777" w:rsidR="007C1A56" w:rsidRPr="00C463D2" w:rsidRDefault="007C1A56" w:rsidP="007C1A56">
            <w:pPr>
              <w:rPr>
                <w:rFonts w:ascii="Consolas" w:hAnsi="Consolas"/>
                <w:color w:val="000000" w:themeColor="text1"/>
              </w:rPr>
            </w:pPr>
            <w:proofErr w:type="spellStart"/>
            <w:r w:rsidRPr="00C463D2">
              <w:rPr>
                <w:rFonts w:ascii="Consolas" w:hAnsi="Consolas"/>
                <w:color w:val="000000" w:themeColor="text1"/>
              </w:rPr>
              <w:t>Geomorfeat</w:t>
            </w:r>
            <w:proofErr w:type="spellEnd"/>
          </w:p>
        </w:tc>
        <w:tc>
          <w:tcPr>
            <w:tcW w:w="1492" w:type="dxa"/>
          </w:tcPr>
          <w:p w14:paraId="1EE9197E" w14:textId="77777777" w:rsidR="007C1A56" w:rsidRPr="00C463D2" w:rsidRDefault="007C1A56" w:rsidP="007C1A56">
            <w:pPr>
              <w:rPr>
                <w:rFonts w:ascii="Consolas" w:hAnsi="Consolas"/>
                <w:color w:val="000000" w:themeColor="text1"/>
              </w:rPr>
            </w:pPr>
            <w:proofErr w:type="spellStart"/>
            <w:r w:rsidRPr="00C463D2">
              <w:rPr>
                <w:rFonts w:ascii="Consolas" w:hAnsi="Consolas"/>
                <w:color w:val="000000" w:themeColor="text1"/>
              </w:rPr>
              <w:t>geomfiid</w:t>
            </w:r>
            <w:proofErr w:type="spellEnd"/>
          </w:p>
        </w:tc>
        <w:tc>
          <w:tcPr>
            <w:tcW w:w="813" w:type="dxa"/>
          </w:tcPr>
          <w:p w14:paraId="6F83B9FB"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12756</w:t>
            </w:r>
          </w:p>
        </w:tc>
        <w:tc>
          <w:tcPr>
            <w:tcW w:w="3000" w:type="dxa"/>
          </w:tcPr>
          <w:p w14:paraId="2B82CFC4"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 xml:space="preserve">SELECT </w:t>
            </w:r>
            <w:proofErr w:type="spellStart"/>
            <w:r w:rsidRPr="00C463D2">
              <w:rPr>
                <w:rFonts w:ascii="Consolas" w:hAnsi="Consolas"/>
                <w:color w:val="000000" w:themeColor="text1"/>
              </w:rPr>
              <w:t>geomorfeat.obterm</w:t>
            </w:r>
            <w:proofErr w:type="spellEnd"/>
            <w:r w:rsidRPr="00C463D2">
              <w:rPr>
                <w:rFonts w:ascii="Consolas" w:hAnsi="Consolas"/>
                <w:color w:val="000000" w:themeColor="text1"/>
              </w:rPr>
              <w:t xml:space="preserve"> [Obsolete?], </w:t>
            </w:r>
            <w:proofErr w:type="spellStart"/>
            <w:r w:rsidRPr="00C463D2">
              <w:rPr>
                <w:rFonts w:ascii="Consolas" w:hAnsi="Consolas"/>
                <w:color w:val="000000" w:themeColor="text1"/>
              </w:rPr>
              <w:t>geomorfeattype.geomftname</w:t>
            </w:r>
            <w:proofErr w:type="spellEnd"/>
            <w:r w:rsidRPr="00C463D2">
              <w:rPr>
                <w:rFonts w:ascii="Consolas" w:hAnsi="Consolas"/>
                <w:color w:val="000000" w:themeColor="text1"/>
              </w:rPr>
              <w:t xml:space="preserve"> [Feature Type Name], </w:t>
            </w:r>
            <w:proofErr w:type="spellStart"/>
            <w:r w:rsidRPr="00C463D2">
              <w:rPr>
                <w:rFonts w:ascii="Consolas" w:hAnsi="Consolas"/>
                <w:color w:val="000000" w:themeColor="text1"/>
              </w:rPr>
              <w:t>geomorfeat.geomfname</w:t>
            </w:r>
            <w:proofErr w:type="spellEnd"/>
            <w:r w:rsidRPr="00C463D2">
              <w:rPr>
                <w:rFonts w:ascii="Consolas" w:hAnsi="Consolas"/>
                <w:color w:val="000000" w:themeColor="text1"/>
              </w:rPr>
              <w:t xml:space="preserve"> [Feature Name (singular)], </w:t>
            </w:r>
            <w:proofErr w:type="spellStart"/>
            <w:r w:rsidRPr="00C463D2">
              <w:rPr>
                <w:rFonts w:ascii="Consolas" w:hAnsi="Consolas"/>
                <w:color w:val="000000" w:themeColor="text1"/>
              </w:rPr>
              <w:t>geomorfeat.geomfiid</w:t>
            </w:r>
            <w:proofErr w:type="spellEnd"/>
            <w:r w:rsidRPr="00C463D2">
              <w:rPr>
                <w:rFonts w:ascii="Consolas" w:hAnsi="Consolas"/>
                <w:color w:val="000000" w:themeColor="text1"/>
              </w:rPr>
              <w:t xml:space="preserve"> [Primary Key] FROM geomorfeat_View_NONDEL_0 as </w:t>
            </w:r>
            <w:proofErr w:type="spellStart"/>
            <w:r w:rsidRPr="00C463D2">
              <w:rPr>
                <w:rFonts w:ascii="Consolas" w:hAnsi="Consolas"/>
                <w:color w:val="000000" w:themeColor="text1"/>
              </w:rPr>
              <w:t>geomorfeat</w:t>
            </w:r>
            <w:proofErr w:type="spellEnd"/>
            <w:r w:rsidRPr="00C463D2">
              <w:rPr>
                <w:rFonts w:ascii="Consolas" w:hAnsi="Consolas"/>
                <w:color w:val="000000" w:themeColor="text1"/>
              </w:rPr>
              <w:t xml:space="preserve"> INNER JOIN geomorfeattype_View_NONDEL_0 as </w:t>
            </w:r>
            <w:proofErr w:type="spellStart"/>
            <w:r w:rsidRPr="00C463D2">
              <w:rPr>
                <w:rFonts w:ascii="Consolas" w:hAnsi="Consolas"/>
                <w:color w:val="000000" w:themeColor="text1"/>
              </w:rPr>
              <w:t>geomorfeattype</w:t>
            </w:r>
            <w:proofErr w:type="spellEnd"/>
            <w:r w:rsidRPr="00C463D2">
              <w:rPr>
                <w:rFonts w:ascii="Consolas" w:hAnsi="Consolas"/>
                <w:color w:val="000000" w:themeColor="text1"/>
              </w:rPr>
              <w:t xml:space="preserve"> ON </w:t>
            </w:r>
            <w:proofErr w:type="spellStart"/>
            <w:r w:rsidRPr="00C463D2">
              <w:rPr>
                <w:rFonts w:ascii="Consolas" w:hAnsi="Consolas"/>
                <w:color w:val="000000" w:themeColor="text1"/>
              </w:rPr>
              <w:t>geomorfeat.geomftiidref</w:t>
            </w:r>
            <w:proofErr w:type="spellEnd"/>
            <w:r w:rsidRPr="00C463D2">
              <w:rPr>
                <w:rFonts w:ascii="Consolas" w:hAnsi="Consolas"/>
                <w:color w:val="000000" w:themeColor="text1"/>
              </w:rPr>
              <w:t xml:space="preserve"> = </w:t>
            </w:r>
            <w:proofErr w:type="spellStart"/>
            <w:r w:rsidRPr="00C463D2">
              <w:rPr>
                <w:rFonts w:ascii="Consolas" w:hAnsi="Consolas"/>
                <w:color w:val="000000" w:themeColor="text1"/>
              </w:rPr>
              <w:t>geomorfeattype.geomftiid</w:t>
            </w:r>
            <w:proofErr w:type="spellEnd"/>
            <w:r w:rsidRPr="00C463D2">
              <w:rPr>
                <w:rFonts w:ascii="Consolas" w:hAnsi="Consolas"/>
                <w:color w:val="000000" w:themeColor="text1"/>
              </w:rPr>
              <w:t xml:space="preserve"> ORDER BY </w:t>
            </w:r>
            <w:proofErr w:type="spellStart"/>
            <w:r w:rsidRPr="00C463D2">
              <w:rPr>
                <w:rFonts w:ascii="Consolas" w:hAnsi="Consolas"/>
                <w:color w:val="000000" w:themeColor="text1"/>
              </w:rPr>
              <w:t>geomorfeattype.geomftname</w:t>
            </w:r>
            <w:proofErr w:type="spellEnd"/>
            <w:r w:rsidRPr="00C463D2">
              <w:rPr>
                <w:rFonts w:ascii="Consolas" w:hAnsi="Consolas"/>
                <w:color w:val="000000" w:themeColor="text1"/>
              </w:rPr>
              <w:t xml:space="preserve">, </w:t>
            </w:r>
            <w:proofErr w:type="spellStart"/>
            <w:r w:rsidRPr="00C463D2">
              <w:rPr>
                <w:rFonts w:ascii="Consolas" w:hAnsi="Consolas"/>
                <w:color w:val="000000" w:themeColor="text1"/>
              </w:rPr>
              <w:t>geomorfeat.geomfname</w:t>
            </w:r>
            <w:proofErr w:type="spellEnd"/>
          </w:p>
        </w:tc>
      </w:tr>
      <w:tr w:rsidR="007C1A56" w:rsidRPr="00C463D2" w14:paraId="7991F180" w14:textId="77777777" w:rsidTr="007C1A56">
        <w:tc>
          <w:tcPr>
            <w:tcW w:w="1210" w:type="dxa"/>
          </w:tcPr>
          <w:p w14:paraId="681B596E"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Local Plant</w:t>
            </w:r>
          </w:p>
        </w:tc>
        <w:tc>
          <w:tcPr>
            <w:tcW w:w="1509" w:type="dxa"/>
          </w:tcPr>
          <w:p w14:paraId="7C42B86F"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12736</w:t>
            </w:r>
          </w:p>
        </w:tc>
        <w:tc>
          <w:tcPr>
            <w:tcW w:w="1326" w:type="dxa"/>
          </w:tcPr>
          <w:p w14:paraId="26AA749C" w14:textId="77777777" w:rsidR="007C1A56" w:rsidRPr="00C463D2" w:rsidRDefault="007C1A56" w:rsidP="007C1A56">
            <w:pPr>
              <w:rPr>
                <w:rFonts w:ascii="Consolas" w:hAnsi="Consolas"/>
                <w:color w:val="000000" w:themeColor="text1"/>
              </w:rPr>
            </w:pPr>
            <w:proofErr w:type="spellStart"/>
            <w:r w:rsidRPr="00C463D2">
              <w:rPr>
                <w:rFonts w:ascii="Consolas" w:hAnsi="Consolas"/>
                <w:color w:val="000000" w:themeColor="text1"/>
              </w:rPr>
              <w:t>Localplant</w:t>
            </w:r>
            <w:proofErr w:type="spellEnd"/>
          </w:p>
        </w:tc>
        <w:tc>
          <w:tcPr>
            <w:tcW w:w="1492" w:type="dxa"/>
          </w:tcPr>
          <w:p w14:paraId="744848EE" w14:textId="77777777" w:rsidR="007C1A56" w:rsidRPr="00C463D2" w:rsidRDefault="007C1A56" w:rsidP="007C1A56">
            <w:pPr>
              <w:rPr>
                <w:rFonts w:ascii="Consolas" w:hAnsi="Consolas"/>
                <w:color w:val="000000" w:themeColor="text1"/>
              </w:rPr>
            </w:pPr>
            <w:proofErr w:type="spellStart"/>
            <w:r w:rsidRPr="00C463D2">
              <w:rPr>
                <w:rFonts w:ascii="Consolas" w:hAnsi="Consolas"/>
                <w:color w:val="000000" w:themeColor="text1"/>
              </w:rPr>
              <w:t>lplantiid</w:t>
            </w:r>
            <w:proofErr w:type="spellEnd"/>
          </w:p>
        </w:tc>
        <w:tc>
          <w:tcPr>
            <w:tcW w:w="813" w:type="dxa"/>
          </w:tcPr>
          <w:p w14:paraId="1422BE83"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12736</w:t>
            </w:r>
          </w:p>
        </w:tc>
        <w:tc>
          <w:tcPr>
            <w:tcW w:w="3000" w:type="dxa"/>
          </w:tcPr>
          <w:p w14:paraId="13F3585F"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 xml:space="preserve">SELECT </w:t>
            </w:r>
            <w:proofErr w:type="spellStart"/>
            <w:r w:rsidRPr="00C463D2">
              <w:rPr>
                <w:rFonts w:ascii="Consolas" w:hAnsi="Consolas"/>
                <w:color w:val="000000" w:themeColor="text1"/>
              </w:rPr>
              <w:t>localplant.obterm</w:t>
            </w:r>
            <w:proofErr w:type="spellEnd"/>
            <w:r w:rsidRPr="00C463D2">
              <w:rPr>
                <w:rFonts w:ascii="Consolas" w:hAnsi="Consolas"/>
                <w:color w:val="000000" w:themeColor="text1"/>
              </w:rPr>
              <w:t xml:space="preserve"> [Obsolete?], </w:t>
            </w:r>
            <w:proofErr w:type="spellStart"/>
            <w:r w:rsidRPr="00C463D2">
              <w:rPr>
                <w:rFonts w:ascii="Consolas" w:hAnsi="Consolas"/>
                <w:color w:val="000000" w:themeColor="text1"/>
              </w:rPr>
              <w:lastRenderedPageBreak/>
              <w:t>localplant.lplantname</w:t>
            </w:r>
            <w:proofErr w:type="spellEnd"/>
            <w:r w:rsidRPr="00C463D2">
              <w:rPr>
                <w:rFonts w:ascii="Consolas" w:hAnsi="Consolas"/>
                <w:color w:val="000000" w:themeColor="text1"/>
              </w:rPr>
              <w:t xml:space="preserve"> [Common Name], </w:t>
            </w:r>
            <w:proofErr w:type="spellStart"/>
            <w:r w:rsidRPr="00C463D2">
              <w:rPr>
                <w:rFonts w:ascii="Consolas" w:hAnsi="Consolas"/>
                <w:color w:val="000000" w:themeColor="text1"/>
              </w:rPr>
              <w:t>plant.plantsym</w:t>
            </w:r>
            <w:proofErr w:type="spellEnd"/>
            <w:r w:rsidRPr="00C463D2">
              <w:rPr>
                <w:rFonts w:ascii="Consolas" w:hAnsi="Consolas"/>
                <w:color w:val="000000" w:themeColor="text1"/>
              </w:rPr>
              <w:t xml:space="preserve"> [Plant Symbol], </w:t>
            </w:r>
            <w:proofErr w:type="spellStart"/>
            <w:r w:rsidRPr="00C463D2">
              <w:rPr>
                <w:rFonts w:ascii="Consolas" w:hAnsi="Consolas"/>
                <w:color w:val="000000" w:themeColor="text1"/>
              </w:rPr>
              <w:t>plant.plantsciname</w:t>
            </w:r>
            <w:proofErr w:type="spellEnd"/>
            <w:r w:rsidRPr="00C463D2">
              <w:rPr>
                <w:rFonts w:ascii="Consolas" w:hAnsi="Consolas"/>
                <w:color w:val="000000" w:themeColor="text1"/>
              </w:rPr>
              <w:t xml:space="preserve"> [Scientific Name], </w:t>
            </w:r>
            <w:proofErr w:type="spellStart"/>
            <w:r w:rsidRPr="00C463D2">
              <w:rPr>
                <w:rFonts w:ascii="Consolas" w:hAnsi="Consolas"/>
                <w:color w:val="000000" w:themeColor="text1"/>
              </w:rPr>
              <w:t>plant.plantnatvernm</w:t>
            </w:r>
            <w:proofErr w:type="spellEnd"/>
            <w:r w:rsidRPr="00C463D2">
              <w:rPr>
                <w:rFonts w:ascii="Consolas" w:hAnsi="Consolas"/>
                <w:color w:val="000000" w:themeColor="text1"/>
              </w:rPr>
              <w:t xml:space="preserve"> [National Vernacular Name], </w:t>
            </w:r>
            <w:proofErr w:type="spellStart"/>
            <w:r w:rsidRPr="00C463D2">
              <w:rPr>
                <w:rFonts w:ascii="Consolas" w:hAnsi="Consolas"/>
                <w:color w:val="000000" w:themeColor="text1"/>
              </w:rPr>
              <w:t>localplant.lplantiid</w:t>
            </w:r>
            <w:proofErr w:type="spellEnd"/>
            <w:r w:rsidRPr="00C463D2">
              <w:rPr>
                <w:rFonts w:ascii="Consolas" w:hAnsi="Consolas"/>
                <w:color w:val="000000" w:themeColor="text1"/>
              </w:rPr>
              <w:t xml:space="preserve"> [Primary Key] FROM localplant_View_NONDEL_0 as </w:t>
            </w:r>
            <w:proofErr w:type="spellStart"/>
            <w:r w:rsidRPr="00C463D2">
              <w:rPr>
                <w:rFonts w:ascii="Consolas" w:hAnsi="Consolas"/>
                <w:color w:val="000000" w:themeColor="text1"/>
              </w:rPr>
              <w:t>localplant</w:t>
            </w:r>
            <w:proofErr w:type="spellEnd"/>
            <w:r w:rsidRPr="00C463D2">
              <w:rPr>
                <w:rFonts w:ascii="Consolas" w:hAnsi="Consolas"/>
                <w:color w:val="000000" w:themeColor="text1"/>
              </w:rPr>
              <w:t xml:space="preserve"> INNER JOIN plant_View_NONDEL_0 as plant ON </w:t>
            </w:r>
            <w:proofErr w:type="spellStart"/>
            <w:r w:rsidRPr="00C463D2">
              <w:rPr>
                <w:rFonts w:ascii="Consolas" w:hAnsi="Consolas"/>
                <w:color w:val="000000" w:themeColor="text1"/>
              </w:rPr>
              <w:t>localplant.plantiidref</w:t>
            </w:r>
            <w:proofErr w:type="spellEnd"/>
            <w:r w:rsidRPr="00C463D2">
              <w:rPr>
                <w:rFonts w:ascii="Consolas" w:hAnsi="Consolas"/>
                <w:color w:val="000000" w:themeColor="text1"/>
              </w:rPr>
              <w:t xml:space="preserve"> = </w:t>
            </w:r>
            <w:proofErr w:type="spellStart"/>
            <w:r w:rsidRPr="00C463D2">
              <w:rPr>
                <w:rFonts w:ascii="Consolas" w:hAnsi="Consolas"/>
                <w:color w:val="000000" w:themeColor="text1"/>
              </w:rPr>
              <w:t>plant.plantiid</w:t>
            </w:r>
            <w:proofErr w:type="spellEnd"/>
            <w:r w:rsidRPr="00C463D2">
              <w:rPr>
                <w:rFonts w:ascii="Consolas" w:hAnsi="Consolas"/>
                <w:color w:val="000000" w:themeColor="text1"/>
              </w:rPr>
              <w:t xml:space="preserve"> ORDER BY </w:t>
            </w:r>
            <w:proofErr w:type="spellStart"/>
            <w:r w:rsidRPr="00C463D2">
              <w:rPr>
                <w:rFonts w:ascii="Consolas" w:hAnsi="Consolas"/>
                <w:color w:val="000000" w:themeColor="text1"/>
              </w:rPr>
              <w:t>localplant.lplantname</w:t>
            </w:r>
            <w:proofErr w:type="spellEnd"/>
            <w:r w:rsidRPr="00C463D2">
              <w:rPr>
                <w:rFonts w:ascii="Consolas" w:hAnsi="Consolas"/>
                <w:color w:val="000000" w:themeColor="text1"/>
              </w:rPr>
              <w:t xml:space="preserve">, </w:t>
            </w:r>
            <w:proofErr w:type="spellStart"/>
            <w:r w:rsidRPr="00C463D2">
              <w:rPr>
                <w:rFonts w:ascii="Consolas" w:hAnsi="Consolas"/>
                <w:color w:val="000000" w:themeColor="text1"/>
              </w:rPr>
              <w:t>plant.plantsym</w:t>
            </w:r>
            <w:proofErr w:type="spellEnd"/>
          </w:p>
        </w:tc>
      </w:tr>
    </w:tbl>
    <w:p w14:paraId="6EEAB628" w14:textId="77777777" w:rsidR="007C1A56" w:rsidRPr="00C463D2" w:rsidRDefault="007C1A56" w:rsidP="007C1A56">
      <w:pPr>
        <w:rPr>
          <w:rFonts w:ascii="Consolas" w:hAnsi="Consolas"/>
          <w:color w:val="000000" w:themeColor="text1"/>
        </w:rPr>
      </w:pPr>
    </w:p>
    <w:p w14:paraId="3D5B03B5"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 xml:space="preserve">When using auto replication, all tables in the table collection are automatically downloaded to the local NASIS database and the above two customization columns can be used by the NASIS client to determine what data is display in drop down lists. The Customization Query is often used to return the obsolete column and the sort order of the </w:t>
      </w:r>
      <w:r w:rsidR="007B6C97" w:rsidRPr="00C463D2">
        <w:rPr>
          <w:rFonts w:ascii="Consolas" w:hAnsi="Consolas"/>
          <w:color w:val="000000" w:themeColor="text1"/>
        </w:rPr>
        <w:t>data.</w:t>
      </w:r>
      <w:r w:rsidRPr="00C463D2">
        <w:rPr>
          <w:rFonts w:ascii="Consolas" w:hAnsi="Consolas"/>
          <w:color w:val="000000" w:themeColor="text1"/>
        </w:rPr>
        <w:t>-</w:t>
      </w:r>
    </w:p>
    <w:p w14:paraId="67AA153D" w14:textId="77777777" w:rsidR="007C1A56" w:rsidRPr="00C463D2" w:rsidRDefault="007C1A56" w:rsidP="007C1A56">
      <w:pPr>
        <w:rPr>
          <w:rFonts w:ascii="Consolas" w:hAnsi="Consolas"/>
          <w:color w:val="000000" w:themeColor="text1"/>
        </w:rPr>
      </w:pPr>
    </w:p>
    <w:p w14:paraId="02FDA0E0"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 xml:space="preserve">Currently only the following table collections are set to Auto Replicate in NASIS: Area Type, Calculation, Choice List Set, Ecological Site, Edit Setup, Evaluation, Form, </w:t>
      </w:r>
      <w:proofErr w:type="spellStart"/>
      <w:r w:rsidRPr="00C463D2">
        <w:rPr>
          <w:rFonts w:ascii="Consolas" w:hAnsi="Consolas"/>
          <w:color w:val="000000" w:themeColor="text1"/>
        </w:rPr>
        <w:t>Geomorph</w:t>
      </w:r>
      <w:proofErr w:type="spellEnd"/>
      <w:r w:rsidRPr="00C463D2">
        <w:rPr>
          <w:rFonts w:ascii="Consolas" w:hAnsi="Consolas"/>
          <w:color w:val="000000" w:themeColor="text1"/>
        </w:rPr>
        <w:t xml:space="preserve"> Feat Type, Local Plant, Milestone Type, NASIS Site, NASIS User, Other Veg Class Type, Pedon DB Metadata, Plant, Project Concern Type, Project Data Type, Project Type, Property, Query, Report, Rule, Soil Series, Tech Soil Serv Type, Tech SS Prog Benefit, Unit of Measure, USFS Eco Class Type, USFS </w:t>
      </w:r>
      <w:proofErr w:type="spellStart"/>
      <w:r w:rsidRPr="00C463D2">
        <w:rPr>
          <w:rFonts w:ascii="Consolas" w:hAnsi="Consolas"/>
          <w:color w:val="000000" w:themeColor="text1"/>
        </w:rPr>
        <w:t>Interp</w:t>
      </w:r>
      <w:proofErr w:type="spellEnd"/>
      <w:r w:rsidRPr="00C463D2">
        <w:rPr>
          <w:rFonts w:ascii="Consolas" w:hAnsi="Consolas"/>
          <w:color w:val="000000" w:themeColor="text1"/>
        </w:rPr>
        <w:t xml:space="preserve"> Category, USFS </w:t>
      </w:r>
      <w:proofErr w:type="spellStart"/>
      <w:r w:rsidRPr="00C463D2">
        <w:rPr>
          <w:rFonts w:ascii="Consolas" w:hAnsi="Consolas"/>
          <w:color w:val="000000" w:themeColor="text1"/>
        </w:rPr>
        <w:t>Interp</w:t>
      </w:r>
      <w:proofErr w:type="spellEnd"/>
      <w:r w:rsidRPr="00C463D2">
        <w:rPr>
          <w:rFonts w:ascii="Consolas" w:hAnsi="Consolas"/>
          <w:color w:val="000000" w:themeColor="text1"/>
        </w:rPr>
        <w:t xml:space="preserve"> Restriction, USGS Quad Type, WS Import Map. Some of these also have a Customization Query and Customization Column.</w:t>
      </w:r>
    </w:p>
    <w:p w14:paraId="57117170" w14:textId="77777777" w:rsidR="007C1A56" w:rsidRPr="00C463D2" w:rsidRDefault="007C1A56" w:rsidP="007C1A56">
      <w:pPr>
        <w:rPr>
          <w:rFonts w:ascii="Consolas" w:hAnsi="Consolas"/>
          <w:color w:val="000000" w:themeColor="text1"/>
        </w:rPr>
      </w:pPr>
    </w:p>
    <w:p w14:paraId="5339BB24"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When using selectable for replication, the NASIS user is able to select what data should be downloaded to their local NASIS database.</w:t>
      </w:r>
    </w:p>
    <w:p w14:paraId="68CD42AC" w14:textId="77777777" w:rsidR="007C1A56" w:rsidRPr="00C463D2" w:rsidRDefault="007C1A56" w:rsidP="007C1A56">
      <w:pPr>
        <w:rPr>
          <w:rFonts w:ascii="Consolas" w:hAnsi="Consolas"/>
          <w:color w:val="000000" w:themeColor="text1"/>
        </w:rPr>
      </w:pPr>
    </w:p>
    <w:p w14:paraId="25839E39" w14:textId="16FBF39B" w:rsidR="007C1A56" w:rsidRDefault="007C1A56" w:rsidP="007C1A56">
      <w:pPr>
        <w:rPr>
          <w:ins w:id="446" w:author="Tan, Ann - NRCS, Arcata, CA" w:date="2019-08-06T14:32:00Z"/>
          <w:rFonts w:ascii="Consolas" w:hAnsi="Consolas"/>
        </w:rPr>
      </w:pPr>
      <w:bookmarkStart w:id="447" w:name="_Toc10610775"/>
      <w:bookmarkStart w:id="448" w:name="_Toc10647167"/>
      <w:r w:rsidRPr="007F1A5C">
        <w:rPr>
          <w:rStyle w:val="Heading3Char"/>
        </w:rPr>
        <w:t>Table Collection ID</w:t>
      </w:r>
      <w:bookmarkEnd w:id="447"/>
      <w:bookmarkEnd w:id="448"/>
      <w:r w:rsidR="002E1280">
        <w:rPr>
          <w:rStyle w:val="Heading3Char"/>
        </w:rPr>
        <w:t xml:space="preserve"> </w:t>
      </w:r>
      <w:r w:rsidRPr="00C463D2">
        <w:rPr>
          <w:rFonts w:ascii="Consolas" w:hAnsi="Consolas"/>
        </w:rPr>
        <w:t>– An integer value that uniquely identifies a table collection in the NASIS 6 Style Metadata. The table collection ID must be unique within a specific data model. Using the table collection ID allows the same ID to be used in the NASIS 6 Style Metadata for all versions of a data model.  For example, the ‘system’ table collection ID of 264 has been used in all releases of NASIS, NASIS 5.1 to the current NASIS data model.  Must be unique within each database.</w:t>
      </w:r>
    </w:p>
    <w:p w14:paraId="5ABD486A" w14:textId="2A8FF2CF" w:rsidR="005F583B" w:rsidRDefault="005F583B" w:rsidP="007C1A56">
      <w:pPr>
        <w:rPr>
          <w:ins w:id="449" w:author="Tan, Ann - NRCS, Arcata, CA" w:date="2019-08-06T14:32:00Z"/>
          <w:rFonts w:ascii="Consolas" w:hAnsi="Consolas"/>
        </w:rPr>
      </w:pPr>
    </w:p>
    <w:p w14:paraId="6F62C30B" w14:textId="1AE3235F" w:rsidR="005F583B" w:rsidRPr="00C463D2" w:rsidRDefault="00D91B73" w:rsidP="007C1A56">
      <w:pPr>
        <w:rPr>
          <w:rFonts w:ascii="Consolas" w:hAnsi="Consolas"/>
        </w:rPr>
      </w:pPr>
      <w:ins w:id="450" w:author="Tan, Ann - NRCS, Arcata, CA" w:date="2019-08-06T14:32:00Z">
        <w:r>
          <w:rPr>
            <w:rFonts w:ascii="Consolas" w:hAnsi="Consolas"/>
          </w:rPr>
          <w:t xml:space="preserve">Use calculation to populate this. </w:t>
        </w:r>
      </w:ins>
    </w:p>
    <w:p w14:paraId="4559AD19" w14:textId="77777777" w:rsidR="007C1A56" w:rsidRPr="00C463D2" w:rsidRDefault="007C1A56" w:rsidP="007C1A56">
      <w:pPr>
        <w:rPr>
          <w:rFonts w:ascii="Consolas" w:hAnsi="Consolas"/>
        </w:rPr>
      </w:pPr>
    </w:p>
    <w:p w14:paraId="1C52815C" w14:textId="77777777" w:rsidR="007C1A56" w:rsidRDefault="007C1A56" w:rsidP="007C1A56">
      <w:pPr>
        <w:rPr>
          <w:rFonts w:ascii="Consolas" w:hAnsi="Consolas"/>
        </w:rPr>
      </w:pPr>
      <w:r w:rsidRPr="00C463D2">
        <w:rPr>
          <w:rFonts w:ascii="Consolas" w:hAnsi="Consolas"/>
          <w:b/>
        </w:rPr>
        <w:lastRenderedPageBreak/>
        <w:t>NOTE:</w:t>
      </w:r>
      <w:r w:rsidRPr="00C463D2">
        <w:rPr>
          <w:rFonts w:ascii="Consolas" w:hAnsi="Consolas"/>
        </w:rPr>
        <w:t xml:space="preserve"> There is a table collection history table as well, if you want to document changes in more detail.</w:t>
      </w:r>
    </w:p>
    <w:p w14:paraId="243961C4" w14:textId="77777777" w:rsidR="008754C5" w:rsidRDefault="008754C5" w:rsidP="007C1A56">
      <w:pPr>
        <w:rPr>
          <w:rFonts w:ascii="Consolas" w:hAnsi="Consolas"/>
        </w:rPr>
      </w:pPr>
    </w:p>
    <w:p w14:paraId="486870A6" w14:textId="77777777" w:rsidR="008754C5" w:rsidRPr="00C463D2" w:rsidRDefault="008754C5" w:rsidP="008754C5">
      <w:pPr>
        <w:rPr>
          <w:rFonts w:ascii="Consolas" w:hAnsi="Consolas"/>
        </w:rPr>
      </w:pPr>
      <w:bookmarkStart w:id="451" w:name="_Toc10647168"/>
      <w:r w:rsidRPr="00A82E7C">
        <w:rPr>
          <w:rStyle w:val="Heading3Char"/>
        </w:rPr>
        <w:t>originating_person</w:t>
      </w:r>
      <w:bookmarkEnd w:id="451"/>
      <w:r>
        <w:rPr>
          <w:rFonts w:ascii="Consolas" w:hAnsi="Consolas"/>
        </w:rPr>
        <w:t xml:space="preserve"> – See section on Common Columns </w:t>
      </w:r>
    </w:p>
    <w:p w14:paraId="69B65EFA" w14:textId="77777777" w:rsidR="008754C5" w:rsidRPr="00C463D2" w:rsidRDefault="008754C5" w:rsidP="008754C5">
      <w:pPr>
        <w:rPr>
          <w:rFonts w:ascii="Consolas" w:hAnsi="Consolas"/>
        </w:rPr>
      </w:pPr>
    </w:p>
    <w:p w14:paraId="14669263" w14:textId="77777777" w:rsidR="008754C5" w:rsidRPr="00C463D2" w:rsidRDefault="008754C5" w:rsidP="008754C5">
      <w:pPr>
        <w:rPr>
          <w:rFonts w:ascii="Consolas" w:hAnsi="Consolas"/>
        </w:rPr>
      </w:pPr>
      <w:bookmarkStart w:id="452" w:name="_Toc10647169"/>
      <w:r w:rsidRPr="00A82E7C">
        <w:rPr>
          <w:rStyle w:val="Heading3Char"/>
        </w:rPr>
        <w:t>contact_person</w:t>
      </w:r>
      <w:bookmarkEnd w:id="452"/>
      <w:r>
        <w:rPr>
          <w:rFonts w:ascii="Consolas" w:hAnsi="Consolas"/>
        </w:rPr>
        <w:t xml:space="preserve"> - See section on Common Columns</w:t>
      </w:r>
    </w:p>
    <w:p w14:paraId="3E0A9337" w14:textId="77777777" w:rsidR="008754C5" w:rsidRPr="00C463D2" w:rsidRDefault="008754C5" w:rsidP="008754C5">
      <w:pPr>
        <w:rPr>
          <w:rFonts w:ascii="Consolas" w:hAnsi="Consolas"/>
        </w:rPr>
      </w:pPr>
    </w:p>
    <w:p w14:paraId="36BE881D" w14:textId="77777777" w:rsidR="008754C5" w:rsidRPr="00C463D2" w:rsidRDefault="008754C5" w:rsidP="008754C5">
      <w:pPr>
        <w:rPr>
          <w:rFonts w:ascii="Consolas" w:hAnsi="Consolas"/>
        </w:rPr>
      </w:pPr>
      <w:bookmarkStart w:id="453" w:name="_Toc10647170"/>
      <w:r w:rsidRPr="00A82E7C">
        <w:rPr>
          <w:rStyle w:val="Heading3Char"/>
        </w:rPr>
        <w:t>pending_action</w:t>
      </w:r>
      <w:bookmarkEnd w:id="453"/>
      <w:r>
        <w:rPr>
          <w:rFonts w:ascii="Consolas" w:hAnsi="Consolas"/>
        </w:rPr>
        <w:t xml:space="preserve"> - See section on Common Columns</w:t>
      </w:r>
    </w:p>
    <w:p w14:paraId="46787FED" w14:textId="77777777" w:rsidR="008754C5" w:rsidRDefault="008754C5" w:rsidP="008754C5">
      <w:pPr>
        <w:rPr>
          <w:rFonts w:ascii="Consolas" w:hAnsi="Consolas"/>
        </w:rPr>
      </w:pPr>
    </w:p>
    <w:p w14:paraId="17D07434" w14:textId="77777777" w:rsidR="008754C5" w:rsidRDefault="008754C5" w:rsidP="008754C5">
      <w:pPr>
        <w:rPr>
          <w:rFonts w:ascii="Consolas" w:hAnsi="Consolas"/>
        </w:rPr>
      </w:pPr>
      <w:bookmarkStart w:id="454" w:name="_Toc10647171"/>
      <w:r w:rsidRPr="00A82E7C">
        <w:rPr>
          <w:rStyle w:val="Heading3Char"/>
        </w:rPr>
        <w:t>pending_status</w:t>
      </w:r>
      <w:bookmarkEnd w:id="454"/>
      <w:r>
        <w:rPr>
          <w:rFonts w:ascii="Consolas" w:hAnsi="Consolas"/>
        </w:rPr>
        <w:t xml:space="preserve"> - See section on Common Columns</w:t>
      </w:r>
    </w:p>
    <w:p w14:paraId="33069ED9" w14:textId="77777777" w:rsidR="008754C5" w:rsidRPr="00C463D2" w:rsidRDefault="008754C5" w:rsidP="008754C5">
      <w:pPr>
        <w:rPr>
          <w:rFonts w:ascii="Consolas" w:hAnsi="Consolas"/>
        </w:rPr>
      </w:pPr>
    </w:p>
    <w:p w14:paraId="2008A7E7" w14:textId="77777777" w:rsidR="007C1A56" w:rsidRPr="00C463D2" w:rsidRDefault="007C1A56" w:rsidP="00AE4648">
      <w:pPr>
        <w:pStyle w:val="Heading2"/>
      </w:pPr>
      <w:bookmarkStart w:id="455" w:name="_Toc10610776"/>
      <w:bookmarkStart w:id="456" w:name="_Toc10647172"/>
      <w:r w:rsidRPr="00C463D2">
        <w:t>System</w:t>
      </w:r>
      <w:r w:rsidR="002E1280">
        <w:t xml:space="preserve"> </w:t>
      </w:r>
      <w:r w:rsidRPr="00C463D2">
        <w:t>Table</w:t>
      </w:r>
      <w:bookmarkEnd w:id="455"/>
      <w:bookmarkEnd w:id="456"/>
    </w:p>
    <w:p w14:paraId="071DFDD2" w14:textId="77777777" w:rsidR="00AE4648" w:rsidRDefault="00AE4648" w:rsidP="007C1A56">
      <w:pPr>
        <w:rPr>
          <w:rFonts w:ascii="Consolas" w:eastAsiaTheme="majorEastAsia" w:hAnsi="Consolas" w:cstheme="majorBidi"/>
          <w:color w:val="000000" w:themeColor="text1"/>
        </w:rPr>
      </w:pPr>
    </w:p>
    <w:p w14:paraId="249F1DE8" w14:textId="6D9D19F9" w:rsidR="007C1A56" w:rsidRDefault="007C1A56" w:rsidP="007C1A56">
      <w:pPr>
        <w:rPr>
          <w:ins w:id="457" w:author="Tan, Ann - NRCS, Arcata, CA" w:date="2019-08-09T13:39:00Z"/>
          <w:rFonts w:ascii="Consolas" w:eastAsiaTheme="majorEastAsia" w:hAnsi="Consolas" w:cstheme="majorBidi"/>
          <w:color w:val="000000" w:themeColor="text1"/>
        </w:rPr>
      </w:pPr>
      <w:r w:rsidRPr="00C463D2">
        <w:rPr>
          <w:rFonts w:ascii="Consolas" w:eastAsiaTheme="majorEastAsia" w:hAnsi="Consolas" w:cstheme="majorBidi"/>
          <w:color w:val="000000" w:themeColor="text1"/>
        </w:rPr>
        <w:t xml:space="preserve">The </w:t>
      </w:r>
      <w:r w:rsidR="002E1280">
        <w:rPr>
          <w:rFonts w:ascii="Consolas" w:eastAsiaTheme="majorEastAsia" w:hAnsi="Consolas" w:cstheme="majorBidi"/>
          <w:color w:val="000000" w:themeColor="text1"/>
        </w:rPr>
        <w:t>S</w:t>
      </w:r>
      <w:r w:rsidRPr="00C463D2">
        <w:rPr>
          <w:rFonts w:ascii="Consolas" w:eastAsiaTheme="majorEastAsia" w:hAnsi="Consolas" w:cstheme="majorBidi"/>
          <w:color w:val="000000" w:themeColor="text1"/>
        </w:rPr>
        <w:t>ystem</w:t>
      </w:r>
      <w:r w:rsidR="002E1280">
        <w:rPr>
          <w:rFonts w:ascii="Consolas" w:eastAsiaTheme="majorEastAsia" w:hAnsi="Consolas" w:cstheme="majorBidi"/>
          <w:color w:val="000000" w:themeColor="text1"/>
        </w:rPr>
        <w:t xml:space="preserve"> T</w:t>
      </w:r>
      <w:r w:rsidRPr="00C463D2">
        <w:rPr>
          <w:rFonts w:ascii="Consolas" w:eastAsiaTheme="majorEastAsia" w:hAnsi="Consolas" w:cstheme="majorBidi"/>
          <w:color w:val="000000" w:themeColor="text1"/>
        </w:rPr>
        <w:t xml:space="preserve">able </w:t>
      </w:r>
      <w:proofErr w:type="spellStart"/>
      <w:r w:rsidRPr="00C463D2">
        <w:rPr>
          <w:rFonts w:ascii="Consolas" w:eastAsiaTheme="majorEastAsia" w:hAnsi="Consolas" w:cstheme="majorBidi"/>
          <w:color w:val="000000" w:themeColor="text1"/>
        </w:rPr>
        <w:t>table</w:t>
      </w:r>
      <w:proofErr w:type="spellEnd"/>
      <w:r w:rsidRPr="00C463D2">
        <w:rPr>
          <w:rFonts w:ascii="Consolas" w:eastAsiaTheme="majorEastAsia" w:hAnsi="Consolas" w:cstheme="majorBidi"/>
          <w:color w:val="000000" w:themeColor="text1"/>
        </w:rPr>
        <w:t xml:space="preserve"> is used to document </w:t>
      </w:r>
      <w:proofErr w:type="gramStart"/>
      <w:r w:rsidRPr="00C463D2">
        <w:rPr>
          <w:rFonts w:ascii="Consolas" w:eastAsiaTheme="majorEastAsia" w:hAnsi="Consolas" w:cstheme="majorBidi"/>
          <w:color w:val="000000" w:themeColor="text1"/>
        </w:rPr>
        <w:t>all of</w:t>
      </w:r>
      <w:proofErr w:type="gramEnd"/>
      <w:r w:rsidRPr="00C463D2">
        <w:rPr>
          <w:rFonts w:ascii="Consolas" w:eastAsiaTheme="majorEastAsia" w:hAnsi="Consolas" w:cstheme="majorBidi"/>
          <w:color w:val="000000" w:themeColor="text1"/>
        </w:rPr>
        <w:t xml:space="preserve"> the properties for each table in a database.</w:t>
      </w:r>
    </w:p>
    <w:p w14:paraId="3EFA4777" w14:textId="35A5FE30" w:rsidR="00116103" w:rsidRDefault="00116103" w:rsidP="007C1A56">
      <w:pPr>
        <w:rPr>
          <w:ins w:id="458" w:author="Tan, Ann - NRCS, Arcata, CA" w:date="2019-08-09T13:39:00Z"/>
          <w:rFonts w:ascii="Consolas" w:eastAsiaTheme="majorEastAsia" w:hAnsi="Consolas" w:cstheme="majorBidi"/>
          <w:color w:val="000000" w:themeColor="text1"/>
        </w:rPr>
      </w:pPr>
    </w:p>
    <w:p w14:paraId="3C1542F7" w14:textId="64274FD0" w:rsidR="00116103" w:rsidRPr="00C463D2" w:rsidRDefault="00116103" w:rsidP="007C1A56">
      <w:pPr>
        <w:rPr>
          <w:rFonts w:ascii="Consolas" w:eastAsiaTheme="majorEastAsia" w:hAnsi="Consolas" w:cstheme="majorBidi"/>
          <w:color w:val="000000" w:themeColor="text1"/>
        </w:rPr>
      </w:pPr>
      <w:ins w:id="459" w:author="Tan, Ann - NRCS, Arcata, CA" w:date="2019-08-09T13:39:00Z">
        <w:r w:rsidRPr="00116103">
          <w:rPr>
            <w:noProof/>
          </w:rPr>
          <w:drawing>
            <wp:inline distT="0" distB="0" distL="0" distR="0" wp14:anchorId="532DD985" wp14:editId="54747E93">
              <wp:extent cx="6019800" cy="2615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9800" cy="2615565"/>
                      </a:xfrm>
                      <a:prstGeom prst="rect">
                        <a:avLst/>
                      </a:prstGeom>
                    </pic:spPr>
                  </pic:pic>
                </a:graphicData>
              </a:graphic>
            </wp:inline>
          </w:drawing>
        </w:r>
      </w:ins>
    </w:p>
    <w:p w14:paraId="074B251A" w14:textId="77777777" w:rsidR="007C1A56" w:rsidRPr="00C463D2" w:rsidRDefault="007C1A56" w:rsidP="007C1A56">
      <w:pPr>
        <w:rPr>
          <w:rFonts w:ascii="Consolas" w:eastAsiaTheme="majorEastAsia" w:hAnsi="Consolas" w:cstheme="majorBidi"/>
          <w:b/>
          <w:color w:val="000000" w:themeColor="text1"/>
          <w:sz w:val="26"/>
          <w:szCs w:val="26"/>
        </w:rPr>
      </w:pPr>
    </w:p>
    <w:p w14:paraId="68DB056C" w14:textId="77777777" w:rsidR="007C1A56" w:rsidRPr="00C463D2" w:rsidRDefault="007C1A56" w:rsidP="007C1A56">
      <w:pPr>
        <w:rPr>
          <w:rFonts w:ascii="Consolas" w:hAnsi="Consolas"/>
        </w:rPr>
      </w:pPr>
      <w:bookmarkStart w:id="460" w:name="_Toc10647173"/>
      <w:r w:rsidRPr="002E1280">
        <w:rPr>
          <w:rStyle w:val="Heading3Char"/>
        </w:rPr>
        <w:t>Table Logical Name</w:t>
      </w:r>
      <w:bookmarkEnd w:id="460"/>
      <w:r w:rsidRPr="00C463D2">
        <w:rPr>
          <w:rFonts w:ascii="Consolas" w:hAnsi="Consolas"/>
        </w:rPr>
        <w:t xml:space="preserve"> - The logical name for each database table. Required, must be unique within each database.</w:t>
      </w:r>
    </w:p>
    <w:p w14:paraId="356BFC2B" w14:textId="77777777" w:rsidR="007C1A56" w:rsidRPr="00C463D2" w:rsidRDefault="007C1A56" w:rsidP="007C1A56">
      <w:pPr>
        <w:rPr>
          <w:rFonts w:ascii="Consolas" w:hAnsi="Consolas"/>
        </w:rPr>
      </w:pPr>
    </w:p>
    <w:p w14:paraId="0AB5C1BC" w14:textId="77777777" w:rsidR="007C1A56" w:rsidRPr="00C463D2" w:rsidRDefault="007C1A56" w:rsidP="007C1A56">
      <w:pPr>
        <w:rPr>
          <w:rFonts w:ascii="Consolas" w:hAnsi="Consolas"/>
        </w:rPr>
      </w:pPr>
      <w:bookmarkStart w:id="461" w:name="_Toc10647174"/>
      <w:r w:rsidRPr="002E1280">
        <w:rPr>
          <w:rStyle w:val="Heading3Char"/>
        </w:rPr>
        <w:t>Table Physical Name</w:t>
      </w:r>
      <w:bookmarkEnd w:id="461"/>
      <w:r w:rsidRPr="00C463D2">
        <w:rPr>
          <w:rFonts w:ascii="Consolas" w:hAnsi="Consolas"/>
        </w:rPr>
        <w:t xml:space="preserve"> - The physical (SQL) name of each database table. Required, must be unique within each database. A table name may contain a maximum of 30 characters.  A table name may not contain any spaces or underscores.  A table name may not be a SQL Server reserved keyword.</w:t>
      </w:r>
    </w:p>
    <w:p w14:paraId="79D6010A" w14:textId="5D1F1267" w:rsidR="007C1A56" w:rsidRDefault="007C1A56" w:rsidP="007C1A56">
      <w:pPr>
        <w:rPr>
          <w:ins w:id="462" w:author="Tan, Ann - NRCS, Arcata, CA" w:date="2019-08-09T13:44:00Z"/>
          <w:rFonts w:ascii="Consolas" w:hAnsi="Consolas"/>
        </w:rPr>
      </w:pPr>
      <w:r w:rsidRPr="00C463D2">
        <w:rPr>
          <w:rFonts w:ascii="Consolas" w:hAnsi="Consolas"/>
        </w:rPr>
        <w:t>A table name should be as connotative as possible.  Don’t choose a shorter name over a longer name at the expense of clarity.  A table name should accurately reflect what a table records.  In general, table names should be singular rather than plural, e.g. "mapunit" rather than "mapunits".</w:t>
      </w:r>
    </w:p>
    <w:p w14:paraId="0C11F487" w14:textId="6F5305EA" w:rsidR="008B526D" w:rsidRDefault="008B526D" w:rsidP="007C1A56">
      <w:pPr>
        <w:rPr>
          <w:ins w:id="463" w:author="Tan, Ann - NRCS, Arcata, CA" w:date="2019-08-09T13:44:00Z"/>
          <w:rFonts w:ascii="Consolas" w:hAnsi="Consolas"/>
        </w:rPr>
      </w:pPr>
    </w:p>
    <w:p w14:paraId="5F16DD6A" w14:textId="0ABE18AE" w:rsidR="008B526D" w:rsidRDefault="008B526D" w:rsidP="007C1A56">
      <w:pPr>
        <w:rPr>
          <w:rFonts w:ascii="Consolas" w:hAnsi="Consolas"/>
        </w:rPr>
      </w:pPr>
      <w:proofErr w:type="gramStart"/>
      <w:ins w:id="464" w:author="Tan, Ann - NRCS, Arcata, CA" w:date="2019-08-09T13:44:00Z">
        <w:r>
          <w:rPr>
            <w:rFonts w:ascii="Consolas" w:hAnsi="Consolas"/>
          </w:rPr>
          <w:t>Basically</w:t>
        </w:r>
        <w:proofErr w:type="gramEnd"/>
        <w:r>
          <w:rPr>
            <w:rFonts w:ascii="Consolas" w:hAnsi="Consolas"/>
          </w:rPr>
          <w:t xml:space="preserve"> the logical name but without underscore</w:t>
        </w:r>
      </w:ins>
    </w:p>
    <w:p w14:paraId="21F2E23B" w14:textId="77777777" w:rsidR="002E1280" w:rsidRPr="00C463D2" w:rsidRDefault="002E1280" w:rsidP="007C1A56">
      <w:pPr>
        <w:rPr>
          <w:rFonts w:ascii="Consolas" w:hAnsi="Consolas"/>
        </w:rPr>
      </w:pPr>
    </w:p>
    <w:p w14:paraId="7DDDC62D" w14:textId="39C571A6" w:rsidR="007C1A56" w:rsidRDefault="007C1A56" w:rsidP="007C1A56">
      <w:pPr>
        <w:rPr>
          <w:ins w:id="465" w:author="Tan, Ann - NRCS, Arcata, CA" w:date="2019-08-09T13:47:00Z"/>
          <w:rFonts w:ascii="Consolas" w:hAnsi="Consolas"/>
        </w:rPr>
      </w:pPr>
      <w:bookmarkStart w:id="466" w:name="_Toc10647175"/>
      <w:r w:rsidRPr="002E1280">
        <w:rPr>
          <w:rStyle w:val="Heading3Char"/>
        </w:rPr>
        <w:t>Table Label</w:t>
      </w:r>
      <w:bookmarkEnd w:id="466"/>
      <w:r w:rsidRPr="00C463D2">
        <w:rPr>
          <w:rFonts w:ascii="Consolas" w:hAnsi="Consolas"/>
        </w:rPr>
        <w:t xml:space="preserve"> - A descriptive business oriented name for a database table. A table label may contain a maximum of 80 characters.  A table label may contain any valid printable character. Required, must be unique within each database. </w:t>
      </w:r>
    </w:p>
    <w:p w14:paraId="66A5CE1C" w14:textId="01E0FC17" w:rsidR="008B526D" w:rsidRDefault="008B526D" w:rsidP="007C1A56">
      <w:pPr>
        <w:rPr>
          <w:ins w:id="467" w:author="Tan, Ann - NRCS, Arcata, CA" w:date="2019-08-09T13:47:00Z"/>
          <w:rFonts w:ascii="Consolas" w:hAnsi="Consolas"/>
        </w:rPr>
      </w:pPr>
    </w:p>
    <w:p w14:paraId="2F33B1C2" w14:textId="02F9A4F5" w:rsidR="008B526D" w:rsidRDefault="008B526D" w:rsidP="007C1A56">
      <w:pPr>
        <w:rPr>
          <w:rFonts w:ascii="Consolas" w:hAnsi="Consolas"/>
        </w:rPr>
      </w:pPr>
      <w:proofErr w:type="gramStart"/>
      <w:ins w:id="468" w:author="Tan, Ann - NRCS, Arcata, CA" w:date="2019-08-09T13:47:00Z">
        <w:r>
          <w:rPr>
            <w:rFonts w:ascii="Consolas" w:hAnsi="Consolas"/>
          </w:rPr>
          <w:t>Basically</w:t>
        </w:r>
        <w:proofErr w:type="gramEnd"/>
        <w:r>
          <w:rPr>
            <w:rFonts w:ascii="Consolas" w:hAnsi="Consolas"/>
          </w:rPr>
          <w:t xml:space="preserve"> the physical name,</w:t>
        </w:r>
      </w:ins>
      <w:ins w:id="469" w:author="Tan, Ann - NRCS, Arcata, CA" w:date="2019-08-09T13:48:00Z">
        <w:r>
          <w:rPr>
            <w:rFonts w:ascii="Consolas" w:hAnsi="Consolas"/>
          </w:rPr>
          <w:t xml:space="preserve"> but capitalize each word, add space, and spell it out</w:t>
        </w:r>
      </w:ins>
    </w:p>
    <w:p w14:paraId="400896E5" w14:textId="77777777" w:rsidR="002E1280" w:rsidRPr="00C463D2" w:rsidRDefault="002E1280" w:rsidP="007C1A56">
      <w:pPr>
        <w:rPr>
          <w:rFonts w:ascii="Consolas" w:hAnsi="Consolas"/>
        </w:rPr>
      </w:pPr>
    </w:p>
    <w:p w14:paraId="2491B46C" w14:textId="77777777" w:rsidR="007C1A56" w:rsidRPr="0087707A" w:rsidRDefault="007C1A56" w:rsidP="0087707A">
      <w:pPr>
        <w:rPr>
          <w:rFonts w:ascii="Consolas" w:hAnsi="Consolas"/>
        </w:rPr>
      </w:pPr>
      <w:bookmarkStart w:id="470" w:name="_Toc10647176"/>
      <w:bookmarkStart w:id="471" w:name="_Toc10610777"/>
      <w:r w:rsidRPr="0087707A">
        <w:rPr>
          <w:rStyle w:val="Heading3Char"/>
          <w:rFonts w:ascii="Consolas" w:hAnsi="Consolas"/>
          <w:sz w:val="22"/>
          <w:szCs w:val="22"/>
        </w:rPr>
        <w:t>Table Help Text</w:t>
      </w:r>
      <w:bookmarkEnd w:id="470"/>
      <w:r w:rsidRPr="0087707A">
        <w:rPr>
          <w:rFonts w:ascii="Consolas" w:hAnsi="Consolas"/>
          <w:b/>
        </w:rPr>
        <w:tab/>
      </w:r>
      <w:r w:rsidR="002E1280" w:rsidRPr="0087707A">
        <w:rPr>
          <w:rFonts w:ascii="Consolas" w:hAnsi="Consolas"/>
          <w:b/>
        </w:rPr>
        <w:t xml:space="preserve"> - </w:t>
      </w:r>
      <w:r w:rsidRPr="0087707A">
        <w:rPr>
          <w:rFonts w:ascii="Consolas" w:hAnsi="Consolas"/>
        </w:rPr>
        <w:t>A narrative description of each table. The help text should make the purpose of this table clear to all potential audiences, which may include both end-users and developers.</w:t>
      </w:r>
      <w:bookmarkEnd w:id="471"/>
    </w:p>
    <w:p w14:paraId="04C355ED" w14:textId="77777777" w:rsidR="007C1A56" w:rsidRPr="00C463D2" w:rsidRDefault="007C1A56" w:rsidP="007C1A56">
      <w:pPr>
        <w:rPr>
          <w:rFonts w:ascii="Consolas" w:hAnsi="Consolas"/>
        </w:rPr>
      </w:pPr>
    </w:p>
    <w:p w14:paraId="54C40B89" w14:textId="77777777" w:rsidR="007C1A56" w:rsidRPr="00C463D2" w:rsidRDefault="007C1A56" w:rsidP="007C1A56">
      <w:pPr>
        <w:rPr>
          <w:rFonts w:ascii="Consolas" w:hAnsi="Consolas"/>
        </w:rPr>
      </w:pPr>
      <w:bookmarkStart w:id="472" w:name="_Toc10647177"/>
      <w:r w:rsidRPr="002E1280">
        <w:rPr>
          <w:rStyle w:val="Heading3Char"/>
        </w:rPr>
        <w:t xml:space="preserve">Soil </w:t>
      </w:r>
      <w:r w:rsidR="002E1280">
        <w:rPr>
          <w:rStyle w:val="Heading3Char"/>
        </w:rPr>
        <w:t>E</w:t>
      </w:r>
      <w:r w:rsidRPr="002E1280">
        <w:rPr>
          <w:rStyle w:val="Heading3Char"/>
        </w:rPr>
        <w:t xml:space="preserve">ntity </w:t>
      </w:r>
      <w:r w:rsidR="002E1280">
        <w:rPr>
          <w:rStyle w:val="Heading3Char"/>
        </w:rPr>
        <w:t>T</w:t>
      </w:r>
      <w:r w:rsidRPr="002E1280">
        <w:rPr>
          <w:rStyle w:val="Heading3Char"/>
        </w:rPr>
        <w:t>ype</w:t>
      </w:r>
      <w:bookmarkEnd w:id="472"/>
      <w:r w:rsidRPr="00C463D2">
        <w:rPr>
          <w:rFonts w:ascii="Consolas" w:eastAsiaTheme="majorEastAsia" w:hAnsi="Consolas" w:cstheme="majorBidi"/>
          <w:b/>
          <w:color w:val="000000" w:themeColor="text1"/>
          <w:sz w:val="26"/>
          <w:szCs w:val="26"/>
        </w:rPr>
        <w:t xml:space="preserve"> - </w:t>
      </w:r>
      <w:r w:rsidRPr="00C463D2">
        <w:rPr>
          <w:rFonts w:ascii="Consolas" w:hAnsi="Consolas"/>
        </w:rPr>
        <w:t>A way to group the various tables in a database, this information is only used by some of the NREPO reports.</w:t>
      </w:r>
    </w:p>
    <w:p w14:paraId="7FFB6793" w14:textId="77777777"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9350"/>
      </w:tblGrid>
      <w:tr w:rsidR="007C1A56" w:rsidRPr="00C463D2" w14:paraId="187F0B44" w14:textId="77777777" w:rsidTr="007C1A56">
        <w:tc>
          <w:tcPr>
            <w:tcW w:w="9350" w:type="dxa"/>
            <w:shd w:val="clear" w:color="auto" w:fill="FFFF00"/>
          </w:tcPr>
          <w:p w14:paraId="6AC16650" w14:textId="77777777" w:rsidR="007C1A56" w:rsidRPr="0071371F" w:rsidRDefault="007C1A56" w:rsidP="007C1A56">
            <w:pPr>
              <w:rPr>
                <w:rFonts w:ascii="Consolas" w:hAnsi="Consolas"/>
              </w:rPr>
            </w:pPr>
            <w:r w:rsidRPr="0071371F">
              <w:rPr>
                <w:rFonts w:ascii="Consolas" w:hAnsi="Consolas"/>
                <w:highlight w:val="yellow"/>
              </w:rPr>
              <w:t>Valid options:</w:t>
            </w:r>
          </w:p>
        </w:tc>
      </w:tr>
      <w:tr w:rsidR="007C1A56" w:rsidRPr="00C463D2" w14:paraId="18A19944" w14:textId="77777777" w:rsidTr="007C1A56">
        <w:tc>
          <w:tcPr>
            <w:tcW w:w="9350" w:type="dxa"/>
          </w:tcPr>
          <w:p w14:paraId="5CE00160" w14:textId="56487D60" w:rsidR="007C1A56" w:rsidRPr="00C463D2" w:rsidRDefault="007C1A56" w:rsidP="007C1A56">
            <w:pPr>
              <w:rPr>
                <w:rFonts w:ascii="Consolas" w:hAnsi="Consolas"/>
              </w:rPr>
            </w:pPr>
            <w:r w:rsidRPr="00C463D2">
              <w:rPr>
                <w:rFonts w:ascii="Consolas" w:hAnsi="Consolas"/>
              </w:rPr>
              <w:t>Aggregated Data</w:t>
            </w:r>
            <w:ins w:id="473" w:author="Tan, Ann - NRCS, Arcata, CA" w:date="2019-08-09T13:49:00Z">
              <w:r w:rsidR="008B526D">
                <w:rPr>
                  <w:rFonts w:ascii="Consolas" w:hAnsi="Consolas"/>
                </w:rPr>
                <w:t>: component data</w:t>
              </w:r>
            </w:ins>
          </w:p>
        </w:tc>
      </w:tr>
      <w:tr w:rsidR="007C1A56" w:rsidRPr="00C463D2" w14:paraId="2814DD37" w14:textId="77777777" w:rsidTr="007C1A56">
        <w:tc>
          <w:tcPr>
            <w:tcW w:w="9350" w:type="dxa"/>
          </w:tcPr>
          <w:p w14:paraId="0A8193EF" w14:textId="77777777" w:rsidR="007C1A56" w:rsidRPr="00C463D2" w:rsidRDefault="007C1A56" w:rsidP="007C1A56">
            <w:pPr>
              <w:rPr>
                <w:rFonts w:ascii="Consolas" w:hAnsi="Consolas"/>
              </w:rPr>
            </w:pPr>
            <w:r w:rsidRPr="00C463D2">
              <w:rPr>
                <w:rFonts w:ascii="Consolas" w:hAnsi="Consolas"/>
              </w:rPr>
              <w:t>Data Dictionary</w:t>
            </w:r>
          </w:p>
        </w:tc>
      </w:tr>
      <w:tr w:rsidR="007C1A56" w:rsidRPr="00C463D2" w14:paraId="53B661E3" w14:textId="77777777" w:rsidTr="007C1A56">
        <w:tc>
          <w:tcPr>
            <w:tcW w:w="9350" w:type="dxa"/>
          </w:tcPr>
          <w:p w14:paraId="437752F5" w14:textId="77777777" w:rsidR="007C1A56" w:rsidRPr="00C463D2" w:rsidRDefault="007C1A56" w:rsidP="007C1A56">
            <w:pPr>
              <w:rPr>
                <w:rFonts w:ascii="Consolas" w:hAnsi="Consolas"/>
              </w:rPr>
            </w:pPr>
            <w:r w:rsidRPr="00C463D2">
              <w:rPr>
                <w:rFonts w:ascii="Consolas" w:hAnsi="Consolas"/>
              </w:rPr>
              <w:t>Dynamic Domain</w:t>
            </w:r>
          </w:p>
        </w:tc>
      </w:tr>
      <w:tr w:rsidR="007C1A56" w:rsidRPr="00C463D2" w14:paraId="2E163A31" w14:textId="77777777" w:rsidTr="007C1A56">
        <w:tc>
          <w:tcPr>
            <w:tcW w:w="9350" w:type="dxa"/>
          </w:tcPr>
          <w:p w14:paraId="16D615FD" w14:textId="63764EAF" w:rsidR="007C1A56" w:rsidRPr="00C463D2" w:rsidRDefault="007C1A56" w:rsidP="007C1A56">
            <w:pPr>
              <w:rPr>
                <w:rFonts w:ascii="Consolas" w:hAnsi="Consolas"/>
              </w:rPr>
            </w:pPr>
            <w:r w:rsidRPr="00C463D2">
              <w:rPr>
                <w:rFonts w:ascii="Consolas" w:hAnsi="Consolas"/>
              </w:rPr>
              <w:t>Eco Site Inventory</w:t>
            </w:r>
            <w:ins w:id="474" w:author="Tan, Ann - NRCS, Arcata, CA" w:date="2019-08-09T13:49:00Z">
              <w:r w:rsidR="008B526D">
                <w:rPr>
                  <w:rFonts w:ascii="Consolas" w:hAnsi="Consolas"/>
                </w:rPr>
                <w:t>: anything related to vegetation</w:t>
              </w:r>
            </w:ins>
          </w:p>
        </w:tc>
      </w:tr>
      <w:tr w:rsidR="007C1A56" w:rsidRPr="00C463D2" w14:paraId="4CD075BA" w14:textId="77777777" w:rsidTr="007C1A56">
        <w:tc>
          <w:tcPr>
            <w:tcW w:w="9350" w:type="dxa"/>
          </w:tcPr>
          <w:p w14:paraId="25C334E1" w14:textId="77777777" w:rsidR="007C1A56" w:rsidRPr="00C463D2" w:rsidRDefault="007C1A56" w:rsidP="007C1A56">
            <w:pPr>
              <w:rPr>
                <w:rFonts w:ascii="Consolas" w:hAnsi="Consolas"/>
              </w:rPr>
            </w:pPr>
            <w:proofErr w:type="spellStart"/>
            <w:r w:rsidRPr="00C463D2">
              <w:rPr>
                <w:rFonts w:ascii="Consolas" w:hAnsi="Consolas"/>
              </w:rPr>
              <w:t>Interp</w:t>
            </w:r>
            <w:proofErr w:type="spellEnd"/>
            <w:r w:rsidRPr="00C463D2">
              <w:rPr>
                <w:rFonts w:ascii="Consolas" w:hAnsi="Consolas"/>
              </w:rPr>
              <w:t xml:space="preserve"> Generation Related</w:t>
            </w:r>
          </w:p>
        </w:tc>
      </w:tr>
      <w:tr w:rsidR="007C1A56" w:rsidRPr="00C463D2" w14:paraId="0647F5DD" w14:textId="77777777" w:rsidTr="007C1A56">
        <w:tc>
          <w:tcPr>
            <w:tcW w:w="9350" w:type="dxa"/>
          </w:tcPr>
          <w:p w14:paraId="7441402D" w14:textId="24779761" w:rsidR="007C1A56" w:rsidRPr="00C463D2" w:rsidRDefault="007C1A56" w:rsidP="007C1A56">
            <w:pPr>
              <w:rPr>
                <w:rFonts w:ascii="Consolas" w:hAnsi="Consolas"/>
              </w:rPr>
            </w:pPr>
            <w:r w:rsidRPr="00C463D2">
              <w:rPr>
                <w:rFonts w:ascii="Consolas" w:hAnsi="Consolas"/>
              </w:rPr>
              <w:t>Pedon Data</w:t>
            </w:r>
            <w:ins w:id="475" w:author="Tan, Ann - NRCS, Arcata, CA" w:date="2019-08-09T13:49:00Z">
              <w:r w:rsidR="008B526D">
                <w:rPr>
                  <w:rFonts w:ascii="Consolas" w:hAnsi="Consolas"/>
                </w:rPr>
                <w:t>: point data</w:t>
              </w:r>
            </w:ins>
          </w:p>
        </w:tc>
      </w:tr>
      <w:tr w:rsidR="007C1A56" w:rsidRPr="00C463D2" w14:paraId="1F976723" w14:textId="77777777" w:rsidTr="007C1A56">
        <w:tc>
          <w:tcPr>
            <w:tcW w:w="9350" w:type="dxa"/>
          </w:tcPr>
          <w:p w14:paraId="11AFC7F9" w14:textId="77777777" w:rsidR="007C1A56" w:rsidRPr="00C463D2" w:rsidRDefault="007C1A56" w:rsidP="007C1A56">
            <w:pPr>
              <w:rPr>
                <w:rFonts w:ascii="Consolas" w:hAnsi="Consolas"/>
              </w:rPr>
            </w:pPr>
            <w:r w:rsidRPr="00C463D2">
              <w:rPr>
                <w:rFonts w:ascii="Consolas" w:hAnsi="Consolas"/>
              </w:rPr>
              <w:t>Pedon Lab Data</w:t>
            </w:r>
          </w:p>
        </w:tc>
      </w:tr>
      <w:tr w:rsidR="007C1A56" w:rsidRPr="00C463D2" w14:paraId="0B109437" w14:textId="77777777" w:rsidTr="007C1A56">
        <w:tc>
          <w:tcPr>
            <w:tcW w:w="9350" w:type="dxa"/>
          </w:tcPr>
          <w:p w14:paraId="0E5C6EBA" w14:textId="313EEC73" w:rsidR="007C1A56" w:rsidRPr="00C463D2" w:rsidRDefault="007C1A56" w:rsidP="007C1A56">
            <w:pPr>
              <w:rPr>
                <w:rFonts w:ascii="Consolas" w:hAnsi="Consolas"/>
              </w:rPr>
            </w:pPr>
            <w:r w:rsidRPr="00C463D2">
              <w:rPr>
                <w:rFonts w:ascii="Consolas" w:hAnsi="Consolas"/>
              </w:rPr>
              <w:t>Project and TSS</w:t>
            </w:r>
            <w:ins w:id="476" w:author="Tan, Ann - NRCS, Arcata, CA [2]" w:date="2019-10-17T11:20:00Z">
              <w:r w:rsidR="00226EE0">
                <w:rPr>
                  <w:rFonts w:ascii="Consolas" w:hAnsi="Consolas"/>
                </w:rPr>
                <w:t xml:space="preserve"> can’t this be dynamic domain too? That’s what the milestones are</w:t>
              </w:r>
            </w:ins>
          </w:p>
        </w:tc>
      </w:tr>
      <w:tr w:rsidR="007C1A56" w:rsidRPr="00C463D2" w14:paraId="65EDA501" w14:textId="77777777" w:rsidTr="007C1A56">
        <w:tc>
          <w:tcPr>
            <w:tcW w:w="9350" w:type="dxa"/>
          </w:tcPr>
          <w:p w14:paraId="1612AFC4" w14:textId="77777777" w:rsidR="007C1A56" w:rsidRPr="00C463D2" w:rsidRDefault="007C1A56" w:rsidP="007C1A56">
            <w:pPr>
              <w:rPr>
                <w:rFonts w:ascii="Consolas" w:hAnsi="Consolas"/>
              </w:rPr>
            </w:pPr>
            <w:r w:rsidRPr="00C463D2">
              <w:rPr>
                <w:rFonts w:ascii="Consolas" w:hAnsi="Consolas"/>
              </w:rPr>
              <w:t>Replication Related</w:t>
            </w:r>
          </w:p>
        </w:tc>
      </w:tr>
      <w:tr w:rsidR="007C1A56" w:rsidRPr="00C463D2" w14:paraId="73155F79" w14:textId="77777777" w:rsidTr="007C1A56">
        <w:tc>
          <w:tcPr>
            <w:tcW w:w="9350" w:type="dxa"/>
          </w:tcPr>
          <w:p w14:paraId="68DFF70B" w14:textId="77777777" w:rsidR="007C1A56" w:rsidRPr="00C463D2" w:rsidRDefault="007C1A56" w:rsidP="007C1A56">
            <w:pPr>
              <w:rPr>
                <w:rFonts w:ascii="Consolas" w:hAnsi="Consolas"/>
              </w:rPr>
            </w:pPr>
            <w:r w:rsidRPr="00C463D2">
              <w:rPr>
                <w:rFonts w:ascii="Consolas" w:hAnsi="Consolas"/>
              </w:rPr>
              <w:t>Series Data</w:t>
            </w:r>
          </w:p>
        </w:tc>
      </w:tr>
      <w:tr w:rsidR="007C1A56" w:rsidRPr="00C463D2" w14:paraId="161A0182" w14:textId="77777777" w:rsidTr="007C1A56">
        <w:tc>
          <w:tcPr>
            <w:tcW w:w="9350" w:type="dxa"/>
          </w:tcPr>
          <w:p w14:paraId="15FC962D" w14:textId="77777777" w:rsidR="007C1A56" w:rsidRPr="00C463D2" w:rsidRDefault="007C1A56" w:rsidP="007C1A56">
            <w:pPr>
              <w:rPr>
                <w:rFonts w:ascii="Consolas" w:hAnsi="Consolas"/>
              </w:rPr>
            </w:pPr>
            <w:r w:rsidRPr="00C463D2">
              <w:rPr>
                <w:rFonts w:ascii="Consolas" w:hAnsi="Consolas"/>
              </w:rPr>
              <w:t>Site Data</w:t>
            </w:r>
          </w:p>
        </w:tc>
      </w:tr>
      <w:tr w:rsidR="007C1A56" w:rsidRPr="00C463D2" w14:paraId="0C973EBE" w14:textId="77777777" w:rsidTr="007C1A56">
        <w:tc>
          <w:tcPr>
            <w:tcW w:w="9350" w:type="dxa"/>
          </w:tcPr>
          <w:p w14:paraId="7EB8A4CD" w14:textId="77777777" w:rsidR="007C1A56" w:rsidRPr="00C463D2" w:rsidRDefault="007C1A56" w:rsidP="007C1A56">
            <w:pPr>
              <w:rPr>
                <w:rFonts w:ascii="Consolas" w:hAnsi="Consolas"/>
              </w:rPr>
            </w:pPr>
            <w:r w:rsidRPr="00C463D2">
              <w:rPr>
                <w:rFonts w:ascii="Consolas" w:hAnsi="Consolas"/>
              </w:rPr>
              <w:t>SSURGO Export Related</w:t>
            </w:r>
          </w:p>
        </w:tc>
      </w:tr>
      <w:tr w:rsidR="007C1A56" w:rsidRPr="00C463D2" w14:paraId="632869E9" w14:textId="77777777" w:rsidTr="007C1A56">
        <w:tc>
          <w:tcPr>
            <w:tcW w:w="9350" w:type="dxa"/>
          </w:tcPr>
          <w:p w14:paraId="214EB2A7" w14:textId="77777777" w:rsidR="007C1A56" w:rsidRPr="00C463D2" w:rsidRDefault="007C1A56" w:rsidP="007C1A56">
            <w:pPr>
              <w:rPr>
                <w:rFonts w:ascii="Consolas" w:hAnsi="Consolas"/>
              </w:rPr>
            </w:pPr>
            <w:r w:rsidRPr="00C463D2">
              <w:rPr>
                <w:rFonts w:ascii="Consolas" w:hAnsi="Consolas"/>
              </w:rPr>
              <w:t>System Related</w:t>
            </w:r>
          </w:p>
        </w:tc>
      </w:tr>
    </w:tbl>
    <w:p w14:paraId="20740728" w14:textId="3E958EC5" w:rsidR="007C1A56" w:rsidRDefault="007C1A56" w:rsidP="007C1A56">
      <w:pPr>
        <w:rPr>
          <w:ins w:id="477" w:author="Tan, Ann - NRCS, Arcata, CA" w:date="2019-08-09T13:48:00Z"/>
          <w:rFonts w:ascii="Consolas" w:hAnsi="Consolas"/>
        </w:rPr>
      </w:pPr>
    </w:p>
    <w:p w14:paraId="3AC5E1BE" w14:textId="77777777" w:rsidR="008B526D" w:rsidRPr="00C463D2" w:rsidRDefault="008B526D" w:rsidP="007C1A56">
      <w:pPr>
        <w:rPr>
          <w:rFonts w:ascii="Consolas" w:hAnsi="Consolas"/>
        </w:rPr>
      </w:pPr>
    </w:p>
    <w:p w14:paraId="1E435882" w14:textId="77777777" w:rsidR="007C1A56" w:rsidRPr="00C463D2" w:rsidRDefault="007C1A56" w:rsidP="007C1A56">
      <w:pPr>
        <w:rPr>
          <w:rFonts w:ascii="Consolas" w:hAnsi="Consolas"/>
        </w:rPr>
      </w:pPr>
      <w:bookmarkStart w:id="478" w:name="_Toc10647178"/>
      <w:r w:rsidRPr="002E1280">
        <w:rPr>
          <w:rStyle w:val="Heading3Char"/>
        </w:rPr>
        <w:t>Import Export File Name</w:t>
      </w:r>
      <w:bookmarkEnd w:id="478"/>
      <w:r w:rsidRPr="00C463D2">
        <w:rPr>
          <w:rFonts w:ascii="Consolas" w:eastAsiaTheme="majorEastAsia" w:hAnsi="Consolas" w:cstheme="majorBidi"/>
          <w:b/>
          <w:color w:val="000000" w:themeColor="text1"/>
          <w:sz w:val="26"/>
          <w:szCs w:val="26"/>
        </w:rPr>
        <w:t xml:space="preserve"> - </w:t>
      </w:r>
      <w:r w:rsidRPr="00C463D2">
        <w:rPr>
          <w:rFonts w:ascii="Consolas" w:hAnsi="Consolas"/>
        </w:rPr>
        <w:t>The base part of the file name of a table's associated ASCII pipe delimited import/export file.  The complete name of a table's associated import/export file is the base name followed by the characters ".txt".  For example, if the base name is "area", the name of the associated import/export file is "area.txt". Usually the import export file name is the same as the table physical name. Required, must be unique with a database. This is used for SSURGO exports.</w:t>
      </w:r>
    </w:p>
    <w:p w14:paraId="18A737F0" w14:textId="77777777" w:rsidR="007C1A56" w:rsidRPr="00C463D2" w:rsidRDefault="007C1A56" w:rsidP="007C1A56">
      <w:pPr>
        <w:rPr>
          <w:rFonts w:ascii="Consolas" w:hAnsi="Consolas"/>
        </w:rPr>
      </w:pPr>
    </w:p>
    <w:p w14:paraId="6219BB51" w14:textId="77777777" w:rsidR="007C1A56" w:rsidRPr="00C463D2" w:rsidRDefault="007C1A56" w:rsidP="007C1A56">
      <w:pPr>
        <w:rPr>
          <w:rFonts w:ascii="Consolas" w:hAnsi="Consolas"/>
        </w:rPr>
      </w:pPr>
      <w:bookmarkStart w:id="479" w:name="_Toc10647179"/>
      <w:r w:rsidRPr="002E1280">
        <w:rPr>
          <w:rStyle w:val="Heading3Char"/>
        </w:rPr>
        <w:t>Visible</w:t>
      </w:r>
      <w:bookmarkEnd w:id="479"/>
      <w:r w:rsidRPr="002E1280">
        <w:rPr>
          <w:rStyle w:val="Heading3Char"/>
        </w:rPr>
        <w:t xml:space="preserve"> </w:t>
      </w:r>
      <w:r w:rsidRPr="00C463D2">
        <w:rPr>
          <w:rFonts w:ascii="Consolas" w:hAnsi="Consolas"/>
        </w:rPr>
        <w:t>– There is a checkbox that indicates whether or not the corresponding table should be visible in the NASIS grid editor.  A table that is not visible in the NASIS grid editor should not be able to be selected as the target table for a NASIS query. Required, default = checked.</w:t>
      </w:r>
    </w:p>
    <w:p w14:paraId="1033F70F" w14:textId="77777777" w:rsidR="007C1A56" w:rsidRPr="00C463D2" w:rsidRDefault="007C1A56" w:rsidP="007C1A56">
      <w:pPr>
        <w:rPr>
          <w:rFonts w:ascii="Consolas" w:hAnsi="Consolas"/>
        </w:rPr>
      </w:pPr>
    </w:p>
    <w:p w14:paraId="3499ABC1" w14:textId="77777777" w:rsidR="007C1A56" w:rsidRPr="00C463D2" w:rsidRDefault="007C1A56" w:rsidP="007C1A56">
      <w:pPr>
        <w:rPr>
          <w:rFonts w:ascii="Consolas" w:hAnsi="Consolas"/>
        </w:rPr>
      </w:pPr>
      <w:bookmarkStart w:id="480" w:name="_Toc10647180"/>
      <w:r w:rsidRPr="002E1280">
        <w:rPr>
          <w:rStyle w:val="Heading3Char"/>
        </w:rPr>
        <w:t>Selectable</w:t>
      </w:r>
      <w:bookmarkEnd w:id="480"/>
      <w:r w:rsidRPr="00C463D2">
        <w:rPr>
          <w:rFonts w:ascii="Consolas" w:hAnsi="Consolas"/>
          <w:color w:val="000000" w:themeColor="text1"/>
        </w:rPr>
        <w:t xml:space="preserve"> </w:t>
      </w:r>
      <w:r w:rsidRPr="00C463D2">
        <w:rPr>
          <w:rFonts w:ascii="Consolas" w:hAnsi="Consolas"/>
        </w:rPr>
        <w:t>– There is a checkbox that indicates whether or not records from the corresponding table can potentially be created, read, updated or deleted in NASIS.  A table can be selectable but not visible in the NASIS grid editor.  Such a table is typically managed by a special editor in NASIS.  A table that is not selectable cannot be referenced in a NASIS query. When a table is set to selectable = unchecked, both visible and editable should be unchecked as well. Required, default = checked.</w:t>
      </w:r>
    </w:p>
    <w:p w14:paraId="065ED286" w14:textId="77777777" w:rsidR="007C1A56" w:rsidRPr="00C463D2" w:rsidRDefault="007C1A56" w:rsidP="007C1A56">
      <w:pPr>
        <w:rPr>
          <w:rFonts w:ascii="Consolas" w:hAnsi="Consolas"/>
        </w:rPr>
      </w:pPr>
    </w:p>
    <w:p w14:paraId="7EBF1620" w14:textId="77777777" w:rsidR="007C1A56" w:rsidRPr="00C463D2" w:rsidRDefault="007C1A56" w:rsidP="007C1A56">
      <w:pPr>
        <w:rPr>
          <w:rFonts w:ascii="Consolas" w:hAnsi="Consolas"/>
        </w:rPr>
      </w:pPr>
      <w:bookmarkStart w:id="481" w:name="_Toc10647181"/>
      <w:r w:rsidRPr="002E1280">
        <w:rPr>
          <w:rStyle w:val="Heading3Char"/>
        </w:rPr>
        <w:t>Editable</w:t>
      </w:r>
      <w:bookmarkEnd w:id="481"/>
      <w:r w:rsidRPr="00C463D2">
        <w:rPr>
          <w:rFonts w:ascii="Consolas" w:hAnsi="Consolas"/>
          <w:color w:val="000000" w:themeColor="text1"/>
        </w:rPr>
        <w:t xml:space="preserve"> </w:t>
      </w:r>
      <w:r w:rsidRPr="00C463D2">
        <w:rPr>
          <w:rFonts w:ascii="Consolas" w:hAnsi="Consolas"/>
        </w:rPr>
        <w:t xml:space="preserve">– There is a checkbox that indicates whether or not the contents of </w:t>
      </w:r>
      <w:r w:rsidRPr="00C463D2">
        <w:rPr>
          <w:rFonts w:ascii="Consolas" w:hAnsi="Consolas"/>
        </w:rPr>
        <w:lastRenderedPageBreak/>
        <w:t>the corresponding table can be changed by a user through either the NASIS grid editor or one of the special NASIS editors. Required, default = checked.</w:t>
      </w:r>
    </w:p>
    <w:p w14:paraId="03C0B35A" w14:textId="77777777" w:rsidR="007C1A56" w:rsidRPr="00C463D2" w:rsidRDefault="007C1A56" w:rsidP="007C1A56">
      <w:pPr>
        <w:rPr>
          <w:rFonts w:ascii="Consolas" w:hAnsi="Consolas"/>
        </w:rPr>
      </w:pPr>
    </w:p>
    <w:p w14:paraId="12AD4290" w14:textId="77777777" w:rsidR="007C1A56" w:rsidRPr="00C463D2" w:rsidRDefault="007C1A56" w:rsidP="007C1A56">
      <w:pPr>
        <w:rPr>
          <w:rFonts w:ascii="Consolas" w:hAnsi="Consolas"/>
        </w:rPr>
      </w:pPr>
      <w:r w:rsidRPr="00C463D2">
        <w:rPr>
          <w:rFonts w:ascii="Consolas" w:hAnsi="Consolas"/>
        </w:rPr>
        <w:t>For NASIS 7.3, the following tables were set to visible = false or selectable = false or editable = false:</w:t>
      </w:r>
    </w:p>
    <w:p w14:paraId="1BDF5100" w14:textId="77777777"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2999"/>
        <w:gridCol w:w="2130"/>
        <w:gridCol w:w="2190"/>
        <w:gridCol w:w="2151"/>
      </w:tblGrid>
      <w:tr w:rsidR="007C1A56" w:rsidRPr="00B11ECB" w14:paraId="09BF4306" w14:textId="77777777" w:rsidTr="007C1A56">
        <w:tc>
          <w:tcPr>
            <w:tcW w:w="2337" w:type="dxa"/>
            <w:shd w:val="clear" w:color="auto" w:fill="FFFF00"/>
          </w:tcPr>
          <w:p w14:paraId="613339CD" w14:textId="77777777" w:rsidR="007C1A56" w:rsidRPr="00B11ECB" w:rsidRDefault="007C1A56" w:rsidP="007C1A56">
            <w:pPr>
              <w:rPr>
                <w:rFonts w:ascii="Consolas" w:hAnsi="Consolas"/>
              </w:rPr>
            </w:pPr>
            <w:r w:rsidRPr="00B11ECB">
              <w:rPr>
                <w:rFonts w:ascii="Consolas" w:hAnsi="Consolas"/>
              </w:rPr>
              <w:t>Table physical name</w:t>
            </w:r>
          </w:p>
        </w:tc>
        <w:tc>
          <w:tcPr>
            <w:tcW w:w="2337" w:type="dxa"/>
            <w:shd w:val="clear" w:color="auto" w:fill="FFFF00"/>
          </w:tcPr>
          <w:p w14:paraId="053D4E49" w14:textId="77777777" w:rsidR="007C1A56" w:rsidRPr="00B11ECB" w:rsidRDefault="007C1A56" w:rsidP="007C1A56">
            <w:pPr>
              <w:rPr>
                <w:rFonts w:ascii="Consolas" w:hAnsi="Consolas"/>
              </w:rPr>
            </w:pPr>
            <w:r w:rsidRPr="00B11ECB">
              <w:rPr>
                <w:rFonts w:ascii="Consolas" w:hAnsi="Consolas"/>
              </w:rPr>
              <w:t>Visible</w:t>
            </w:r>
          </w:p>
        </w:tc>
        <w:tc>
          <w:tcPr>
            <w:tcW w:w="2338" w:type="dxa"/>
            <w:shd w:val="clear" w:color="auto" w:fill="FFFF00"/>
          </w:tcPr>
          <w:p w14:paraId="1BF0EDB6" w14:textId="77777777" w:rsidR="007C1A56" w:rsidRPr="00B11ECB" w:rsidRDefault="007C1A56" w:rsidP="007C1A56">
            <w:pPr>
              <w:rPr>
                <w:rFonts w:ascii="Consolas" w:hAnsi="Consolas"/>
              </w:rPr>
            </w:pPr>
            <w:r w:rsidRPr="00B11ECB">
              <w:rPr>
                <w:rFonts w:ascii="Consolas" w:hAnsi="Consolas"/>
              </w:rPr>
              <w:t>Selectable</w:t>
            </w:r>
          </w:p>
        </w:tc>
        <w:tc>
          <w:tcPr>
            <w:tcW w:w="2338" w:type="dxa"/>
            <w:shd w:val="clear" w:color="auto" w:fill="FFFF00"/>
          </w:tcPr>
          <w:p w14:paraId="04DC1286" w14:textId="77777777" w:rsidR="007C1A56" w:rsidRPr="00B11ECB" w:rsidRDefault="007C1A56" w:rsidP="007C1A56">
            <w:pPr>
              <w:rPr>
                <w:rFonts w:ascii="Consolas" w:hAnsi="Consolas"/>
              </w:rPr>
            </w:pPr>
            <w:r w:rsidRPr="00B11ECB">
              <w:rPr>
                <w:rFonts w:ascii="Consolas" w:hAnsi="Consolas"/>
              </w:rPr>
              <w:t>Editable</w:t>
            </w:r>
          </w:p>
        </w:tc>
      </w:tr>
      <w:tr w:rsidR="007C1A56" w:rsidRPr="00C463D2" w14:paraId="424F9903" w14:textId="77777777" w:rsidTr="007C1A56">
        <w:tc>
          <w:tcPr>
            <w:tcW w:w="2337" w:type="dxa"/>
          </w:tcPr>
          <w:p w14:paraId="097AF455" w14:textId="77777777" w:rsidR="007C1A56" w:rsidRPr="00C463D2" w:rsidRDefault="007C1A56" w:rsidP="007C1A56">
            <w:pPr>
              <w:rPr>
                <w:rFonts w:ascii="Consolas" w:hAnsi="Consolas"/>
              </w:rPr>
            </w:pPr>
            <w:proofErr w:type="spellStart"/>
            <w:r w:rsidRPr="00C463D2">
              <w:rPr>
                <w:rFonts w:ascii="Consolas" w:hAnsi="Consolas"/>
              </w:rPr>
              <w:t>contextsuffix</w:t>
            </w:r>
            <w:proofErr w:type="spellEnd"/>
          </w:p>
        </w:tc>
        <w:tc>
          <w:tcPr>
            <w:tcW w:w="2337" w:type="dxa"/>
          </w:tcPr>
          <w:p w14:paraId="4CFC085E"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7BD9CD6B"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6DAA88D1"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3ACD4C93" w14:textId="77777777" w:rsidTr="007C1A56">
        <w:tc>
          <w:tcPr>
            <w:tcW w:w="2337" w:type="dxa"/>
          </w:tcPr>
          <w:p w14:paraId="02ADCEE7" w14:textId="77777777" w:rsidR="007C1A56" w:rsidRPr="00C463D2" w:rsidRDefault="007C1A56" w:rsidP="007C1A56">
            <w:pPr>
              <w:rPr>
                <w:rFonts w:ascii="Consolas" w:hAnsi="Consolas"/>
              </w:rPr>
            </w:pPr>
            <w:proofErr w:type="spellStart"/>
            <w:r w:rsidRPr="00C463D2">
              <w:rPr>
                <w:rFonts w:ascii="Consolas" w:hAnsi="Consolas"/>
              </w:rPr>
              <w:t>customchoicedomain</w:t>
            </w:r>
            <w:proofErr w:type="spellEnd"/>
          </w:p>
        </w:tc>
        <w:tc>
          <w:tcPr>
            <w:tcW w:w="2337" w:type="dxa"/>
          </w:tcPr>
          <w:p w14:paraId="60E719FB"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1CDC9684"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558718BF"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433F5855" w14:textId="77777777" w:rsidTr="007C1A56">
        <w:tc>
          <w:tcPr>
            <w:tcW w:w="2337" w:type="dxa"/>
          </w:tcPr>
          <w:p w14:paraId="70FF8089" w14:textId="77777777" w:rsidR="007C1A56" w:rsidRPr="00C463D2" w:rsidRDefault="007C1A56" w:rsidP="007C1A56">
            <w:pPr>
              <w:rPr>
                <w:rFonts w:ascii="Consolas" w:hAnsi="Consolas"/>
              </w:rPr>
            </w:pPr>
            <w:proofErr w:type="spellStart"/>
            <w:r w:rsidRPr="00C463D2">
              <w:rPr>
                <w:rFonts w:ascii="Consolas" w:hAnsi="Consolas"/>
              </w:rPr>
              <w:t>customchoicelistset</w:t>
            </w:r>
            <w:proofErr w:type="spellEnd"/>
          </w:p>
        </w:tc>
        <w:tc>
          <w:tcPr>
            <w:tcW w:w="2337" w:type="dxa"/>
          </w:tcPr>
          <w:p w14:paraId="14F2FF82"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4940DBE4"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5840A679" w14:textId="77777777" w:rsidR="007C1A56" w:rsidRPr="00C463D2" w:rsidRDefault="007C1A56" w:rsidP="007C1A56">
            <w:pPr>
              <w:rPr>
                <w:rFonts w:ascii="Consolas" w:hAnsi="Consolas"/>
              </w:rPr>
            </w:pPr>
            <w:r w:rsidRPr="00C463D2">
              <w:rPr>
                <w:rFonts w:ascii="Consolas" w:hAnsi="Consolas"/>
              </w:rPr>
              <w:t>true</w:t>
            </w:r>
          </w:p>
        </w:tc>
      </w:tr>
      <w:tr w:rsidR="007C1A56" w:rsidRPr="00C463D2" w14:paraId="5995148C" w14:textId="77777777" w:rsidTr="007C1A56">
        <w:tc>
          <w:tcPr>
            <w:tcW w:w="2337" w:type="dxa"/>
          </w:tcPr>
          <w:p w14:paraId="702C8FB0" w14:textId="77777777" w:rsidR="007C1A56" w:rsidRPr="00C463D2" w:rsidRDefault="007C1A56" w:rsidP="007C1A56">
            <w:pPr>
              <w:rPr>
                <w:rFonts w:ascii="Consolas" w:hAnsi="Consolas"/>
              </w:rPr>
            </w:pPr>
            <w:proofErr w:type="spellStart"/>
            <w:r w:rsidRPr="00C463D2">
              <w:rPr>
                <w:rFonts w:ascii="Consolas" w:hAnsi="Consolas"/>
              </w:rPr>
              <w:t>customchoicelookup</w:t>
            </w:r>
            <w:proofErr w:type="spellEnd"/>
          </w:p>
        </w:tc>
        <w:tc>
          <w:tcPr>
            <w:tcW w:w="2337" w:type="dxa"/>
          </w:tcPr>
          <w:p w14:paraId="789158D5"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7B09D3FE"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4316B7C7"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6D3956AE" w14:textId="77777777" w:rsidTr="007C1A56">
        <w:tc>
          <w:tcPr>
            <w:tcW w:w="2337" w:type="dxa"/>
          </w:tcPr>
          <w:p w14:paraId="47423519" w14:textId="77777777" w:rsidR="007C1A56" w:rsidRPr="00C463D2" w:rsidRDefault="007C1A56" w:rsidP="007C1A56">
            <w:pPr>
              <w:rPr>
                <w:rFonts w:ascii="Consolas" w:hAnsi="Consolas"/>
              </w:rPr>
            </w:pPr>
            <w:proofErr w:type="spellStart"/>
            <w:r w:rsidRPr="00C463D2">
              <w:rPr>
                <w:rFonts w:ascii="Consolas" w:hAnsi="Consolas"/>
              </w:rPr>
              <w:t>distcompmd</w:t>
            </w:r>
            <w:proofErr w:type="spellEnd"/>
          </w:p>
        </w:tc>
        <w:tc>
          <w:tcPr>
            <w:tcW w:w="2337" w:type="dxa"/>
          </w:tcPr>
          <w:p w14:paraId="51FBCBAF"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43C1DCFA"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7F474BF1"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4FF56333" w14:textId="77777777" w:rsidTr="007C1A56">
        <w:tc>
          <w:tcPr>
            <w:tcW w:w="2337" w:type="dxa"/>
          </w:tcPr>
          <w:p w14:paraId="4BBF5469" w14:textId="77777777" w:rsidR="007C1A56" w:rsidRPr="00C463D2" w:rsidRDefault="007C1A56" w:rsidP="007C1A56">
            <w:pPr>
              <w:rPr>
                <w:rFonts w:ascii="Consolas" w:hAnsi="Consolas"/>
              </w:rPr>
            </w:pPr>
            <w:proofErr w:type="spellStart"/>
            <w:r w:rsidRPr="00C463D2">
              <w:rPr>
                <w:rFonts w:ascii="Consolas" w:hAnsi="Consolas"/>
              </w:rPr>
              <w:t>distinterpmd</w:t>
            </w:r>
            <w:proofErr w:type="spellEnd"/>
          </w:p>
        </w:tc>
        <w:tc>
          <w:tcPr>
            <w:tcW w:w="2337" w:type="dxa"/>
          </w:tcPr>
          <w:p w14:paraId="06161C16"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1940269A"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4D1594AC"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1EA2DE40" w14:textId="77777777" w:rsidTr="007C1A56">
        <w:tc>
          <w:tcPr>
            <w:tcW w:w="2337" w:type="dxa"/>
          </w:tcPr>
          <w:p w14:paraId="13EB77C4" w14:textId="77777777" w:rsidR="007C1A56" w:rsidRPr="00C463D2" w:rsidRDefault="007C1A56" w:rsidP="007C1A56">
            <w:pPr>
              <w:rPr>
                <w:rFonts w:ascii="Consolas" w:hAnsi="Consolas"/>
              </w:rPr>
            </w:pPr>
            <w:proofErr w:type="spellStart"/>
            <w:r w:rsidRPr="00C463D2">
              <w:rPr>
                <w:rFonts w:ascii="Consolas" w:hAnsi="Consolas"/>
              </w:rPr>
              <w:t>distlegendmd</w:t>
            </w:r>
            <w:proofErr w:type="spellEnd"/>
          </w:p>
        </w:tc>
        <w:tc>
          <w:tcPr>
            <w:tcW w:w="2337" w:type="dxa"/>
          </w:tcPr>
          <w:p w14:paraId="4B5E64AE"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7F49562D"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3B7BFCED"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30CA02CA" w14:textId="77777777" w:rsidTr="007C1A56">
        <w:tc>
          <w:tcPr>
            <w:tcW w:w="2337" w:type="dxa"/>
          </w:tcPr>
          <w:p w14:paraId="69350208" w14:textId="77777777" w:rsidR="007C1A56" w:rsidRPr="00C463D2" w:rsidRDefault="007C1A56" w:rsidP="007C1A56">
            <w:pPr>
              <w:rPr>
                <w:rFonts w:ascii="Consolas" w:hAnsi="Consolas"/>
              </w:rPr>
            </w:pPr>
            <w:proofErr w:type="spellStart"/>
            <w:r w:rsidRPr="00C463D2">
              <w:rPr>
                <w:rFonts w:ascii="Consolas" w:hAnsi="Consolas"/>
              </w:rPr>
              <w:t>distmapunitmd</w:t>
            </w:r>
            <w:proofErr w:type="spellEnd"/>
          </w:p>
        </w:tc>
        <w:tc>
          <w:tcPr>
            <w:tcW w:w="2337" w:type="dxa"/>
          </w:tcPr>
          <w:p w14:paraId="319BE35E"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446E6DA8"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5B719E12"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24B9D151" w14:textId="77777777" w:rsidTr="007C1A56">
        <w:tc>
          <w:tcPr>
            <w:tcW w:w="2337" w:type="dxa"/>
          </w:tcPr>
          <w:p w14:paraId="50D9C896" w14:textId="77777777" w:rsidR="007C1A56" w:rsidRPr="00C463D2" w:rsidRDefault="007C1A56" w:rsidP="007C1A56">
            <w:pPr>
              <w:rPr>
                <w:rFonts w:ascii="Consolas" w:hAnsi="Consolas"/>
              </w:rPr>
            </w:pPr>
            <w:proofErr w:type="spellStart"/>
            <w:r w:rsidRPr="00C463D2">
              <w:rPr>
                <w:rFonts w:ascii="Consolas" w:hAnsi="Consolas"/>
              </w:rPr>
              <w:t>disttextmd</w:t>
            </w:r>
            <w:proofErr w:type="spellEnd"/>
          </w:p>
        </w:tc>
        <w:tc>
          <w:tcPr>
            <w:tcW w:w="2337" w:type="dxa"/>
          </w:tcPr>
          <w:p w14:paraId="4DF10E17"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33B65BE7"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75F074B2"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60AFC356" w14:textId="77777777" w:rsidTr="007C1A56">
        <w:tc>
          <w:tcPr>
            <w:tcW w:w="2337" w:type="dxa"/>
          </w:tcPr>
          <w:p w14:paraId="079FE59F" w14:textId="77777777" w:rsidR="007C1A56" w:rsidRPr="00C463D2" w:rsidRDefault="007C1A56" w:rsidP="007C1A56">
            <w:pPr>
              <w:rPr>
                <w:rFonts w:ascii="Consolas" w:hAnsi="Consolas"/>
              </w:rPr>
            </w:pPr>
            <w:proofErr w:type="spellStart"/>
            <w:r w:rsidRPr="00C463D2">
              <w:rPr>
                <w:rFonts w:ascii="Consolas" w:hAnsi="Consolas"/>
              </w:rPr>
              <w:t>editsetup</w:t>
            </w:r>
            <w:proofErr w:type="spellEnd"/>
          </w:p>
        </w:tc>
        <w:tc>
          <w:tcPr>
            <w:tcW w:w="2337" w:type="dxa"/>
          </w:tcPr>
          <w:p w14:paraId="1C38CC65"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4A060B0B"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64E2825B" w14:textId="77777777" w:rsidR="007C1A56" w:rsidRPr="00C463D2" w:rsidRDefault="007C1A56" w:rsidP="007C1A56">
            <w:pPr>
              <w:rPr>
                <w:rFonts w:ascii="Consolas" w:hAnsi="Consolas"/>
              </w:rPr>
            </w:pPr>
            <w:r w:rsidRPr="00C463D2">
              <w:rPr>
                <w:rFonts w:ascii="Consolas" w:hAnsi="Consolas"/>
              </w:rPr>
              <w:t>true</w:t>
            </w:r>
          </w:p>
        </w:tc>
      </w:tr>
      <w:tr w:rsidR="007C1A56" w:rsidRPr="00C463D2" w14:paraId="13025226" w14:textId="77777777" w:rsidTr="007C1A56">
        <w:tc>
          <w:tcPr>
            <w:tcW w:w="2337" w:type="dxa"/>
          </w:tcPr>
          <w:p w14:paraId="51E591C2" w14:textId="77777777" w:rsidR="007C1A56" w:rsidRPr="00C463D2" w:rsidRDefault="007C1A56" w:rsidP="007C1A56">
            <w:pPr>
              <w:rPr>
                <w:rFonts w:ascii="Consolas" w:hAnsi="Consolas"/>
              </w:rPr>
            </w:pPr>
            <w:proofErr w:type="spellStart"/>
            <w:r w:rsidRPr="00C463D2">
              <w:rPr>
                <w:rFonts w:ascii="Consolas" w:hAnsi="Consolas"/>
              </w:rPr>
              <w:t>editsetupelement</w:t>
            </w:r>
            <w:proofErr w:type="spellEnd"/>
          </w:p>
        </w:tc>
        <w:tc>
          <w:tcPr>
            <w:tcW w:w="2337" w:type="dxa"/>
          </w:tcPr>
          <w:p w14:paraId="6F159F4F"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2B8D7FC1"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6E6AD1DF"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409B671C" w14:textId="77777777" w:rsidTr="007C1A56">
        <w:tc>
          <w:tcPr>
            <w:tcW w:w="2337" w:type="dxa"/>
          </w:tcPr>
          <w:p w14:paraId="5B163247" w14:textId="77777777" w:rsidR="007C1A56" w:rsidRPr="00C463D2" w:rsidRDefault="007C1A56" w:rsidP="007C1A56">
            <w:pPr>
              <w:rPr>
                <w:rFonts w:ascii="Consolas" w:hAnsi="Consolas"/>
              </w:rPr>
            </w:pPr>
            <w:proofErr w:type="spellStart"/>
            <w:r w:rsidRPr="00C463D2">
              <w:rPr>
                <w:rFonts w:ascii="Consolas" w:hAnsi="Consolas"/>
              </w:rPr>
              <w:t>editsetuptable</w:t>
            </w:r>
            <w:proofErr w:type="spellEnd"/>
          </w:p>
        </w:tc>
        <w:tc>
          <w:tcPr>
            <w:tcW w:w="2337" w:type="dxa"/>
          </w:tcPr>
          <w:p w14:paraId="7D93A9A7"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24E06009"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4ED0F031"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6F8ADE00" w14:textId="77777777" w:rsidTr="007C1A56">
        <w:tc>
          <w:tcPr>
            <w:tcW w:w="2337" w:type="dxa"/>
          </w:tcPr>
          <w:p w14:paraId="24CF78D0" w14:textId="77777777" w:rsidR="007C1A56" w:rsidRPr="00C463D2" w:rsidRDefault="007C1A56" w:rsidP="007C1A56">
            <w:pPr>
              <w:rPr>
                <w:rFonts w:ascii="Consolas" w:hAnsi="Consolas"/>
              </w:rPr>
            </w:pPr>
            <w:proofErr w:type="spellStart"/>
            <w:r w:rsidRPr="00C463D2">
              <w:rPr>
                <w:rFonts w:ascii="Consolas" w:hAnsi="Consolas"/>
              </w:rPr>
              <w:t>formfavorites</w:t>
            </w:r>
            <w:proofErr w:type="spellEnd"/>
          </w:p>
        </w:tc>
        <w:tc>
          <w:tcPr>
            <w:tcW w:w="2337" w:type="dxa"/>
          </w:tcPr>
          <w:p w14:paraId="465A7CA8"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186D229C"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2DD56B87"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43AA04F5" w14:textId="77777777" w:rsidTr="007C1A56">
        <w:tc>
          <w:tcPr>
            <w:tcW w:w="2337" w:type="dxa"/>
          </w:tcPr>
          <w:p w14:paraId="3D739C89" w14:textId="77777777" w:rsidR="007C1A56" w:rsidRPr="00C463D2" w:rsidRDefault="007C1A56" w:rsidP="007C1A56">
            <w:pPr>
              <w:rPr>
                <w:rFonts w:ascii="Consolas" w:hAnsi="Consolas"/>
              </w:rPr>
            </w:pPr>
            <w:proofErr w:type="spellStart"/>
            <w:r w:rsidRPr="00C463D2">
              <w:rPr>
                <w:rFonts w:ascii="Consolas" w:hAnsi="Consolas"/>
              </w:rPr>
              <w:t>keyrangeclient</w:t>
            </w:r>
            <w:proofErr w:type="spellEnd"/>
          </w:p>
        </w:tc>
        <w:tc>
          <w:tcPr>
            <w:tcW w:w="2337" w:type="dxa"/>
          </w:tcPr>
          <w:p w14:paraId="17491B66"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6AACD38C"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033C843F"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3B469658" w14:textId="77777777" w:rsidTr="007C1A56">
        <w:tc>
          <w:tcPr>
            <w:tcW w:w="2337" w:type="dxa"/>
          </w:tcPr>
          <w:p w14:paraId="6C8CFAF4" w14:textId="77777777" w:rsidR="007C1A56" w:rsidRPr="00C463D2" w:rsidRDefault="007C1A56" w:rsidP="007C1A56">
            <w:pPr>
              <w:rPr>
                <w:rFonts w:ascii="Consolas" w:hAnsi="Consolas"/>
              </w:rPr>
            </w:pPr>
            <w:proofErr w:type="spellStart"/>
            <w:r w:rsidRPr="00C463D2">
              <w:rPr>
                <w:rFonts w:ascii="Consolas" w:hAnsi="Consolas"/>
              </w:rPr>
              <w:t>keyrangeserver</w:t>
            </w:r>
            <w:proofErr w:type="spellEnd"/>
          </w:p>
        </w:tc>
        <w:tc>
          <w:tcPr>
            <w:tcW w:w="2337" w:type="dxa"/>
          </w:tcPr>
          <w:p w14:paraId="77844C36"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296CB146"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49D9956F"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59588466" w14:textId="77777777" w:rsidTr="007C1A56">
        <w:tc>
          <w:tcPr>
            <w:tcW w:w="2337" w:type="dxa"/>
          </w:tcPr>
          <w:p w14:paraId="1E0291B3" w14:textId="77777777" w:rsidR="007C1A56" w:rsidRPr="00C463D2" w:rsidRDefault="007C1A56" w:rsidP="007C1A56">
            <w:pPr>
              <w:rPr>
                <w:rFonts w:ascii="Consolas" w:hAnsi="Consolas"/>
              </w:rPr>
            </w:pPr>
            <w:proofErr w:type="spellStart"/>
            <w:r w:rsidRPr="00C463D2">
              <w:rPr>
                <w:rFonts w:ascii="Consolas" w:hAnsi="Consolas"/>
              </w:rPr>
              <w:t>nasismessage</w:t>
            </w:r>
            <w:proofErr w:type="spellEnd"/>
          </w:p>
        </w:tc>
        <w:tc>
          <w:tcPr>
            <w:tcW w:w="2337" w:type="dxa"/>
          </w:tcPr>
          <w:p w14:paraId="639C50CC"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7ED49AF7"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3D49F569"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1B77FB82" w14:textId="77777777" w:rsidTr="007C1A56">
        <w:tc>
          <w:tcPr>
            <w:tcW w:w="2337" w:type="dxa"/>
          </w:tcPr>
          <w:p w14:paraId="33DC334B" w14:textId="77777777" w:rsidR="007C1A56" w:rsidRPr="00C463D2" w:rsidRDefault="007C1A56" w:rsidP="007C1A56">
            <w:pPr>
              <w:rPr>
                <w:rFonts w:ascii="Consolas" w:hAnsi="Consolas"/>
              </w:rPr>
            </w:pPr>
            <w:proofErr w:type="spellStart"/>
            <w:r w:rsidRPr="00C463D2">
              <w:rPr>
                <w:rFonts w:ascii="Consolas" w:hAnsi="Consolas"/>
              </w:rPr>
              <w:t>nasismessageuser</w:t>
            </w:r>
            <w:proofErr w:type="spellEnd"/>
          </w:p>
        </w:tc>
        <w:tc>
          <w:tcPr>
            <w:tcW w:w="2337" w:type="dxa"/>
          </w:tcPr>
          <w:p w14:paraId="21A88FDA"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5AA35C3C"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481652EC"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692C32AC" w14:textId="77777777" w:rsidTr="007C1A56">
        <w:tc>
          <w:tcPr>
            <w:tcW w:w="2337" w:type="dxa"/>
          </w:tcPr>
          <w:p w14:paraId="64F8608C" w14:textId="77777777" w:rsidR="007C1A56" w:rsidRPr="00C463D2" w:rsidRDefault="007C1A56" w:rsidP="007C1A56">
            <w:pPr>
              <w:rPr>
                <w:rFonts w:ascii="Consolas" w:hAnsi="Consolas"/>
              </w:rPr>
            </w:pPr>
            <w:proofErr w:type="spellStart"/>
            <w:r w:rsidRPr="00C463D2">
              <w:rPr>
                <w:rFonts w:ascii="Consolas" w:hAnsi="Consolas"/>
              </w:rPr>
              <w:t>nasissession</w:t>
            </w:r>
            <w:proofErr w:type="spellEnd"/>
          </w:p>
        </w:tc>
        <w:tc>
          <w:tcPr>
            <w:tcW w:w="2337" w:type="dxa"/>
          </w:tcPr>
          <w:p w14:paraId="279CCF26"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45C3BB0C"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00EB97D3"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1FFF3EA8" w14:textId="77777777" w:rsidTr="007C1A56">
        <w:tc>
          <w:tcPr>
            <w:tcW w:w="2337" w:type="dxa"/>
          </w:tcPr>
          <w:p w14:paraId="5FA0D317" w14:textId="77777777" w:rsidR="007C1A56" w:rsidRPr="00C463D2" w:rsidRDefault="007C1A56" w:rsidP="007C1A56">
            <w:pPr>
              <w:rPr>
                <w:rFonts w:ascii="Consolas" w:hAnsi="Consolas"/>
              </w:rPr>
            </w:pPr>
            <w:proofErr w:type="spellStart"/>
            <w:r w:rsidRPr="00C463D2">
              <w:rPr>
                <w:rFonts w:ascii="Consolas" w:hAnsi="Consolas"/>
              </w:rPr>
              <w:t>pedondbcolumnmetadata</w:t>
            </w:r>
            <w:proofErr w:type="spellEnd"/>
          </w:p>
        </w:tc>
        <w:tc>
          <w:tcPr>
            <w:tcW w:w="2337" w:type="dxa"/>
          </w:tcPr>
          <w:p w14:paraId="37CF0028"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1B45E077"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62C0F837"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3592F1A3" w14:textId="77777777" w:rsidTr="007C1A56">
        <w:tc>
          <w:tcPr>
            <w:tcW w:w="2337" w:type="dxa"/>
          </w:tcPr>
          <w:p w14:paraId="1E13835B" w14:textId="77777777" w:rsidR="007C1A56" w:rsidRPr="00C463D2" w:rsidRDefault="007C1A56" w:rsidP="007C1A56">
            <w:pPr>
              <w:rPr>
                <w:rFonts w:ascii="Consolas" w:hAnsi="Consolas"/>
              </w:rPr>
            </w:pPr>
            <w:proofErr w:type="spellStart"/>
            <w:r w:rsidRPr="00C463D2">
              <w:rPr>
                <w:rFonts w:ascii="Consolas" w:hAnsi="Consolas"/>
              </w:rPr>
              <w:t>pedondbtablemetadata</w:t>
            </w:r>
            <w:proofErr w:type="spellEnd"/>
          </w:p>
        </w:tc>
        <w:tc>
          <w:tcPr>
            <w:tcW w:w="2337" w:type="dxa"/>
          </w:tcPr>
          <w:p w14:paraId="6DA3091B"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22A142DA"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1F8E6A5B"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01429580" w14:textId="77777777" w:rsidTr="007C1A56">
        <w:tc>
          <w:tcPr>
            <w:tcW w:w="2337" w:type="dxa"/>
          </w:tcPr>
          <w:p w14:paraId="614CC61E" w14:textId="77777777" w:rsidR="007C1A56" w:rsidRPr="00C463D2" w:rsidRDefault="007C1A56" w:rsidP="007C1A56">
            <w:pPr>
              <w:rPr>
                <w:rFonts w:ascii="Consolas" w:hAnsi="Consolas"/>
              </w:rPr>
            </w:pPr>
            <w:proofErr w:type="spellStart"/>
            <w:r w:rsidRPr="00C463D2">
              <w:rPr>
                <w:rFonts w:ascii="Consolas" w:hAnsi="Consolas"/>
              </w:rPr>
              <w:t>phvnirscanrawdata</w:t>
            </w:r>
            <w:proofErr w:type="spellEnd"/>
          </w:p>
        </w:tc>
        <w:tc>
          <w:tcPr>
            <w:tcW w:w="2337" w:type="dxa"/>
          </w:tcPr>
          <w:p w14:paraId="595946D0"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50FE7234"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4C700A29"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4A969C02" w14:textId="77777777" w:rsidTr="007C1A56">
        <w:tc>
          <w:tcPr>
            <w:tcW w:w="2337" w:type="dxa"/>
          </w:tcPr>
          <w:p w14:paraId="726DF15D" w14:textId="77777777" w:rsidR="007C1A56" w:rsidRPr="00C463D2" w:rsidRDefault="007C1A56" w:rsidP="007C1A56">
            <w:pPr>
              <w:rPr>
                <w:rFonts w:ascii="Consolas" w:hAnsi="Consolas"/>
              </w:rPr>
            </w:pPr>
            <w:proofErr w:type="spellStart"/>
            <w:r w:rsidRPr="00C463D2">
              <w:rPr>
                <w:rFonts w:ascii="Consolas" w:hAnsi="Consolas"/>
              </w:rPr>
              <w:t>queryfavorites</w:t>
            </w:r>
            <w:proofErr w:type="spellEnd"/>
          </w:p>
        </w:tc>
        <w:tc>
          <w:tcPr>
            <w:tcW w:w="2337" w:type="dxa"/>
          </w:tcPr>
          <w:p w14:paraId="7ED180E2"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464A4C79"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2B6486DD"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68A5F842" w14:textId="77777777" w:rsidTr="007C1A56">
        <w:tc>
          <w:tcPr>
            <w:tcW w:w="2337" w:type="dxa"/>
          </w:tcPr>
          <w:p w14:paraId="0EEBDCC2" w14:textId="77777777" w:rsidR="007C1A56" w:rsidRPr="00C463D2" w:rsidRDefault="007C1A56" w:rsidP="007C1A56">
            <w:pPr>
              <w:rPr>
                <w:rFonts w:ascii="Consolas" w:hAnsi="Consolas"/>
              </w:rPr>
            </w:pPr>
            <w:proofErr w:type="spellStart"/>
            <w:r w:rsidRPr="00C463D2">
              <w:rPr>
                <w:rFonts w:ascii="Consolas" w:hAnsi="Consolas"/>
              </w:rPr>
              <w:t>replicationparameter</w:t>
            </w:r>
            <w:proofErr w:type="spellEnd"/>
          </w:p>
        </w:tc>
        <w:tc>
          <w:tcPr>
            <w:tcW w:w="2337" w:type="dxa"/>
          </w:tcPr>
          <w:p w14:paraId="0980C4C3"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2C092EDA"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77573C01"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51AAB580" w14:textId="77777777" w:rsidTr="007C1A56">
        <w:tc>
          <w:tcPr>
            <w:tcW w:w="2337" w:type="dxa"/>
          </w:tcPr>
          <w:p w14:paraId="4231EC98" w14:textId="77777777" w:rsidR="007C1A56" w:rsidRPr="00C463D2" w:rsidRDefault="007C1A56" w:rsidP="007C1A56">
            <w:pPr>
              <w:rPr>
                <w:rFonts w:ascii="Consolas" w:hAnsi="Consolas"/>
              </w:rPr>
            </w:pPr>
            <w:proofErr w:type="spellStart"/>
            <w:r w:rsidRPr="00C463D2">
              <w:rPr>
                <w:rFonts w:ascii="Consolas" w:hAnsi="Consolas"/>
              </w:rPr>
              <w:t>reportcolumn</w:t>
            </w:r>
            <w:proofErr w:type="spellEnd"/>
          </w:p>
        </w:tc>
        <w:tc>
          <w:tcPr>
            <w:tcW w:w="2337" w:type="dxa"/>
          </w:tcPr>
          <w:p w14:paraId="104E5D49"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295D79BC"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0213EE54"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36A9D280" w14:textId="77777777" w:rsidTr="007C1A56">
        <w:tc>
          <w:tcPr>
            <w:tcW w:w="2337" w:type="dxa"/>
          </w:tcPr>
          <w:p w14:paraId="1D01D70E" w14:textId="77777777" w:rsidR="007C1A56" w:rsidRPr="00C463D2" w:rsidRDefault="007C1A56" w:rsidP="007C1A56">
            <w:pPr>
              <w:rPr>
                <w:rFonts w:ascii="Consolas" w:hAnsi="Consolas"/>
              </w:rPr>
            </w:pPr>
            <w:proofErr w:type="spellStart"/>
            <w:r w:rsidRPr="00C463D2">
              <w:rPr>
                <w:rFonts w:ascii="Consolas" w:hAnsi="Consolas"/>
              </w:rPr>
              <w:t>reportfavorites</w:t>
            </w:r>
            <w:proofErr w:type="spellEnd"/>
          </w:p>
        </w:tc>
        <w:tc>
          <w:tcPr>
            <w:tcW w:w="2337" w:type="dxa"/>
          </w:tcPr>
          <w:p w14:paraId="6AA3FF9D"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30920779"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6D3573D6"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4EADE275" w14:textId="77777777" w:rsidTr="007C1A56">
        <w:tc>
          <w:tcPr>
            <w:tcW w:w="2337" w:type="dxa"/>
          </w:tcPr>
          <w:p w14:paraId="2BFD58C9" w14:textId="77777777" w:rsidR="007C1A56" w:rsidRPr="00C463D2" w:rsidRDefault="007C1A56" w:rsidP="007C1A56">
            <w:pPr>
              <w:rPr>
                <w:rFonts w:ascii="Consolas" w:hAnsi="Consolas"/>
              </w:rPr>
            </w:pPr>
            <w:proofErr w:type="spellStart"/>
            <w:r w:rsidRPr="00C463D2">
              <w:rPr>
                <w:rFonts w:ascii="Consolas" w:hAnsi="Consolas"/>
              </w:rPr>
              <w:t>ruleevalcomp</w:t>
            </w:r>
            <w:proofErr w:type="spellEnd"/>
          </w:p>
        </w:tc>
        <w:tc>
          <w:tcPr>
            <w:tcW w:w="2337" w:type="dxa"/>
          </w:tcPr>
          <w:p w14:paraId="3143DA28"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131500C8"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27CBC0BD"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35CD4C15" w14:textId="77777777" w:rsidTr="007C1A56">
        <w:tc>
          <w:tcPr>
            <w:tcW w:w="2337" w:type="dxa"/>
          </w:tcPr>
          <w:p w14:paraId="7FD58D7F" w14:textId="77777777" w:rsidR="007C1A56" w:rsidRPr="00C463D2" w:rsidRDefault="007C1A56" w:rsidP="007C1A56">
            <w:pPr>
              <w:rPr>
                <w:rFonts w:ascii="Consolas" w:hAnsi="Consolas"/>
              </w:rPr>
            </w:pPr>
            <w:proofErr w:type="spellStart"/>
            <w:r w:rsidRPr="00C463D2">
              <w:rPr>
                <w:rFonts w:ascii="Consolas" w:hAnsi="Consolas"/>
              </w:rPr>
              <w:t>rulerulecomp</w:t>
            </w:r>
            <w:proofErr w:type="spellEnd"/>
          </w:p>
        </w:tc>
        <w:tc>
          <w:tcPr>
            <w:tcW w:w="2337" w:type="dxa"/>
          </w:tcPr>
          <w:p w14:paraId="3EA25006"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73E4DF00"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2E4C07A0"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7C726752" w14:textId="77777777" w:rsidTr="007C1A56">
        <w:tc>
          <w:tcPr>
            <w:tcW w:w="2337" w:type="dxa"/>
          </w:tcPr>
          <w:p w14:paraId="1FEC9BFF" w14:textId="77777777" w:rsidR="007C1A56" w:rsidRPr="00C463D2" w:rsidRDefault="007C1A56" w:rsidP="007C1A56">
            <w:pPr>
              <w:rPr>
                <w:rFonts w:ascii="Consolas" w:hAnsi="Consolas"/>
              </w:rPr>
            </w:pPr>
            <w:proofErr w:type="spellStart"/>
            <w:r w:rsidRPr="00C463D2">
              <w:rPr>
                <w:rFonts w:ascii="Consolas" w:hAnsi="Consolas"/>
              </w:rPr>
              <w:t>siteiristubeimage</w:t>
            </w:r>
            <w:proofErr w:type="spellEnd"/>
          </w:p>
        </w:tc>
        <w:tc>
          <w:tcPr>
            <w:tcW w:w="2337" w:type="dxa"/>
          </w:tcPr>
          <w:p w14:paraId="53293B5C"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6FD71B53"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2A40365D"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0B1EF8EA" w14:textId="77777777" w:rsidTr="007C1A56">
        <w:tc>
          <w:tcPr>
            <w:tcW w:w="2337" w:type="dxa"/>
          </w:tcPr>
          <w:p w14:paraId="4BF2B750" w14:textId="77777777" w:rsidR="007C1A56" w:rsidRPr="00C463D2" w:rsidRDefault="007C1A56" w:rsidP="007C1A56">
            <w:pPr>
              <w:rPr>
                <w:rFonts w:ascii="Consolas" w:hAnsi="Consolas"/>
              </w:rPr>
            </w:pPr>
            <w:proofErr w:type="spellStart"/>
            <w:r w:rsidRPr="00C463D2">
              <w:rPr>
                <w:rFonts w:ascii="Consolas" w:hAnsi="Consolas"/>
              </w:rPr>
              <w:t>soilseries</w:t>
            </w:r>
            <w:proofErr w:type="spellEnd"/>
          </w:p>
        </w:tc>
        <w:tc>
          <w:tcPr>
            <w:tcW w:w="2337" w:type="dxa"/>
          </w:tcPr>
          <w:p w14:paraId="396F6216"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0112C0A9"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4775BEA1"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70F9CA7C" w14:textId="77777777" w:rsidTr="007C1A56">
        <w:tc>
          <w:tcPr>
            <w:tcW w:w="2337" w:type="dxa"/>
          </w:tcPr>
          <w:p w14:paraId="3E3FE075" w14:textId="77777777" w:rsidR="007C1A56" w:rsidRPr="00C463D2" w:rsidRDefault="007C1A56" w:rsidP="007C1A56">
            <w:pPr>
              <w:rPr>
                <w:rFonts w:ascii="Consolas" w:hAnsi="Consolas"/>
              </w:rPr>
            </w:pPr>
            <w:proofErr w:type="spellStart"/>
            <w:r w:rsidRPr="00C463D2">
              <w:rPr>
                <w:rFonts w:ascii="Consolas" w:hAnsi="Consolas"/>
              </w:rPr>
              <w:t>soilseriesmlrasusing</w:t>
            </w:r>
            <w:proofErr w:type="spellEnd"/>
          </w:p>
        </w:tc>
        <w:tc>
          <w:tcPr>
            <w:tcW w:w="2337" w:type="dxa"/>
          </w:tcPr>
          <w:p w14:paraId="3392ABDE"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1CD82271"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2AAE04C5"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605E025D" w14:textId="77777777" w:rsidTr="007C1A56">
        <w:tc>
          <w:tcPr>
            <w:tcW w:w="2337" w:type="dxa"/>
          </w:tcPr>
          <w:p w14:paraId="39D9FDD8" w14:textId="77777777" w:rsidR="007C1A56" w:rsidRPr="00C463D2" w:rsidRDefault="007C1A56" w:rsidP="007C1A56">
            <w:pPr>
              <w:rPr>
                <w:rFonts w:ascii="Consolas" w:hAnsi="Consolas"/>
              </w:rPr>
            </w:pPr>
            <w:proofErr w:type="spellStart"/>
            <w:r w:rsidRPr="00C463D2">
              <w:rPr>
                <w:rFonts w:ascii="Consolas" w:hAnsi="Consolas"/>
              </w:rPr>
              <w:t>soilseriesstatesusing</w:t>
            </w:r>
            <w:proofErr w:type="spellEnd"/>
          </w:p>
        </w:tc>
        <w:tc>
          <w:tcPr>
            <w:tcW w:w="2337" w:type="dxa"/>
          </w:tcPr>
          <w:p w14:paraId="7AEC189D"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4E79345F"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1ADB0BBD"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0A319EBE" w14:textId="77777777" w:rsidTr="007C1A56">
        <w:tc>
          <w:tcPr>
            <w:tcW w:w="2337" w:type="dxa"/>
          </w:tcPr>
          <w:p w14:paraId="118D862D" w14:textId="77777777" w:rsidR="007C1A56" w:rsidRPr="00C463D2" w:rsidRDefault="007C1A56" w:rsidP="007C1A56">
            <w:pPr>
              <w:rPr>
                <w:rFonts w:ascii="Consolas" w:hAnsi="Consolas"/>
              </w:rPr>
            </w:pPr>
            <w:proofErr w:type="spellStart"/>
            <w:r w:rsidRPr="00C463D2">
              <w:rPr>
                <w:rFonts w:ascii="Consolas" w:hAnsi="Consolas"/>
              </w:rPr>
              <w:t>soilseriestaxfamother</w:t>
            </w:r>
            <w:proofErr w:type="spellEnd"/>
          </w:p>
        </w:tc>
        <w:tc>
          <w:tcPr>
            <w:tcW w:w="2337" w:type="dxa"/>
          </w:tcPr>
          <w:p w14:paraId="7D611E65"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11D815C9"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29C874B2"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04848220" w14:textId="77777777" w:rsidTr="007C1A56">
        <w:tc>
          <w:tcPr>
            <w:tcW w:w="2337" w:type="dxa"/>
          </w:tcPr>
          <w:p w14:paraId="2CA39CD7" w14:textId="77777777" w:rsidR="007C1A56" w:rsidRPr="00C463D2" w:rsidRDefault="007C1A56" w:rsidP="007C1A56">
            <w:pPr>
              <w:rPr>
                <w:rFonts w:ascii="Consolas" w:hAnsi="Consolas"/>
              </w:rPr>
            </w:pPr>
            <w:proofErr w:type="spellStart"/>
            <w:r w:rsidRPr="00C463D2">
              <w:rPr>
                <w:rFonts w:ascii="Consolas" w:hAnsi="Consolas"/>
              </w:rPr>
              <w:t>soilseriestaxmineralogy</w:t>
            </w:r>
            <w:proofErr w:type="spellEnd"/>
          </w:p>
        </w:tc>
        <w:tc>
          <w:tcPr>
            <w:tcW w:w="2337" w:type="dxa"/>
          </w:tcPr>
          <w:p w14:paraId="1BC4B854"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64E02849" w14:textId="77777777" w:rsidR="007C1A56" w:rsidRPr="00C463D2" w:rsidRDefault="007C1A56" w:rsidP="007C1A56">
            <w:pPr>
              <w:rPr>
                <w:rFonts w:ascii="Consolas" w:hAnsi="Consolas"/>
              </w:rPr>
            </w:pPr>
            <w:r w:rsidRPr="00C463D2">
              <w:rPr>
                <w:rFonts w:ascii="Consolas" w:hAnsi="Consolas"/>
              </w:rPr>
              <w:t>true</w:t>
            </w:r>
          </w:p>
        </w:tc>
        <w:tc>
          <w:tcPr>
            <w:tcW w:w="2338" w:type="dxa"/>
          </w:tcPr>
          <w:p w14:paraId="06765416" w14:textId="77777777" w:rsidR="007C1A56" w:rsidRPr="00C463D2" w:rsidRDefault="007C1A56" w:rsidP="007C1A56">
            <w:pPr>
              <w:rPr>
                <w:rFonts w:ascii="Consolas" w:hAnsi="Consolas"/>
              </w:rPr>
            </w:pPr>
            <w:r w:rsidRPr="00C463D2">
              <w:rPr>
                <w:rFonts w:ascii="Consolas" w:hAnsi="Consolas"/>
              </w:rPr>
              <w:t>false</w:t>
            </w:r>
          </w:p>
        </w:tc>
      </w:tr>
      <w:tr w:rsidR="007C1A56" w:rsidRPr="00C463D2" w14:paraId="18F516C9" w14:textId="77777777" w:rsidTr="007C1A56">
        <w:tc>
          <w:tcPr>
            <w:tcW w:w="2337" w:type="dxa"/>
          </w:tcPr>
          <w:p w14:paraId="6A80A697" w14:textId="77777777" w:rsidR="007C1A56" w:rsidRPr="00C463D2" w:rsidRDefault="007C1A56" w:rsidP="007C1A56">
            <w:pPr>
              <w:rPr>
                <w:rFonts w:ascii="Consolas" w:hAnsi="Consolas"/>
              </w:rPr>
            </w:pPr>
            <w:proofErr w:type="spellStart"/>
            <w:r w:rsidRPr="00C463D2">
              <w:rPr>
                <w:rFonts w:ascii="Consolas" w:hAnsi="Consolas"/>
              </w:rPr>
              <w:t>soilseriesURL</w:t>
            </w:r>
            <w:proofErr w:type="spellEnd"/>
          </w:p>
        </w:tc>
        <w:tc>
          <w:tcPr>
            <w:tcW w:w="2337" w:type="dxa"/>
          </w:tcPr>
          <w:p w14:paraId="6483EC0F"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3403E94C" w14:textId="77777777" w:rsidR="007C1A56" w:rsidRPr="00C463D2" w:rsidRDefault="007C1A56" w:rsidP="007C1A56">
            <w:pPr>
              <w:rPr>
                <w:rFonts w:ascii="Consolas" w:hAnsi="Consolas"/>
              </w:rPr>
            </w:pPr>
            <w:r w:rsidRPr="00C463D2">
              <w:rPr>
                <w:rFonts w:ascii="Consolas" w:hAnsi="Consolas"/>
              </w:rPr>
              <w:t>false</w:t>
            </w:r>
          </w:p>
        </w:tc>
        <w:tc>
          <w:tcPr>
            <w:tcW w:w="2338" w:type="dxa"/>
          </w:tcPr>
          <w:p w14:paraId="1519C707" w14:textId="77777777" w:rsidR="007C1A56" w:rsidRPr="00C463D2" w:rsidRDefault="007C1A56" w:rsidP="007C1A56">
            <w:pPr>
              <w:rPr>
                <w:rFonts w:ascii="Consolas" w:hAnsi="Consolas"/>
              </w:rPr>
            </w:pPr>
            <w:r w:rsidRPr="00C463D2">
              <w:rPr>
                <w:rFonts w:ascii="Consolas" w:hAnsi="Consolas"/>
              </w:rPr>
              <w:t>false</w:t>
            </w:r>
          </w:p>
        </w:tc>
      </w:tr>
    </w:tbl>
    <w:p w14:paraId="0D77DC30" w14:textId="77777777" w:rsidR="007C1A56" w:rsidRPr="00C463D2" w:rsidRDefault="007C1A56" w:rsidP="007C1A56">
      <w:pPr>
        <w:rPr>
          <w:rFonts w:ascii="Consolas" w:hAnsi="Consolas"/>
        </w:rPr>
      </w:pPr>
    </w:p>
    <w:p w14:paraId="4A46D5A2" w14:textId="77777777" w:rsidR="007C1A56" w:rsidRPr="00C463D2" w:rsidRDefault="007C1A56" w:rsidP="007C1A56">
      <w:pPr>
        <w:rPr>
          <w:rFonts w:ascii="Consolas" w:hAnsi="Consolas"/>
        </w:rPr>
      </w:pPr>
      <w:bookmarkStart w:id="482" w:name="_Toc10647182"/>
      <w:r w:rsidRPr="002E1280">
        <w:rPr>
          <w:rStyle w:val="Heading3Char"/>
        </w:rPr>
        <w:t>No Insert</w:t>
      </w:r>
      <w:bookmarkEnd w:id="482"/>
      <w:r w:rsidRPr="00C463D2">
        <w:rPr>
          <w:rFonts w:ascii="Consolas" w:eastAsiaTheme="majorEastAsia" w:hAnsi="Consolas" w:cstheme="majorBidi"/>
          <w:b/>
          <w:color w:val="000000" w:themeColor="text1"/>
          <w:sz w:val="26"/>
          <w:szCs w:val="26"/>
        </w:rPr>
        <w:t xml:space="preserve"> </w:t>
      </w:r>
      <w:r w:rsidRPr="00C463D2">
        <w:rPr>
          <w:rFonts w:ascii="Consolas" w:hAnsi="Consolas"/>
          <w:color w:val="000000" w:themeColor="text1"/>
        </w:rPr>
        <w:t>-</w:t>
      </w:r>
      <w:r w:rsidRPr="00C463D2">
        <w:rPr>
          <w:rFonts w:ascii="Consolas" w:hAnsi="Consolas"/>
        </w:rPr>
        <w:t xml:space="preserve"> There is a checkbox  that indicates whether or not end users should be able to insert records into  the corresponding table.   As of NASIS 6.0, this was implemented as "no insert" only, i.e. it does not prevent deletes. Required, default = unchecked.</w:t>
      </w:r>
    </w:p>
    <w:p w14:paraId="1A7E8A89" w14:textId="77777777" w:rsidR="007C1A56" w:rsidRPr="00C463D2" w:rsidRDefault="007C1A56" w:rsidP="007C1A56">
      <w:pPr>
        <w:rPr>
          <w:rFonts w:ascii="Consolas" w:hAnsi="Consolas"/>
        </w:rPr>
      </w:pPr>
    </w:p>
    <w:p w14:paraId="039565B7" w14:textId="77777777" w:rsidR="007C1A56" w:rsidRPr="00C463D2" w:rsidRDefault="007C1A56" w:rsidP="007C1A56">
      <w:pPr>
        <w:rPr>
          <w:rFonts w:ascii="Consolas" w:hAnsi="Consolas"/>
        </w:rPr>
      </w:pPr>
      <w:r w:rsidRPr="00C463D2">
        <w:rPr>
          <w:rFonts w:ascii="Consolas" w:hAnsi="Consolas"/>
        </w:rPr>
        <w:t>In NASIS 7.3, following tables where set to no insert = true:</w:t>
      </w:r>
    </w:p>
    <w:p w14:paraId="156BDCF3" w14:textId="77777777"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9350"/>
      </w:tblGrid>
      <w:tr w:rsidR="007C1A56" w:rsidRPr="00B11ECB" w14:paraId="5C8DACBE" w14:textId="77777777" w:rsidTr="007C1A56">
        <w:tc>
          <w:tcPr>
            <w:tcW w:w="9350" w:type="dxa"/>
            <w:shd w:val="clear" w:color="auto" w:fill="FFFF00"/>
          </w:tcPr>
          <w:p w14:paraId="660803FB" w14:textId="77777777" w:rsidR="007C1A56" w:rsidRPr="00B11ECB" w:rsidRDefault="007C1A56" w:rsidP="007C1A56">
            <w:pPr>
              <w:rPr>
                <w:rFonts w:ascii="Consolas" w:hAnsi="Consolas"/>
              </w:rPr>
            </w:pPr>
            <w:r w:rsidRPr="00B11ECB">
              <w:rPr>
                <w:rFonts w:ascii="Consolas" w:hAnsi="Consolas"/>
              </w:rPr>
              <w:t>Table physical name</w:t>
            </w:r>
          </w:p>
        </w:tc>
      </w:tr>
      <w:tr w:rsidR="007C1A56" w:rsidRPr="00C463D2" w14:paraId="341314C2" w14:textId="77777777" w:rsidTr="007C1A56">
        <w:tc>
          <w:tcPr>
            <w:tcW w:w="9350" w:type="dxa"/>
          </w:tcPr>
          <w:p w14:paraId="4228D8D4" w14:textId="77777777" w:rsidR="007C1A56" w:rsidRPr="00C463D2" w:rsidRDefault="007C1A56" w:rsidP="007C1A56">
            <w:pPr>
              <w:rPr>
                <w:rFonts w:ascii="Consolas" w:hAnsi="Consolas"/>
              </w:rPr>
            </w:pPr>
            <w:proofErr w:type="spellStart"/>
            <w:r w:rsidRPr="00C463D2">
              <w:rPr>
                <w:rFonts w:ascii="Consolas" w:hAnsi="Consolas"/>
              </w:rPr>
              <w:lastRenderedPageBreak/>
              <w:t>distcompmd</w:t>
            </w:r>
            <w:proofErr w:type="spellEnd"/>
          </w:p>
        </w:tc>
      </w:tr>
      <w:tr w:rsidR="007C1A56" w:rsidRPr="00C463D2" w14:paraId="156298E3" w14:textId="77777777" w:rsidTr="007C1A56">
        <w:tc>
          <w:tcPr>
            <w:tcW w:w="9350" w:type="dxa"/>
          </w:tcPr>
          <w:p w14:paraId="5B1024DA" w14:textId="77777777" w:rsidR="007C1A56" w:rsidRPr="00C463D2" w:rsidRDefault="007C1A56" w:rsidP="007C1A56">
            <w:pPr>
              <w:rPr>
                <w:rFonts w:ascii="Consolas" w:hAnsi="Consolas"/>
              </w:rPr>
            </w:pPr>
            <w:proofErr w:type="spellStart"/>
            <w:r w:rsidRPr="00C463D2">
              <w:rPr>
                <w:rFonts w:ascii="Consolas" w:hAnsi="Consolas"/>
              </w:rPr>
              <w:t>distinterpmd</w:t>
            </w:r>
            <w:proofErr w:type="spellEnd"/>
          </w:p>
        </w:tc>
      </w:tr>
      <w:tr w:rsidR="007C1A56" w:rsidRPr="00C463D2" w14:paraId="69648628" w14:textId="77777777" w:rsidTr="007C1A56">
        <w:tc>
          <w:tcPr>
            <w:tcW w:w="9350" w:type="dxa"/>
          </w:tcPr>
          <w:p w14:paraId="02900034" w14:textId="77777777" w:rsidR="007C1A56" w:rsidRPr="00C463D2" w:rsidRDefault="007C1A56" w:rsidP="007C1A56">
            <w:pPr>
              <w:rPr>
                <w:rFonts w:ascii="Consolas" w:hAnsi="Consolas"/>
              </w:rPr>
            </w:pPr>
            <w:proofErr w:type="spellStart"/>
            <w:r w:rsidRPr="00C463D2">
              <w:rPr>
                <w:rFonts w:ascii="Consolas" w:hAnsi="Consolas"/>
              </w:rPr>
              <w:t>distlegendmd</w:t>
            </w:r>
            <w:proofErr w:type="spellEnd"/>
          </w:p>
        </w:tc>
      </w:tr>
      <w:tr w:rsidR="007C1A56" w:rsidRPr="00C463D2" w14:paraId="31C44650" w14:textId="77777777" w:rsidTr="007C1A56">
        <w:tc>
          <w:tcPr>
            <w:tcW w:w="9350" w:type="dxa"/>
          </w:tcPr>
          <w:p w14:paraId="507BA05F" w14:textId="77777777" w:rsidR="007C1A56" w:rsidRPr="00C463D2" w:rsidRDefault="007C1A56" w:rsidP="007C1A56">
            <w:pPr>
              <w:rPr>
                <w:rFonts w:ascii="Consolas" w:hAnsi="Consolas"/>
              </w:rPr>
            </w:pPr>
            <w:proofErr w:type="spellStart"/>
            <w:r w:rsidRPr="00C463D2">
              <w:rPr>
                <w:rFonts w:ascii="Consolas" w:hAnsi="Consolas"/>
              </w:rPr>
              <w:t>distmapunitmd</w:t>
            </w:r>
            <w:proofErr w:type="spellEnd"/>
          </w:p>
        </w:tc>
      </w:tr>
      <w:tr w:rsidR="007C1A56" w:rsidRPr="00C463D2" w14:paraId="54BFC640" w14:textId="77777777" w:rsidTr="007C1A56">
        <w:tc>
          <w:tcPr>
            <w:tcW w:w="9350" w:type="dxa"/>
          </w:tcPr>
          <w:p w14:paraId="51CA30D2" w14:textId="77777777" w:rsidR="007C1A56" w:rsidRPr="00C463D2" w:rsidRDefault="007C1A56" w:rsidP="007C1A56">
            <w:pPr>
              <w:rPr>
                <w:rFonts w:ascii="Consolas" w:hAnsi="Consolas"/>
              </w:rPr>
            </w:pPr>
            <w:proofErr w:type="spellStart"/>
            <w:r w:rsidRPr="00C463D2">
              <w:rPr>
                <w:rFonts w:ascii="Consolas" w:hAnsi="Consolas"/>
              </w:rPr>
              <w:t>disttextmd</w:t>
            </w:r>
            <w:proofErr w:type="spellEnd"/>
          </w:p>
        </w:tc>
      </w:tr>
      <w:tr w:rsidR="007C1A56" w:rsidRPr="00C463D2" w14:paraId="1F7615C6" w14:textId="77777777" w:rsidTr="007C1A56">
        <w:tc>
          <w:tcPr>
            <w:tcW w:w="9350" w:type="dxa"/>
          </w:tcPr>
          <w:p w14:paraId="5C25568C" w14:textId="77777777" w:rsidR="007C1A56" w:rsidRPr="00C463D2" w:rsidRDefault="007C1A56" w:rsidP="007C1A56">
            <w:pPr>
              <w:rPr>
                <w:rFonts w:ascii="Consolas" w:hAnsi="Consolas"/>
              </w:rPr>
            </w:pPr>
            <w:proofErr w:type="spellStart"/>
            <w:r w:rsidRPr="00C463D2">
              <w:rPr>
                <w:rFonts w:ascii="Consolas" w:hAnsi="Consolas"/>
              </w:rPr>
              <w:t>ncsslayerlabdata</w:t>
            </w:r>
            <w:proofErr w:type="spellEnd"/>
          </w:p>
        </w:tc>
      </w:tr>
      <w:tr w:rsidR="007C1A56" w:rsidRPr="00C463D2" w14:paraId="512B57EF" w14:textId="77777777" w:rsidTr="007C1A56">
        <w:tc>
          <w:tcPr>
            <w:tcW w:w="9350" w:type="dxa"/>
          </w:tcPr>
          <w:p w14:paraId="102E0966" w14:textId="77777777" w:rsidR="007C1A56" w:rsidRPr="00C463D2" w:rsidRDefault="007C1A56" w:rsidP="007C1A56">
            <w:pPr>
              <w:rPr>
                <w:rFonts w:ascii="Consolas" w:hAnsi="Consolas"/>
              </w:rPr>
            </w:pPr>
            <w:proofErr w:type="spellStart"/>
            <w:r w:rsidRPr="00C463D2">
              <w:rPr>
                <w:rFonts w:ascii="Consolas" w:hAnsi="Consolas"/>
              </w:rPr>
              <w:t>ncsspedonlabdata</w:t>
            </w:r>
            <w:proofErr w:type="spellEnd"/>
          </w:p>
        </w:tc>
      </w:tr>
      <w:tr w:rsidR="007C1A56" w:rsidRPr="00C463D2" w14:paraId="58E215F6" w14:textId="77777777" w:rsidTr="007C1A56">
        <w:tc>
          <w:tcPr>
            <w:tcW w:w="9350" w:type="dxa"/>
          </w:tcPr>
          <w:p w14:paraId="06D9496A" w14:textId="77777777" w:rsidR="007C1A56" w:rsidRPr="00C463D2" w:rsidRDefault="007C1A56" w:rsidP="007C1A56">
            <w:pPr>
              <w:rPr>
                <w:rFonts w:ascii="Consolas" w:hAnsi="Consolas"/>
              </w:rPr>
            </w:pPr>
            <w:proofErr w:type="spellStart"/>
            <w:r w:rsidRPr="00C463D2">
              <w:rPr>
                <w:rFonts w:ascii="Consolas" w:hAnsi="Consolas"/>
              </w:rPr>
              <w:t>usfseclevel</w:t>
            </w:r>
            <w:proofErr w:type="spellEnd"/>
          </w:p>
        </w:tc>
      </w:tr>
      <w:tr w:rsidR="007C1A56" w:rsidRPr="00C463D2" w14:paraId="3EDE120F" w14:textId="77777777" w:rsidTr="007C1A56">
        <w:tc>
          <w:tcPr>
            <w:tcW w:w="9350" w:type="dxa"/>
          </w:tcPr>
          <w:p w14:paraId="74716FE1" w14:textId="77777777" w:rsidR="007C1A56" w:rsidRPr="00C463D2" w:rsidRDefault="007C1A56" w:rsidP="007C1A56">
            <w:pPr>
              <w:rPr>
                <w:rFonts w:ascii="Consolas" w:hAnsi="Consolas"/>
              </w:rPr>
            </w:pPr>
            <w:proofErr w:type="spellStart"/>
            <w:r w:rsidRPr="00C463D2">
              <w:rPr>
                <w:rFonts w:ascii="Consolas" w:hAnsi="Consolas"/>
              </w:rPr>
              <w:t>usfsecoclass</w:t>
            </w:r>
            <w:proofErr w:type="spellEnd"/>
          </w:p>
        </w:tc>
      </w:tr>
      <w:tr w:rsidR="007C1A56" w:rsidRPr="00C463D2" w14:paraId="6B351C73" w14:textId="77777777" w:rsidTr="007C1A56">
        <w:tc>
          <w:tcPr>
            <w:tcW w:w="9350" w:type="dxa"/>
          </w:tcPr>
          <w:p w14:paraId="6867A516" w14:textId="77777777" w:rsidR="007C1A56" w:rsidRPr="00C463D2" w:rsidRDefault="007C1A56" w:rsidP="007C1A56">
            <w:pPr>
              <w:rPr>
                <w:rFonts w:ascii="Consolas" w:hAnsi="Consolas"/>
              </w:rPr>
            </w:pPr>
            <w:proofErr w:type="spellStart"/>
            <w:r w:rsidRPr="00C463D2">
              <w:rPr>
                <w:rFonts w:ascii="Consolas" w:hAnsi="Consolas"/>
              </w:rPr>
              <w:t>usfsectype</w:t>
            </w:r>
            <w:proofErr w:type="spellEnd"/>
          </w:p>
        </w:tc>
      </w:tr>
      <w:tr w:rsidR="007C1A56" w:rsidRPr="00C463D2" w14:paraId="34EAC0FD" w14:textId="77777777" w:rsidTr="007C1A56">
        <w:tc>
          <w:tcPr>
            <w:tcW w:w="9350" w:type="dxa"/>
          </w:tcPr>
          <w:p w14:paraId="6F915159" w14:textId="77777777" w:rsidR="007C1A56" w:rsidRPr="00C463D2" w:rsidRDefault="007C1A56" w:rsidP="007C1A56">
            <w:pPr>
              <w:rPr>
                <w:rFonts w:ascii="Consolas" w:hAnsi="Consolas"/>
              </w:rPr>
            </w:pPr>
            <w:proofErr w:type="spellStart"/>
            <w:r w:rsidRPr="00C463D2">
              <w:rPr>
                <w:rFonts w:ascii="Consolas" w:hAnsi="Consolas"/>
              </w:rPr>
              <w:t>usfsicat</w:t>
            </w:r>
            <w:proofErr w:type="spellEnd"/>
          </w:p>
        </w:tc>
      </w:tr>
      <w:tr w:rsidR="007C1A56" w:rsidRPr="00C463D2" w14:paraId="1F640808" w14:textId="77777777" w:rsidTr="007C1A56">
        <w:tc>
          <w:tcPr>
            <w:tcW w:w="9350" w:type="dxa"/>
          </w:tcPr>
          <w:p w14:paraId="2CFA74EA" w14:textId="77777777" w:rsidR="007C1A56" w:rsidRPr="00C463D2" w:rsidRDefault="007C1A56" w:rsidP="007C1A56">
            <w:pPr>
              <w:rPr>
                <w:rFonts w:ascii="Consolas" w:hAnsi="Consolas"/>
              </w:rPr>
            </w:pPr>
            <w:proofErr w:type="spellStart"/>
            <w:r w:rsidRPr="00C463D2">
              <w:rPr>
                <w:rFonts w:ascii="Consolas" w:hAnsi="Consolas"/>
              </w:rPr>
              <w:t>usfsinterp</w:t>
            </w:r>
            <w:proofErr w:type="spellEnd"/>
          </w:p>
        </w:tc>
      </w:tr>
      <w:tr w:rsidR="007C1A56" w:rsidRPr="00C463D2" w14:paraId="7839C633" w14:textId="77777777" w:rsidTr="007C1A56">
        <w:tc>
          <w:tcPr>
            <w:tcW w:w="9350" w:type="dxa"/>
          </w:tcPr>
          <w:p w14:paraId="5B94D845" w14:textId="77777777" w:rsidR="007C1A56" w:rsidRPr="00C463D2" w:rsidRDefault="007C1A56" w:rsidP="007C1A56">
            <w:pPr>
              <w:rPr>
                <w:rFonts w:ascii="Consolas" w:hAnsi="Consolas"/>
              </w:rPr>
            </w:pPr>
            <w:proofErr w:type="spellStart"/>
            <w:r w:rsidRPr="00C463D2">
              <w:rPr>
                <w:rFonts w:ascii="Consolas" w:hAnsi="Consolas"/>
              </w:rPr>
              <w:t>usfsirclass</w:t>
            </w:r>
            <w:proofErr w:type="spellEnd"/>
          </w:p>
        </w:tc>
      </w:tr>
      <w:tr w:rsidR="007C1A56" w:rsidRPr="00C463D2" w14:paraId="47712E5B" w14:textId="77777777" w:rsidTr="007C1A56">
        <w:tc>
          <w:tcPr>
            <w:tcW w:w="9350" w:type="dxa"/>
          </w:tcPr>
          <w:p w14:paraId="5B758B63" w14:textId="77777777" w:rsidR="007C1A56" w:rsidRPr="00C463D2" w:rsidRDefault="007C1A56" w:rsidP="007C1A56">
            <w:pPr>
              <w:rPr>
                <w:rFonts w:ascii="Consolas" w:hAnsi="Consolas"/>
              </w:rPr>
            </w:pPr>
            <w:proofErr w:type="spellStart"/>
            <w:r w:rsidRPr="00C463D2">
              <w:rPr>
                <w:rFonts w:ascii="Consolas" w:hAnsi="Consolas"/>
              </w:rPr>
              <w:t>usfsirestrict</w:t>
            </w:r>
            <w:proofErr w:type="spellEnd"/>
          </w:p>
        </w:tc>
      </w:tr>
    </w:tbl>
    <w:p w14:paraId="5C0C2748" w14:textId="77777777" w:rsidR="007C1A56" w:rsidRPr="00C463D2" w:rsidRDefault="007C1A56" w:rsidP="007C1A56">
      <w:pPr>
        <w:rPr>
          <w:rFonts w:ascii="Consolas" w:hAnsi="Consolas"/>
        </w:rPr>
      </w:pPr>
    </w:p>
    <w:p w14:paraId="594BE745" w14:textId="77777777" w:rsidR="007C1A56" w:rsidRPr="00C463D2" w:rsidRDefault="007C1A56" w:rsidP="007C1A56">
      <w:pPr>
        <w:rPr>
          <w:rFonts w:ascii="Consolas" w:hAnsi="Consolas"/>
        </w:rPr>
      </w:pPr>
      <w:bookmarkStart w:id="483" w:name="_Toc10647183"/>
      <w:r w:rsidRPr="002E1280">
        <w:rPr>
          <w:rStyle w:val="Heading3Char"/>
        </w:rPr>
        <w:t>Root Table</w:t>
      </w:r>
      <w:bookmarkEnd w:id="483"/>
      <w:r w:rsidRPr="00C463D2">
        <w:rPr>
          <w:rFonts w:ascii="Consolas" w:eastAsiaTheme="majorEastAsia" w:hAnsi="Consolas" w:cstheme="majorBidi"/>
          <w:b/>
          <w:color w:val="000000" w:themeColor="text1"/>
          <w:sz w:val="26"/>
          <w:szCs w:val="26"/>
        </w:rPr>
        <w:t xml:space="preserve"> </w:t>
      </w:r>
      <w:r w:rsidRPr="00C463D2">
        <w:rPr>
          <w:rFonts w:ascii="Consolas" w:hAnsi="Consolas"/>
          <w:color w:val="000000" w:themeColor="text1"/>
        </w:rPr>
        <w:t xml:space="preserve"> </w:t>
      </w:r>
      <w:r w:rsidRPr="00C463D2">
        <w:rPr>
          <w:rFonts w:ascii="Consolas" w:hAnsi="Consolas"/>
        </w:rPr>
        <w:t>– There is a checkbox  that indicates if the corresponding table is the root table of an object hierarchy. Each NASIS table collection must have one and only one root table. Root tables in the NASIS database require additional supporting tables, see “XXXX” for more details. Required, default = unchecked.</w:t>
      </w:r>
    </w:p>
    <w:p w14:paraId="4FF43468" w14:textId="77777777" w:rsidR="007C1A56" w:rsidRPr="00C463D2" w:rsidRDefault="007C1A56" w:rsidP="007C1A56">
      <w:pPr>
        <w:rPr>
          <w:rFonts w:ascii="Consolas" w:hAnsi="Consolas"/>
        </w:rPr>
      </w:pPr>
    </w:p>
    <w:p w14:paraId="668B5AA9" w14:textId="77777777" w:rsidR="007C1A56" w:rsidRPr="00C463D2" w:rsidRDefault="007C1A56" w:rsidP="007C1A56">
      <w:pPr>
        <w:rPr>
          <w:rFonts w:ascii="Consolas" w:hAnsi="Consolas"/>
        </w:rPr>
      </w:pPr>
      <w:r w:rsidRPr="00C463D2">
        <w:rPr>
          <w:rFonts w:ascii="Consolas" w:hAnsi="Consolas"/>
        </w:rPr>
        <w:t>In NASIS 7.3, the following tables were set to root table = true:</w:t>
      </w:r>
    </w:p>
    <w:p w14:paraId="0B220048" w14:textId="77777777"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4675"/>
        <w:gridCol w:w="4675"/>
      </w:tblGrid>
      <w:tr w:rsidR="007C1A56" w:rsidRPr="0087707A" w14:paraId="0127A132" w14:textId="77777777" w:rsidTr="007C1A56">
        <w:tc>
          <w:tcPr>
            <w:tcW w:w="4675" w:type="dxa"/>
            <w:shd w:val="clear" w:color="auto" w:fill="FFFF00"/>
          </w:tcPr>
          <w:p w14:paraId="32717970" w14:textId="77777777" w:rsidR="007C1A56" w:rsidRPr="0087707A" w:rsidRDefault="007C1A56" w:rsidP="0087707A">
            <w:pPr>
              <w:rPr>
                <w:rFonts w:ascii="Consolas" w:hAnsi="Consolas"/>
              </w:rPr>
            </w:pPr>
            <w:r w:rsidRPr="0087707A">
              <w:rPr>
                <w:rFonts w:ascii="Consolas" w:hAnsi="Consolas"/>
              </w:rPr>
              <w:t>Table collection name</w:t>
            </w:r>
          </w:p>
        </w:tc>
        <w:tc>
          <w:tcPr>
            <w:tcW w:w="4675" w:type="dxa"/>
            <w:shd w:val="clear" w:color="auto" w:fill="FFFF00"/>
          </w:tcPr>
          <w:p w14:paraId="464C88C4" w14:textId="77777777" w:rsidR="007C1A56" w:rsidRPr="0087707A" w:rsidRDefault="007C1A56" w:rsidP="0087707A">
            <w:pPr>
              <w:rPr>
                <w:rFonts w:ascii="Consolas" w:hAnsi="Consolas"/>
              </w:rPr>
            </w:pPr>
            <w:r w:rsidRPr="0087707A">
              <w:rPr>
                <w:rFonts w:ascii="Consolas" w:hAnsi="Consolas"/>
              </w:rPr>
              <w:t>Table physical name</w:t>
            </w:r>
          </w:p>
        </w:tc>
      </w:tr>
      <w:tr w:rsidR="007C1A56" w:rsidRPr="0087707A" w14:paraId="186DA4B0" w14:textId="77777777" w:rsidTr="007C1A56">
        <w:tc>
          <w:tcPr>
            <w:tcW w:w="4675" w:type="dxa"/>
          </w:tcPr>
          <w:p w14:paraId="685FB468" w14:textId="77777777" w:rsidR="007C1A56" w:rsidRPr="0087707A" w:rsidRDefault="007C1A56" w:rsidP="0087707A">
            <w:pPr>
              <w:rPr>
                <w:rFonts w:ascii="Consolas" w:eastAsiaTheme="majorEastAsia" w:hAnsi="Consolas" w:cstheme="majorBidi"/>
                <w:color w:val="000000" w:themeColor="text1"/>
              </w:rPr>
            </w:pPr>
            <w:bookmarkStart w:id="484" w:name="_Toc10610778"/>
            <w:r w:rsidRPr="0087707A">
              <w:rPr>
                <w:rFonts w:ascii="Consolas" w:eastAsiaTheme="majorEastAsia" w:hAnsi="Consolas" w:cstheme="majorBidi"/>
                <w:color w:val="000000" w:themeColor="text1"/>
              </w:rPr>
              <w:t>Area Type</w:t>
            </w:r>
            <w:bookmarkEnd w:id="484"/>
          </w:p>
        </w:tc>
        <w:tc>
          <w:tcPr>
            <w:tcW w:w="4675" w:type="dxa"/>
          </w:tcPr>
          <w:p w14:paraId="3A98F14B" w14:textId="77777777" w:rsidR="007C1A56" w:rsidRPr="0087707A" w:rsidRDefault="007C1A56" w:rsidP="0087707A">
            <w:pPr>
              <w:rPr>
                <w:rFonts w:ascii="Consolas" w:eastAsiaTheme="majorEastAsia" w:hAnsi="Consolas" w:cstheme="majorBidi"/>
                <w:color w:val="000000" w:themeColor="text1"/>
              </w:rPr>
            </w:pPr>
            <w:bookmarkStart w:id="485" w:name="_Toc10610779"/>
            <w:proofErr w:type="spellStart"/>
            <w:r w:rsidRPr="0087707A">
              <w:rPr>
                <w:rFonts w:ascii="Consolas" w:eastAsiaTheme="majorEastAsia" w:hAnsi="Consolas" w:cstheme="majorBidi"/>
                <w:color w:val="000000" w:themeColor="text1"/>
              </w:rPr>
              <w:t>areatype</w:t>
            </w:r>
            <w:bookmarkEnd w:id="485"/>
            <w:proofErr w:type="spellEnd"/>
          </w:p>
        </w:tc>
      </w:tr>
      <w:tr w:rsidR="007C1A56" w:rsidRPr="0087707A" w14:paraId="590721A7" w14:textId="77777777" w:rsidTr="007C1A56">
        <w:tc>
          <w:tcPr>
            <w:tcW w:w="4675" w:type="dxa"/>
          </w:tcPr>
          <w:p w14:paraId="4153B0A1" w14:textId="77777777" w:rsidR="007C1A56" w:rsidRPr="0087707A" w:rsidRDefault="007C1A56" w:rsidP="0087707A">
            <w:pPr>
              <w:rPr>
                <w:rFonts w:ascii="Consolas" w:eastAsiaTheme="majorEastAsia" w:hAnsi="Consolas" w:cstheme="majorBidi"/>
                <w:color w:val="000000" w:themeColor="text1"/>
              </w:rPr>
            </w:pPr>
            <w:bookmarkStart w:id="486" w:name="_Toc10610780"/>
            <w:r w:rsidRPr="0087707A">
              <w:rPr>
                <w:rFonts w:ascii="Consolas" w:eastAsiaTheme="majorEastAsia" w:hAnsi="Consolas" w:cstheme="majorBidi"/>
                <w:color w:val="000000" w:themeColor="text1"/>
              </w:rPr>
              <w:t>Calculation</w:t>
            </w:r>
            <w:bookmarkEnd w:id="486"/>
          </w:p>
        </w:tc>
        <w:tc>
          <w:tcPr>
            <w:tcW w:w="4675" w:type="dxa"/>
          </w:tcPr>
          <w:p w14:paraId="42ABEF46" w14:textId="77777777" w:rsidR="007C1A56" w:rsidRPr="0087707A" w:rsidRDefault="007C1A56" w:rsidP="0087707A">
            <w:pPr>
              <w:rPr>
                <w:rFonts w:ascii="Consolas" w:eastAsiaTheme="majorEastAsia" w:hAnsi="Consolas" w:cstheme="majorBidi"/>
                <w:color w:val="000000" w:themeColor="text1"/>
              </w:rPr>
            </w:pPr>
            <w:bookmarkStart w:id="487" w:name="_Toc10610781"/>
            <w:r w:rsidRPr="0087707A">
              <w:rPr>
                <w:rFonts w:ascii="Consolas" w:eastAsiaTheme="majorEastAsia" w:hAnsi="Consolas" w:cstheme="majorBidi"/>
                <w:color w:val="000000" w:themeColor="text1"/>
              </w:rPr>
              <w:t>calculation</w:t>
            </w:r>
            <w:bookmarkEnd w:id="487"/>
          </w:p>
        </w:tc>
      </w:tr>
      <w:tr w:rsidR="007C1A56" w:rsidRPr="0087707A" w14:paraId="43EDEFA2" w14:textId="77777777" w:rsidTr="007C1A56">
        <w:tc>
          <w:tcPr>
            <w:tcW w:w="4675" w:type="dxa"/>
          </w:tcPr>
          <w:p w14:paraId="01A2D99D" w14:textId="77777777" w:rsidR="007C1A56" w:rsidRPr="0087707A" w:rsidRDefault="007C1A56" w:rsidP="0087707A">
            <w:pPr>
              <w:rPr>
                <w:rFonts w:ascii="Consolas" w:eastAsiaTheme="majorEastAsia" w:hAnsi="Consolas" w:cstheme="majorBidi"/>
                <w:color w:val="000000" w:themeColor="text1"/>
              </w:rPr>
            </w:pPr>
            <w:bookmarkStart w:id="488" w:name="_Toc10610782"/>
            <w:r w:rsidRPr="0087707A">
              <w:rPr>
                <w:rFonts w:ascii="Consolas" w:eastAsiaTheme="majorEastAsia" w:hAnsi="Consolas" w:cstheme="majorBidi"/>
                <w:color w:val="000000" w:themeColor="text1"/>
              </w:rPr>
              <w:t>Choice List Set</w:t>
            </w:r>
            <w:bookmarkEnd w:id="488"/>
          </w:p>
        </w:tc>
        <w:tc>
          <w:tcPr>
            <w:tcW w:w="4675" w:type="dxa"/>
          </w:tcPr>
          <w:p w14:paraId="5F831C9F" w14:textId="77777777" w:rsidR="007C1A56" w:rsidRPr="0087707A" w:rsidRDefault="007C1A56" w:rsidP="0087707A">
            <w:pPr>
              <w:rPr>
                <w:rFonts w:ascii="Consolas" w:eastAsiaTheme="majorEastAsia" w:hAnsi="Consolas" w:cstheme="majorBidi"/>
                <w:color w:val="000000" w:themeColor="text1"/>
              </w:rPr>
            </w:pPr>
            <w:bookmarkStart w:id="489" w:name="_Toc10610783"/>
            <w:proofErr w:type="spellStart"/>
            <w:r w:rsidRPr="0087707A">
              <w:rPr>
                <w:rFonts w:ascii="Consolas" w:eastAsiaTheme="majorEastAsia" w:hAnsi="Consolas" w:cstheme="majorBidi"/>
                <w:color w:val="000000" w:themeColor="text1"/>
              </w:rPr>
              <w:t>customchoicelistset</w:t>
            </w:r>
            <w:bookmarkEnd w:id="489"/>
            <w:proofErr w:type="spellEnd"/>
          </w:p>
        </w:tc>
      </w:tr>
      <w:tr w:rsidR="007C1A56" w:rsidRPr="0087707A" w14:paraId="3F7A307E" w14:textId="77777777" w:rsidTr="007C1A56">
        <w:tc>
          <w:tcPr>
            <w:tcW w:w="4675" w:type="dxa"/>
          </w:tcPr>
          <w:p w14:paraId="1A0EE010" w14:textId="77777777" w:rsidR="007C1A56" w:rsidRPr="0087707A" w:rsidRDefault="007C1A56" w:rsidP="0087707A">
            <w:pPr>
              <w:rPr>
                <w:rFonts w:ascii="Consolas" w:eastAsiaTheme="majorEastAsia" w:hAnsi="Consolas" w:cstheme="majorBidi"/>
                <w:color w:val="000000" w:themeColor="text1"/>
              </w:rPr>
            </w:pPr>
            <w:bookmarkStart w:id="490" w:name="_Toc10610784"/>
            <w:r w:rsidRPr="0087707A">
              <w:rPr>
                <w:rFonts w:ascii="Consolas" w:eastAsiaTheme="majorEastAsia" w:hAnsi="Consolas" w:cstheme="majorBidi"/>
                <w:color w:val="000000" w:themeColor="text1"/>
              </w:rPr>
              <w:t>Data Mapunit</w:t>
            </w:r>
            <w:bookmarkEnd w:id="490"/>
          </w:p>
        </w:tc>
        <w:tc>
          <w:tcPr>
            <w:tcW w:w="4675" w:type="dxa"/>
          </w:tcPr>
          <w:p w14:paraId="47B680DB" w14:textId="77777777" w:rsidR="007C1A56" w:rsidRPr="0087707A" w:rsidRDefault="007C1A56" w:rsidP="0087707A">
            <w:pPr>
              <w:rPr>
                <w:rFonts w:ascii="Consolas" w:eastAsiaTheme="majorEastAsia" w:hAnsi="Consolas" w:cstheme="majorBidi"/>
                <w:color w:val="000000" w:themeColor="text1"/>
              </w:rPr>
            </w:pPr>
            <w:bookmarkStart w:id="491" w:name="_Toc10610785"/>
            <w:r w:rsidRPr="0087707A">
              <w:rPr>
                <w:rFonts w:ascii="Consolas" w:eastAsiaTheme="majorEastAsia" w:hAnsi="Consolas" w:cstheme="majorBidi"/>
                <w:color w:val="000000" w:themeColor="text1"/>
              </w:rPr>
              <w:t>datamapunit</w:t>
            </w:r>
            <w:bookmarkEnd w:id="491"/>
          </w:p>
        </w:tc>
      </w:tr>
      <w:tr w:rsidR="007C1A56" w:rsidRPr="0087707A" w14:paraId="72CF1261" w14:textId="77777777" w:rsidTr="007C1A56">
        <w:tc>
          <w:tcPr>
            <w:tcW w:w="4675" w:type="dxa"/>
          </w:tcPr>
          <w:p w14:paraId="4DA330EF" w14:textId="77777777" w:rsidR="007C1A56" w:rsidRPr="0087707A" w:rsidRDefault="007C1A56" w:rsidP="0087707A">
            <w:pPr>
              <w:rPr>
                <w:rFonts w:ascii="Consolas" w:eastAsiaTheme="majorEastAsia" w:hAnsi="Consolas" w:cstheme="majorBidi"/>
                <w:color w:val="000000" w:themeColor="text1"/>
              </w:rPr>
            </w:pPr>
            <w:bookmarkStart w:id="492" w:name="_Toc10610786"/>
            <w:r w:rsidRPr="0087707A">
              <w:rPr>
                <w:rFonts w:ascii="Consolas" w:eastAsiaTheme="majorEastAsia" w:hAnsi="Consolas" w:cstheme="majorBidi"/>
                <w:color w:val="000000" w:themeColor="text1"/>
              </w:rPr>
              <w:t>Distribution</w:t>
            </w:r>
            <w:bookmarkEnd w:id="492"/>
          </w:p>
        </w:tc>
        <w:tc>
          <w:tcPr>
            <w:tcW w:w="4675" w:type="dxa"/>
          </w:tcPr>
          <w:p w14:paraId="08990E87" w14:textId="77777777" w:rsidR="007C1A56" w:rsidRPr="0087707A" w:rsidRDefault="007C1A56" w:rsidP="0087707A">
            <w:pPr>
              <w:rPr>
                <w:rFonts w:ascii="Consolas" w:eastAsiaTheme="majorEastAsia" w:hAnsi="Consolas" w:cstheme="majorBidi"/>
                <w:color w:val="000000" w:themeColor="text1"/>
              </w:rPr>
            </w:pPr>
            <w:bookmarkStart w:id="493" w:name="_Toc10610787"/>
            <w:proofErr w:type="spellStart"/>
            <w:r w:rsidRPr="0087707A">
              <w:rPr>
                <w:rFonts w:ascii="Consolas" w:eastAsiaTheme="majorEastAsia" w:hAnsi="Consolas" w:cstheme="majorBidi"/>
                <w:color w:val="000000" w:themeColor="text1"/>
              </w:rPr>
              <w:t>distmd</w:t>
            </w:r>
            <w:bookmarkEnd w:id="493"/>
            <w:proofErr w:type="spellEnd"/>
          </w:p>
        </w:tc>
      </w:tr>
      <w:tr w:rsidR="007C1A56" w:rsidRPr="0087707A" w14:paraId="27880F95" w14:textId="77777777" w:rsidTr="007C1A56">
        <w:tc>
          <w:tcPr>
            <w:tcW w:w="4675" w:type="dxa"/>
          </w:tcPr>
          <w:p w14:paraId="0D00FC11" w14:textId="77777777" w:rsidR="007C1A56" w:rsidRPr="0087707A" w:rsidRDefault="007C1A56" w:rsidP="0087707A">
            <w:pPr>
              <w:rPr>
                <w:rFonts w:ascii="Consolas" w:eastAsiaTheme="majorEastAsia" w:hAnsi="Consolas" w:cstheme="majorBidi"/>
                <w:color w:val="000000" w:themeColor="text1"/>
              </w:rPr>
            </w:pPr>
            <w:bookmarkStart w:id="494" w:name="_Toc10610788"/>
            <w:r w:rsidRPr="0087707A">
              <w:rPr>
                <w:rFonts w:ascii="Consolas" w:eastAsiaTheme="majorEastAsia" w:hAnsi="Consolas" w:cstheme="majorBidi"/>
                <w:color w:val="000000" w:themeColor="text1"/>
              </w:rPr>
              <w:t>Domain Group</w:t>
            </w:r>
            <w:bookmarkEnd w:id="494"/>
          </w:p>
        </w:tc>
        <w:tc>
          <w:tcPr>
            <w:tcW w:w="4675" w:type="dxa"/>
          </w:tcPr>
          <w:p w14:paraId="79D2D025" w14:textId="77777777" w:rsidR="007C1A56" w:rsidRPr="0087707A" w:rsidRDefault="007C1A56" w:rsidP="0087707A">
            <w:pPr>
              <w:rPr>
                <w:rFonts w:ascii="Consolas" w:eastAsiaTheme="majorEastAsia" w:hAnsi="Consolas" w:cstheme="majorBidi"/>
                <w:color w:val="000000" w:themeColor="text1"/>
              </w:rPr>
            </w:pPr>
            <w:bookmarkStart w:id="495" w:name="_Toc10610789"/>
            <w:proofErr w:type="spellStart"/>
            <w:r w:rsidRPr="0087707A">
              <w:rPr>
                <w:rFonts w:ascii="Consolas" w:eastAsiaTheme="majorEastAsia" w:hAnsi="Consolas" w:cstheme="majorBidi"/>
                <w:color w:val="000000" w:themeColor="text1"/>
              </w:rPr>
              <w:t>domaingroup</w:t>
            </w:r>
            <w:bookmarkEnd w:id="495"/>
            <w:proofErr w:type="spellEnd"/>
          </w:p>
        </w:tc>
      </w:tr>
      <w:tr w:rsidR="007C1A56" w:rsidRPr="0087707A" w14:paraId="3FFC10F6" w14:textId="77777777" w:rsidTr="007C1A56">
        <w:tc>
          <w:tcPr>
            <w:tcW w:w="4675" w:type="dxa"/>
          </w:tcPr>
          <w:p w14:paraId="29CA8F96" w14:textId="77777777" w:rsidR="007C1A56" w:rsidRPr="0087707A" w:rsidRDefault="007C1A56" w:rsidP="0087707A">
            <w:pPr>
              <w:rPr>
                <w:rFonts w:ascii="Consolas" w:eastAsiaTheme="majorEastAsia" w:hAnsi="Consolas" w:cstheme="majorBidi"/>
                <w:color w:val="000000" w:themeColor="text1"/>
              </w:rPr>
            </w:pPr>
            <w:bookmarkStart w:id="496" w:name="_Toc10610790"/>
            <w:r w:rsidRPr="0087707A">
              <w:rPr>
                <w:rFonts w:ascii="Consolas" w:eastAsiaTheme="majorEastAsia" w:hAnsi="Consolas" w:cstheme="majorBidi"/>
                <w:color w:val="000000" w:themeColor="text1"/>
              </w:rPr>
              <w:t>Ecological Site</w:t>
            </w:r>
            <w:bookmarkEnd w:id="496"/>
          </w:p>
        </w:tc>
        <w:tc>
          <w:tcPr>
            <w:tcW w:w="4675" w:type="dxa"/>
          </w:tcPr>
          <w:p w14:paraId="5AF339C5" w14:textId="77777777" w:rsidR="007C1A56" w:rsidRPr="0087707A" w:rsidRDefault="007C1A56" w:rsidP="0087707A">
            <w:pPr>
              <w:rPr>
                <w:rFonts w:ascii="Consolas" w:eastAsiaTheme="majorEastAsia" w:hAnsi="Consolas" w:cstheme="majorBidi"/>
                <w:color w:val="000000" w:themeColor="text1"/>
              </w:rPr>
            </w:pPr>
            <w:bookmarkStart w:id="497" w:name="_Toc10610791"/>
            <w:proofErr w:type="spellStart"/>
            <w:r w:rsidRPr="0087707A">
              <w:rPr>
                <w:rFonts w:ascii="Consolas" w:eastAsiaTheme="majorEastAsia" w:hAnsi="Consolas" w:cstheme="majorBidi"/>
                <w:color w:val="000000" w:themeColor="text1"/>
              </w:rPr>
              <w:t>ecologicalsite</w:t>
            </w:r>
            <w:bookmarkEnd w:id="497"/>
            <w:proofErr w:type="spellEnd"/>
          </w:p>
        </w:tc>
      </w:tr>
      <w:tr w:rsidR="007C1A56" w:rsidRPr="0087707A" w14:paraId="200C784E" w14:textId="77777777" w:rsidTr="007C1A56">
        <w:tc>
          <w:tcPr>
            <w:tcW w:w="4675" w:type="dxa"/>
          </w:tcPr>
          <w:p w14:paraId="44237167" w14:textId="77777777" w:rsidR="007C1A56" w:rsidRPr="0087707A" w:rsidRDefault="007C1A56" w:rsidP="0087707A">
            <w:pPr>
              <w:rPr>
                <w:rFonts w:ascii="Consolas" w:eastAsiaTheme="majorEastAsia" w:hAnsi="Consolas" w:cstheme="majorBidi"/>
                <w:color w:val="000000" w:themeColor="text1"/>
              </w:rPr>
            </w:pPr>
            <w:bookmarkStart w:id="498" w:name="_Toc10610792"/>
            <w:r w:rsidRPr="0087707A">
              <w:rPr>
                <w:rFonts w:ascii="Consolas" w:eastAsiaTheme="majorEastAsia" w:hAnsi="Consolas" w:cstheme="majorBidi"/>
                <w:color w:val="000000" w:themeColor="text1"/>
              </w:rPr>
              <w:t>Edit Setup</w:t>
            </w:r>
            <w:bookmarkEnd w:id="498"/>
          </w:p>
        </w:tc>
        <w:tc>
          <w:tcPr>
            <w:tcW w:w="4675" w:type="dxa"/>
          </w:tcPr>
          <w:p w14:paraId="1EC25390" w14:textId="77777777" w:rsidR="007C1A56" w:rsidRPr="0087707A" w:rsidRDefault="007C1A56" w:rsidP="0087707A">
            <w:pPr>
              <w:rPr>
                <w:rFonts w:ascii="Consolas" w:eastAsiaTheme="majorEastAsia" w:hAnsi="Consolas" w:cstheme="majorBidi"/>
                <w:color w:val="000000" w:themeColor="text1"/>
              </w:rPr>
            </w:pPr>
            <w:bookmarkStart w:id="499" w:name="_Toc10610793"/>
            <w:proofErr w:type="spellStart"/>
            <w:r w:rsidRPr="0087707A">
              <w:rPr>
                <w:rFonts w:ascii="Consolas" w:eastAsiaTheme="majorEastAsia" w:hAnsi="Consolas" w:cstheme="majorBidi"/>
                <w:color w:val="000000" w:themeColor="text1"/>
              </w:rPr>
              <w:t>editsetup</w:t>
            </w:r>
            <w:bookmarkEnd w:id="499"/>
            <w:proofErr w:type="spellEnd"/>
          </w:p>
        </w:tc>
      </w:tr>
      <w:tr w:rsidR="007C1A56" w:rsidRPr="0087707A" w14:paraId="1852FF4D" w14:textId="77777777" w:rsidTr="007C1A56">
        <w:tc>
          <w:tcPr>
            <w:tcW w:w="4675" w:type="dxa"/>
          </w:tcPr>
          <w:p w14:paraId="19701CA2" w14:textId="77777777" w:rsidR="007C1A56" w:rsidRPr="0087707A" w:rsidRDefault="007C1A56" w:rsidP="0087707A">
            <w:pPr>
              <w:rPr>
                <w:rFonts w:ascii="Consolas" w:eastAsiaTheme="majorEastAsia" w:hAnsi="Consolas" w:cstheme="majorBidi"/>
                <w:color w:val="000000" w:themeColor="text1"/>
              </w:rPr>
            </w:pPr>
            <w:bookmarkStart w:id="500" w:name="_Toc10610794"/>
            <w:r w:rsidRPr="0087707A">
              <w:rPr>
                <w:rFonts w:ascii="Consolas" w:eastAsiaTheme="majorEastAsia" w:hAnsi="Consolas" w:cstheme="majorBidi"/>
                <w:color w:val="000000" w:themeColor="text1"/>
              </w:rPr>
              <w:t>Evaluation</w:t>
            </w:r>
            <w:bookmarkEnd w:id="500"/>
          </w:p>
        </w:tc>
        <w:tc>
          <w:tcPr>
            <w:tcW w:w="4675" w:type="dxa"/>
          </w:tcPr>
          <w:p w14:paraId="7D073396" w14:textId="77777777" w:rsidR="007C1A56" w:rsidRPr="0087707A" w:rsidRDefault="007C1A56" w:rsidP="0087707A">
            <w:pPr>
              <w:rPr>
                <w:rFonts w:ascii="Consolas" w:eastAsiaTheme="majorEastAsia" w:hAnsi="Consolas" w:cstheme="majorBidi"/>
                <w:color w:val="000000" w:themeColor="text1"/>
              </w:rPr>
            </w:pPr>
            <w:bookmarkStart w:id="501" w:name="_Toc10610795"/>
            <w:r w:rsidRPr="0087707A">
              <w:rPr>
                <w:rFonts w:ascii="Consolas" w:eastAsiaTheme="majorEastAsia" w:hAnsi="Consolas" w:cstheme="majorBidi"/>
                <w:color w:val="000000" w:themeColor="text1"/>
              </w:rPr>
              <w:t>evaluation</w:t>
            </w:r>
            <w:bookmarkEnd w:id="501"/>
          </w:p>
        </w:tc>
      </w:tr>
      <w:tr w:rsidR="007C1A56" w:rsidRPr="0087707A" w14:paraId="6B91B77A" w14:textId="77777777" w:rsidTr="007C1A56">
        <w:tc>
          <w:tcPr>
            <w:tcW w:w="4675" w:type="dxa"/>
          </w:tcPr>
          <w:p w14:paraId="4318DF8D" w14:textId="77777777" w:rsidR="007C1A56" w:rsidRPr="0087707A" w:rsidRDefault="007C1A56" w:rsidP="0087707A">
            <w:pPr>
              <w:rPr>
                <w:rFonts w:ascii="Consolas" w:eastAsiaTheme="majorEastAsia" w:hAnsi="Consolas" w:cstheme="majorBidi"/>
                <w:color w:val="000000" w:themeColor="text1"/>
              </w:rPr>
            </w:pPr>
            <w:bookmarkStart w:id="502" w:name="_Toc10610796"/>
            <w:r w:rsidRPr="0087707A">
              <w:rPr>
                <w:rFonts w:ascii="Consolas" w:eastAsiaTheme="majorEastAsia" w:hAnsi="Consolas" w:cstheme="majorBidi"/>
                <w:color w:val="000000" w:themeColor="text1"/>
              </w:rPr>
              <w:t>Form</w:t>
            </w:r>
            <w:bookmarkEnd w:id="502"/>
          </w:p>
        </w:tc>
        <w:tc>
          <w:tcPr>
            <w:tcW w:w="4675" w:type="dxa"/>
          </w:tcPr>
          <w:p w14:paraId="2C44EF01" w14:textId="77777777" w:rsidR="007C1A56" w:rsidRPr="0087707A" w:rsidRDefault="007C1A56" w:rsidP="0087707A">
            <w:pPr>
              <w:rPr>
                <w:rFonts w:ascii="Consolas" w:eastAsiaTheme="majorEastAsia" w:hAnsi="Consolas" w:cstheme="majorBidi"/>
                <w:color w:val="000000" w:themeColor="text1"/>
              </w:rPr>
            </w:pPr>
            <w:bookmarkStart w:id="503" w:name="_Toc10610797"/>
            <w:r w:rsidRPr="0087707A">
              <w:rPr>
                <w:rFonts w:ascii="Consolas" w:eastAsiaTheme="majorEastAsia" w:hAnsi="Consolas" w:cstheme="majorBidi"/>
                <w:color w:val="000000" w:themeColor="text1"/>
              </w:rPr>
              <w:t>form</w:t>
            </w:r>
            <w:bookmarkEnd w:id="503"/>
          </w:p>
        </w:tc>
      </w:tr>
      <w:tr w:rsidR="007C1A56" w:rsidRPr="0087707A" w14:paraId="1C971098" w14:textId="77777777" w:rsidTr="007C1A56">
        <w:tc>
          <w:tcPr>
            <w:tcW w:w="4675" w:type="dxa"/>
          </w:tcPr>
          <w:p w14:paraId="5038B36A" w14:textId="77777777" w:rsidR="007C1A56" w:rsidRPr="0087707A" w:rsidRDefault="007C1A56" w:rsidP="0087707A">
            <w:pPr>
              <w:rPr>
                <w:rFonts w:ascii="Consolas" w:eastAsiaTheme="majorEastAsia" w:hAnsi="Consolas" w:cstheme="majorBidi"/>
                <w:color w:val="000000" w:themeColor="text1"/>
              </w:rPr>
            </w:pPr>
            <w:bookmarkStart w:id="504" w:name="_Toc10610798"/>
            <w:proofErr w:type="spellStart"/>
            <w:r w:rsidRPr="0087707A">
              <w:rPr>
                <w:rFonts w:ascii="Consolas" w:eastAsiaTheme="majorEastAsia" w:hAnsi="Consolas" w:cstheme="majorBidi"/>
                <w:color w:val="000000" w:themeColor="text1"/>
              </w:rPr>
              <w:t>Geomorph</w:t>
            </w:r>
            <w:proofErr w:type="spellEnd"/>
            <w:r w:rsidRPr="0087707A">
              <w:rPr>
                <w:rFonts w:ascii="Consolas" w:eastAsiaTheme="majorEastAsia" w:hAnsi="Consolas" w:cstheme="majorBidi"/>
                <w:color w:val="000000" w:themeColor="text1"/>
              </w:rPr>
              <w:t xml:space="preserve"> Feat Type</w:t>
            </w:r>
            <w:bookmarkEnd w:id="504"/>
          </w:p>
        </w:tc>
        <w:tc>
          <w:tcPr>
            <w:tcW w:w="4675" w:type="dxa"/>
          </w:tcPr>
          <w:p w14:paraId="2A47B929" w14:textId="77777777" w:rsidR="007C1A56" w:rsidRPr="0087707A" w:rsidRDefault="007C1A56" w:rsidP="0087707A">
            <w:pPr>
              <w:rPr>
                <w:rFonts w:ascii="Consolas" w:eastAsiaTheme="majorEastAsia" w:hAnsi="Consolas" w:cstheme="majorBidi"/>
                <w:color w:val="000000" w:themeColor="text1"/>
              </w:rPr>
            </w:pPr>
            <w:bookmarkStart w:id="505" w:name="_Toc10610799"/>
            <w:proofErr w:type="spellStart"/>
            <w:r w:rsidRPr="0087707A">
              <w:rPr>
                <w:rFonts w:ascii="Consolas" w:eastAsiaTheme="majorEastAsia" w:hAnsi="Consolas" w:cstheme="majorBidi"/>
                <w:color w:val="000000" w:themeColor="text1"/>
              </w:rPr>
              <w:t>geomorfeattype</w:t>
            </w:r>
            <w:bookmarkEnd w:id="505"/>
            <w:proofErr w:type="spellEnd"/>
          </w:p>
        </w:tc>
      </w:tr>
      <w:tr w:rsidR="007C1A56" w:rsidRPr="0087707A" w14:paraId="6EB12F2C" w14:textId="77777777" w:rsidTr="007C1A56">
        <w:tc>
          <w:tcPr>
            <w:tcW w:w="4675" w:type="dxa"/>
          </w:tcPr>
          <w:p w14:paraId="6A64619F" w14:textId="77777777" w:rsidR="007C1A56" w:rsidRPr="0087707A" w:rsidRDefault="007C1A56" w:rsidP="0087707A">
            <w:pPr>
              <w:rPr>
                <w:rFonts w:ascii="Consolas" w:eastAsiaTheme="majorEastAsia" w:hAnsi="Consolas" w:cstheme="majorBidi"/>
                <w:color w:val="000000" w:themeColor="text1"/>
              </w:rPr>
            </w:pPr>
            <w:bookmarkStart w:id="506" w:name="_Toc10610800"/>
            <w:r w:rsidRPr="0087707A">
              <w:rPr>
                <w:rFonts w:ascii="Consolas" w:eastAsiaTheme="majorEastAsia" w:hAnsi="Consolas" w:cstheme="majorBidi"/>
                <w:color w:val="000000" w:themeColor="text1"/>
              </w:rPr>
              <w:t>Legend</w:t>
            </w:r>
            <w:bookmarkEnd w:id="506"/>
          </w:p>
        </w:tc>
        <w:tc>
          <w:tcPr>
            <w:tcW w:w="4675" w:type="dxa"/>
          </w:tcPr>
          <w:p w14:paraId="2801F8C4" w14:textId="77777777" w:rsidR="007C1A56" w:rsidRPr="0087707A" w:rsidRDefault="007C1A56" w:rsidP="0087707A">
            <w:pPr>
              <w:rPr>
                <w:rFonts w:ascii="Consolas" w:eastAsiaTheme="majorEastAsia" w:hAnsi="Consolas" w:cstheme="majorBidi"/>
                <w:color w:val="000000" w:themeColor="text1"/>
              </w:rPr>
            </w:pPr>
            <w:bookmarkStart w:id="507" w:name="_Toc10610801"/>
            <w:r w:rsidRPr="0087707A">
              <w:rPr>
                <w:rFonts w:ascii="Consolas" w:eastAsiaTheme="majorEastAsia" w:hAnsi="Consolas" w:cstheme="majorBidi"/>
                <w:color w:val="000000" w:themeColor="text1"/>
              </w:rPr>
              <w:t>legend</w:t>
            </w:r>
            <w:bookmarkEnd w:id="507"/>
          </w:p>
        </w:tc>
      </w:tr>
      <w:tr w:rsidR="007C1A56" w:rsidRPr="0087707A" w14:paraId="044D8CE9" w14:textId="77777777" w:rsidTr="007C1A56">
        <w:tc>
          <w:tcPr>
            <w:tcW w:w="4675" w:type="dxa"/>
          </w:tcPr>
          <w:p w14:paraId="1E6B9F20" w14:textId="77777777" w:rsidR="007C1A56" w:rsidRPr="0087707A" w:rsidRDefault="007C1A56" w:rsidP="0087707A">
            <w:pPr>
              <w:rPr>
                <w:rFonts w:ascii="Consolas" w:eastAsiaTheme="majorEastAsia" w:hAnsi="Consolas" w:cstheme="majorBidi"/>
                <w:color w:val="000000" w:themeColor="text1"/>
              </w:rPr>
            </w:pPr>
            <w:bookmarkStart w:id="508" w:name="_Toc10610802"/>
            <w:r w:rsidRPr="0087707A">
              <w:rPr>
                <w:rFonts w:ascii="Consolas" w:eastAsiaTheme="majorEastAsia" w:hAnsi="Consolas" w:cstheme="majorBidi"/>
                <w:color w:val="000000" w:themeColor="text1"/>
              </w:rPr>
              <w:t>Local Plant</w:t>
            </w:r>
            <w:bookmarkEnd w:id="508"/>
          </w:p>
        </w:tc>
        <w:tc>
          <w:tcPr>
            <w:tcW w:w="4675" w:type="dxa"/>
          </w:tcPr>
          <w:p w14:paraId="21C45715" w14:textId="77777777" w:rsidR="007C1A56" w:rsidRPr="0087707A" w:rsidRDefault="007C1A56" w:rsidP="0087707A">
            <w:pPr>
              <w:rPr>
                <w:rFonts w:ascii="Consolas" w:eastAsiaTheme="majorEastAsia" w:hAnsi="Consolas" w:cstheme="majorBidi"/>
                <w:color w:val="000000" w:themeColor="text1"/>
              </w:rPr>
            </w:pPr>
            <w:bookmarkStart w:id="509" w:name="_Toc10610803"/>
            <w:proofErr w:type="spellStart"/>
            <w:r w:rsidRPr="0087707A">
              <w:rPr>
                <w:rFonts w:ascii="Consolas" w:eastAsiaTheme="majorEastAsia" w:hAnsi="Consolas" w:cstheme="majorBidi"/>
                <w:color w:val="000000" w:themeColor="text1"/>
              </w:rPr>
              <w:t>localplant</w:t>
            </w:r>
            <w:bookmarkEnd w:id="509"/>
            <w:proofErr w:type="spellEnd"/>
          </w:p>
        </w:tc>
      </w:tr>
      <w:tr w:rsidR="007C1A56" w:rsidRPr="0087707A" w14:paraId="28524B3F" w14:textId="77777777" w:rsidTr="007C1A56">
        <w:tc>
          <w:tcPr>
            <w:tcW w:w="4675" w:type="dxa"/>
          </w:tcPr>
          <w:p w14:paraId="2E2376AD" w14:textId="77777777" w:rsidR="007C1A56" w:rsidRPr="0087707A" w:rsidRDefault="007C1A56" w:rsidP="0087707A">
            <w:pPr>
              <w:rPr>
                <w:rFonts w:ascii="Consolas" w:eastAsiaTheme="majorEastAsia" w:hAnsi="Consolas" w:cstheme="majorBidi"/>
                <w:color w:val="000000" w:themeColor="text1"/>
              </w:rPr>
            </w:pPr>
            <w:bookmarkStart w:id="510" w:name="_Toc10610804"/>
            <w:r w:rsidRPr="0087707A">
              <w:rPr>
                <w:rFonts w:ascii="Consolas" w:eastAsiaTheme="majorEastAsia" w:hAnsi="Consolas" w:cstheme="majorBidi"/>
                <w:color w:val="000000" w:themeColor="text1"/>
              </w:rPr>
              <w:t>Mapunit</w:t>
            </w:r>
            <w:bookmarkEnd w:id="510"/>
          </w:p>
        </w:tc>
        <w:tc>
          <w:tcPr>
            <w:tcW w:w="4675" w:type="dxa"/>
          </w:tcPr>
          <w:p w14:paraId="218C8EE2" w14:textId="77777777" w:rsidR="007C1A56" w:rsidRPr="0087707A" w:rsidRDefault="007C1A56" w:rsidP="0087707A">
            <w:pPr>
              <w:rPr>
                <w:rFonts w:ascii="Consolas" w:eastAsiaTheme="majorEastAsia" w:hAnsi="Consolas" w:cstheme="majorBidi"/>
                <w:color w:val="000000" w:themeColor="text1"/>
              </w:rPr>
            </w:pPr>
            <w:bookmarkStart w:id="511" w:name="_Toc10610805"/>
            <w:r w:rsidRPr="0087707A">
              <w:rPr>
                <w:rFonts w:ascii="Consolas" w:eastAsiaTheme="majorEastAsia" w:hAnsi="Consolas" w:cstheme="majorBidi"/>
                <w:color w:val="000000" w:themeColor="text1"/>
              </w:rPr>
              <w:t>mapunit</w:t>
            </w:r>
            <w:bookmarkEnd w:id="511"/>
          </w:p>
        </w:tc>
      </w:tr>
      <w:tr w:rsidR="007C1A56" w:rsidRPr="0087707A" w14:paraId="7F94C214" w14:textId="77777777" w:rsidTr="007C1A56">
        <w:tc>
          <w:tcPr>
            <w:tcW w:w="4675" w:type="dxa"/>
          </w:tcPr>
          <w:p w14:paraId="781D6CE0" w14:textId="77777777" w:rsidR="007C1A56" w:rsidRPr="0087707A" w:rsidRDefault="007C1A56" w:rsidP="0087707A">
            <w:pPr>
              <w:rPr>
                <w:rFonts w:ascii="Consolas" w:eastAsiaTheme="majorEastAsia" w:hAnsi="Consolas" w:cstheme="majorBidi"/>
                <w:color w:val="000000" w:themeColor="text1"/>
              </w:rPr>
            </w:pPr>
            <w:bookmarkStart w:id="512" w:name="_Toc10610806"/>
            <w:r w:rsidRPr="0087707A">
              <w:rPr>
                <w:rFonts w:ascii="Consolas" w:eastAsiaTheme="majorEastAsia" w:hAnsi="Consolas" w:cstheme="majorBidi"/>
                <w:color w:val="000000" w:themeColor="text1"/>
              </w:rPr>
              <w:t>Milestone Type</w:t>
            </w:r>
            <w:bookmarkEnd w:id="512"/>
          </w:p>
        </w:tc>
        <w:tc>
          <w:tcPr>
            <w:tcW w:w="4675" w:type="dxa"/>
          </w:tcPr>
          <w:p w14:paraId="1BE6C809" w14:textId="77777777" w:rsidR="007C1A56" w:rsidRPr="0087707A" w:rsidRDefault="007C1A56" w:rsidP="0087707A">
            <w:pPr>
              <w:rPr>
                <w:rFonts w:ascii="Consolas" w:eastAsiaTheme="majorEastAsia" w:hAnsi="Consolas" w:cstheme="majorBidi"/>
                <w:color w:val="000000" w:themeColor="text1"/>
              </w:rPr>
            </w:pPr>
            <w:bookmarkStart w:id="513" w:name="_Toc10610807"/>
            <w:proofErr w:type="spellStart"/>
            <w:r w:rsidRPr="0087707A">
              <w:rPr>
                <w:rFonts w:ascii="Consolas" w:eastAsiaTheme="majorEastAsia" w:hAnsi="Consolas" w:cstheme="majorBidi"/>
                <w:color w:val="000000" w:themeColor="text1"/>
              </w:rPr>
              <w:t>milestonetype</w:t>
            </w:r>
            <w:bookmarkEnd w:id="513"/>
            <w:proofErr w:type="spellEnd"/>
          </w:p>
        </w:tc>
      </w:tr>
      <w:tr w:rsidR="007C1A56" w:rsidRPr="0087707A" w14:paraId="39C6BF6C" w14:textId="77777777" w:rsidTr="007C1A56">
        <w:tc>
          <w:tcPr>
            <w:tcW w:w="4675" w:type="dxa"/>
          </w:tcPr>
          <w:p w14:paraId="08E67E0B" w14:textId="77777777" w:rsidR="007C1A56" w:rsidRPr="0087707A" w:rsidRDefault="007C1A56" w:rsidP="0087707A">
            <w:pPr>
              <w:rPr>
                <w:rFonts w:ascii="Consolas" w:eastAsiaTheme="majorEastAsia" w:hAnsi="Consolas" w:cstheme="majorBidi"/>
                <w:color w:val="000000" w:themeColor="text1"/>
              </w:rPr>
            </w:pPr>
            <w:bookmarkStart w:id="514" w:name="_Toc10610808"/>
            <w:r w:rsidRPr="0087707A">
              <w:rPr>
                <w:rFonts w:ascii="Consolas" w:eastAsiaTheme="majorEastAsia" w:hAnsi="Consolas" w:cstheme="majorBidi"/>
                <w:color w:val="000000" w:themeColor="text1"/>
              </w:rPr>
              <w:t>NASIS Site</w:t>
            </w:r>
            <w:bookmarkEnd w:id="514"/>
          </w:p>
        </w:tc>
        <w:tc>
          <w:tcPr>
            <w:tcW w:w="4675" w:type="dxa"/>
          </w:tcPr>
          <w:p w14:paraId="0D7E1A61" w14:textId="77777777" w:rsidR="007C1A56" w:rsidRPr="0087707A" w:rsidRDefault="007C1A56" w:rsidP="0087707A">
            <w:pPr>
              <w:rPr>
                <w:rFonts w:ascii="Consolas" w:eastAsiaTheme="majorEastAsia" w:hAnsi="Consolas" w:cstheme="majorBidi"/>
                <w:color w:val="000000" w:themeColor="text1"/>
              </w:rPr>
            </w:pPr>
            <w:bookmarkStart w:id="515" w:name="_Toc10610809"/>
            <w:proofErr w:type="spellStart"/>
            <w:r w:rsidRPr="0087707A">
              <w:rPr>
                <w:rFonts w:ascii="Consolas" w:eastAsiaTheme="majorEastAsia" w:hAnsi="Consolas" w:cstheme="majorBidi"/>
                <w:color w:val="000000" w:themeColor="text1"/>
              </w:rPr>
              <w:t>nasissite</w:t>
            </w:r>
            <w:bookmarkEnd w:id="515"/>
            <w:proofErr w:type="spellEnd"/>
          </w:p>
        </w:tc>
      </w:tr>
      <w:tr w:rsidR="007C1A56" w:rsidRPr="0087707A" w14:paraId="23DC7A65" w14:textId="77777777" w:rsidTr="007C1A56">
        <w:tc>
          <w:tcPr>
            <w:tcW w:w="4675" w:type="dxa"/>
          </w:tcPr>
          <w:p w14:paraId="18AA7751" w14:textId="77777777" w:rsidR="007C1A56" w:rsidRPr="0087707A" w:rsidRDefault="007C1A56" w:rsidP="0087707A">
            <w:pPr>
              <w:rPr>
                <w:rFonts w:ascii="Consolas" w:eastAsiaTheme="majorEastAsia" w:hAnsi="Consolas" w:cstheme="majorBidi"/>
                <w:color w:val="000000" w:themeColor="text1"/>
              </w:rPr>
            </w:pPr>
            <w:bookmarkStart w:id="516" w:name="_Toc10610810"/>
            <w:r w:rsidRPr="0087707A">
              <w:rPr>
                <w:rFonts w:ascii="Consolas" w:eastAsiaTheme="majorEastAsia" w:hAnsi="Consolas" w:cstheme="majorBidi"/>
                <w:color w:val="000000" w:themeColor="text1"/>
              </w:rPr>
              <w:t>NASIS User</w:t>
            </w:r>
            <w:bookmarkEnd w:id="516"/>
          </w:p>
        </w:tc>
        <w:tc>
          <w:tcPr>
            <w:tcW w:w="4675" w:type="dxa"/>
          </w:tcPr>
          <w:p w14:paraId="5EB0132C" w14:textId="77777777" w:rsidR="007C1A56" w:rsidRPr="0087707A" w:rsidRDefault="007C1A56" w:rsidP="0087707A">
            <w:pPr>
              <w:rPr>
                <w:rFonts w:ascii="Consolas" w:eastAsiaTheme="majorEastAsia" w:hAnsi="Consolas" w:cstheme="majorBidi"/>
                <w:color w:val="000000" w:themeColor="text1"/>
              </w:rPr>
            </w:pPr>
            <w:bookmarkStart w:id="517" w:name="_Toc10610811"/>
            <w:proofErr w:type="spellStart"/>
            <w:r w:rsidRPr="0087707A">
              <w:rPr>
                <w:rFonts w:ascii="Consolas" w:eastAsiaTheme="majorEastAsia" w:hAnsi="Consolas" w:cstheme="majorBidi"/>
                <w:color w:val="000000" w:themeColor="text1"/>
              </w:rPr>
              <w:t>nasisuser</w:t>
            </w:r>
            <w:bookmarkEnd w:id="517"/>
            <w:proofErr w:type="spellEnd"/>
          </w:p>
        </w:tc>
      </w:tr>
      <w:tr w:rsidR="007C1A56" w:rsidRPr="0087707A" w14:paraId="0E552A90" w14:textId="77777777" w:rsidTr="007C1A56">
        <w:tc>
          <w:tcPr>
            <w:tcW w:w="4675" w:type="dxa"/>
          </w:tcPr>
          <w:p w14:paraId="5C502E63" w14:textId="77777777" w:rsidR="007C1A56" w:rsidRPr="0087707A" w:rsidRDefault="007C1A56" w:rsidP="0087707A">
            <w:pPr>
              <w:rPr>
                <w:rFonts w:ascii="Consolas" w:eastAsiaTheme="majorEastAsia" w:hAnsi="Consolas" w:cstheme="majorBidi"/>
                <w:color w:val="000000" w:themeColor="text1"/>
              </w:rPr>
            </w:pPr>
            <w:bookmarkStart w:id="518" w:name="_Toc10610812"/>
            <w:r w:rsidRPr="0087707A">
              <w:rPr>
                <w:rFonts w:ascii="Consolas" w:eastAsiaTheme="majorEastAsia" w:hAnsi="Consolas" w:cstheme="majorBidi"/>
                <w:color w:val="000000" w:themeColor="text1"/>
              </w:rPr>
              <w:t>NCSS Lab Data</w:t>
            </w:r>
            <w:bookmarkEnd w:id="518"/>
          </w:p>
        </w:tc>
        <w:tc>
          <w:tcPr>
            <w:tcW w:w="4675" w:type="dxa"/>
          </w:tcPr>
          <w:p w14:paraId="0B106090" w14:textId="77777777" w:rsidR="007C1A56" w:rsidRPr="0087707A" w:rsidRDefault="007C1A56" w:rsidP="0087707A">
            <w:pPr>
              <w:rPr>
                <w:rFonts w:ascii="Consolas" w:eastAsiaTheme="majorEastAsia" w:hAnsi="Consolas" w:cstheme="majorBidi"/>
                <w:color w:val="000000" w:themeColor="text1"/>
              </w:rPr>
            </w:pPr>
            <w:bookmarkStart w:id="519" w:name="_Toc10610813"/>
            <w:proofErr w:type="spellStart"/>
            <w:r w:rsidRPr="0087707A">
              <w:rPr>
                <w:rFonts w:ascii="Consolas" w:eastAsiaTheme="majorEastAsia" w:hAnsi="Consolas" w:cstheme="majorBidi"/>
                <w:color w:val="000000" w:themeColor="text1"/>
              </w:rPr>
              <w:t>ncsspedonlabdata</w:t>
            </w:r>
            <w:bookmarkEnd w:id="519"/>
            <w:proofErr w:type="spellEnd"/>
          </w:p>
        </w:tc>
      </w:tr>
      <w:tr w:rsidR="007C1A56" w:rsidRPr="0087707A" w14:paraId="62726A32" w14:textId="77777777" w:rsidTr="007C1A56">
        <w:tc>
          <w:tcPr>
            <w:tcW w:w="4675" w:type="dxa"/>
          </w:tcPr>
          <w:p w14:paraId="744E9D44" w14:textId="77777777" w:rsidR="007C1A56" w:rsidRPr="0087707A" w:rsidRDefault="007C1A56" w:rsidP="0087707A">
            <w:pPr>
              <w:rPr>
                <w:rFonts w:ascii="Consolas" w:eastAsiaTheme="majorEastAsia" w:hAnsi="Consolas" w:cstheme="majorBidi"/>
                <w:color w:val="000000" w:themeColor="text1"/>
              </w:rPr>
            </w:pPr>
            <w:bookmarkStart w:id="520" w:name="_Toc10610814"/>
            <w:r w:rsidRPr="0087707A">
              <w:rPr>
                <w:rFonts w:ascii="Consolas" w:eastAsiaTheme="majorEastAsia" w:hAnsi="Consolas" w:cstheme="majorBidi"/>
                <w:color w:val="000000" w:themeColor="text1"/>
              </w:rPr>
              <w:t>Other Veg Class Type</w:t>
            </w:r>
            <w:bookmarkEnd w:id="520"/>
          </w:p>
        </w:tc>
        <w:tc>
          <w:tcPr>
            <w:tcW w:w="4675" w:type="dxa"/>
          </w:tcPr>
          <w:p w14:paraId="06F43A6F" w14:textId="77777777" w:rsidR="007C1A56" w:rsidRPr="0087707A" w:rsidRDefault="007C1A56" w:rsidP="0087707A">
            <w:pPr>
              <w:rPr>
                <w:rFonts w:ascii="Consolas" w:eastAsiaTheme="majorEastAsia" w:hAnsi="Consolas" w:cstheme="majorBidi"/>
                <w:color w:val="000000" w:themeColor="text1"/>
              </w:rPr>
            </w:pPr>
            <w:bookmarkStart w:id="521" w:name="_Toc10610815"/>
            <w:proofErr w:type="spellStart"/>
            <w:r w:rsidRPr="0087707A">
              <w:rPr>
                <w:rFonts w:ascii="Consolas" w:eastAsiaTheme="majorEastAsia" w:hAnsi="Consolas" w:cstheme="majorBidi"/>
                <w:color w:val="000000" w:themeColor="text1"/>
              </w:rPr>
              <w:t>othvegclasstype</w:t>
            </w:r>
            <w:bookmarkEnd w:id="521"/>
            <w:proofErr w:type="spellEnd"/>
          </w:p>
        </w:tc>
      </w:tr>
      <w:tr w:rsidR="007C1A56" w:rsidRPr="0087707A" w14:paraId="37027118" w14:textId="77777777" w:rsidTr="007C1A56">
        <w:tc>
          <w:tcPr>
            <w:tcW w:w="4675" w:type="dxa"/>
          </w:tcPr>
          <w:p w14:paraId="5A60F101" w14:textId="77777777" w:rsidR="007C1A56" w:rsidRPr="0087707A" w:rsidRDefault="007C1A56" w:rsidP="0087707A">
            <w:pPr>
              <w:rPr>
                <w:rFonts w:ascii="Consolas" w:eastAsiaTheme="majorEastAsia" w:hAnsi="Consolas" w:cstheme="majorBidi"/>
                <w:color w:val="000000" w:themeColor="text1"/>
              </w:rPr>
            </w:pPr>
            <w:bookmarkStart w:id="522" w:name="_Toc10610816"/>
            <w:r w:rsidRPr="0087707A">
              <w:rPr>
                <w:rFonts w:ascii="Consolas" w:eastAsiaTheme="majorEastAsia" w:hAnsi="Consolas" w:cstheme="majorBidi"/>
                <w:color w:val="000000" w:themeColor="text1"/>
              </w:rPr>
              <w:t>Pedon</w:t>
            </w:r>
            <w:bookmarkEnd w:id="522"/>
          </w:p>
        </w:tc>
        <w:tc>
          <w:tcPr>
            <w:tcW w:w="4675" w:type="dxa"/>
          </w:tcPr>
          <w:p w14:paraId="540AA255" w14:textId="77777777" w:rsidR="007C1A56" w:rsidRPr="0087707A" w:rsidRDefault="007C1A56" w:rsidP="0087707A">
            <w:pPr>
              <w:rPr>
                <w:rFonts w:ascii="Consolas" w:eastAsiaTheme="majorEastAsia" w:hAnsi="Consolas" w:cstheme="majorBidi"/>
                <w:color w:val="000000" w:themeColor="text1"/>
              </w:rPr>
            </w:pPr>
            <w:bookmarkStart w:id="523" w:name="_Toc10610817"/>
            <w:r w:rsidRPr="0087707A">
              <w:rPr>
                <w:rFonts w:ascii="Consolas" w:eastAsiaTheme="majorEastAsia" w:hAnsi="Consolas" w:cstheme="majorBidi"/>
                <w:color w:val="000000" w:themeColor="text1"/>
              </w:rPr>
              <w:t>pedon</w:t>
            </w:r>
            <w:bookmarkEnd w:id="523"/>
          </w:p>
        </w:tc>
      </w:tr>
      <w:tr w:rsidR="007C1A56" w:rsidRPr="0087707A" w14:paraId="696EC05B" w14:textId="77777777" w:rsidTr="007C1A56">
        <w:tc>
          <w:tcPr>
            <w:tcW w:w="4675" w:type="dxa"/>
          </w:tcPr>
          <w:p w14:paraId="73B973DE" w14:textId="77777777" w:rsidR="007C1A56" w:rsidRPr="0087707A" w:rsidRDefault="007C1A56" w:rsidP="0087707A">
            <w:pPr>
              <w:rPr>
                <w:rFonts w:ascii="Consolas" w:eastAsiaTheme="majorEastAsia" w:hAnsi="Consolas" w:cstheme="majorBidi"/>
                <w:color w:val="000000" w:themeColor="text1"/>
              </w:rPr>
            </w:pPr>
            <w:bookmarkStart w:id="524" w:name="_Toc10610818"/>
            <w:r w:rsidRPr="0087707A">
              <w:rPr>
                <w:rFonts w:ascii="Consolas" w:eastAsiaTheme="majorEastAsia" w:hAnsi="Consolas" w:cstheme="majorBidi"/>
                <w:color w:val="000000" w:themeColor="text1"/>
              </w:rPr>
              <w:t>Pedon DB Metadata</w:t>
            </w:r>
            <w:bookmarkEnd w:id="524"/>
          </w:p>
        </w:tc>
        <w:tc>
          <w:tcPr>
            <w:tcW w:w="4675" w:type="dxa"/>
          </w:tcPr>
          <w:p w14:paraId="2C9EF6CC" w14:textId="77777777" w:rsidR="007C1A56" w:rsidRPr="0087707A" w:rsidRDefault="007C1A56" w:rsidP="0087707A">
            <w:pPr>
              <w:rPr>
                <w:rFonts w:ascii="Consolas" w:eastAsiaTheme="majorEastAsia" w:hAnsi="Consolas" w:cstheme="majorBidi"/>
                <w:color w:val="000000" w:themeColor="text1"/>
              </w:rPr>
            </w:pPr>
            <w:bookmarkStart w:id="525" w:name="_Toc10610819"/>
            <w:proofErr w:type="spellStart"/>
            <w:r w:rsidRPr="0087707A">
              <w:rPr>
                <w:rFonts w:ascii="Consolas" w:eastAsiaTheme="majorEastAsia" w:hAnsi="Consolas" w:cstheme="majorBidi"/>
                <w:color w:val="000000" w:themeColor="text1"/>
              </w:rPr>
              <w:t>pedondbtablemetadata</w:t>
            </w:r>
            <w:bookmarkEnd w:id="525"/>
            <w:proofErr w:type="spellEnd"/>
          </w:p>
        </w:tc>
      </w:tr>
      <w:tr w:rsidR="007C1A56" w:rsidRPr="0087707A" w14:paraId="243DEB65" w14:textId="77777777" w:rsidTr="007C1A56">
        <w:tc>
          <w:tcPr>
            <w:tcW w:w="4675" w:type="dxa"/>
          </w:tcPr>
          <w:p w14:paraId="58D65180" w14:textId="77777777" w:rsidR="007C1A56" w:rsidRPr="0087707A" w:rsidRDefault="007C1A56" w:rsidP="0087707A">
            <w:pPr>
              <w:rPr>
                <w:rFonts w:ascii="Consolas" w:eastAsiaTheme="majorEastAsia" w:hAnsi="Consolas" w:cstheme="majorBidi"/>
                <w:color w:val="000000" w:themeColor="text1"/>
              </w:rPr>
            </w:pPr>
            <w:bookmarkStart w:id="526" w:name="_Toc10610820"/>
            <w:r w:rsidRPr="0087707A">
              <w:rPr>
                <w:rFonts w:ascii="Consolas" w:eastAsiaTheme="majorEastAsia" w:hAnsi="Consolas" w:cstheme="majorBidi"/>
                <w:color w:val="000000" w:themeColor="text1"/>
              </w:rPr>
              <w:t>Plant</w:t>
            </w:r>
            <w:bookmarkEnd w:id="526"/>
          </w:p>
        </w:tc>
        <w:tc>
          <w:tcPr>
            <w:tcW w:w="4675" w:type="dxa"/>
          </w:tcPr>
          <w:p w14:paraId="310191AA" w14:textId="77777777" w:rsidR="007C1A56" w:rsidRPr="0087707A" w:rsidRDefault="007C1A56" w:rsidP="0087707A">
            <w:pPr>
              <w:rPr>
                <w:rFonts w:ascii="Consolas" w:eastAsiaTheme="majorEastAsia" w:hAnsi="Consolas" w:cstheme="majorBidi"/>
                <w:color w:val="000000" w:themeColor="text1"/>
              </w:rPr>
            </w:pPr>
            <w:bookmarkStart w:id="527" w:name="_Toc10610821"/>
            <w:r w:rsidRPr="0087707A">
              <w:rPr>
                <w:rFonts w:ascii="Consolas" w:eastAsiaTheme="majorEastAsia" w:hAnsi="Consolas" w:cstheme="majorBidi"/>
                <w:color w:val="000000" w:themeColor="text1"/>
              </w:rPr>
              <w:t>plant</w:t>
            </w:r>
            <w:bookmarkEnd w:id="527"/>
          </w:p>
        </w:tc>
      </w:tr>
      <w:tr w:rsidR="007C1A56" w:rsidRPr="0087707A" w14:paraId="00991D5C" w14:textId="77777777" w:rsidTr="007C1A56">
        <w:tc>
          <w:tcPr>
            <w:tcW w:w="4675" w:type="dxa"/>
          </w:tcPr>
          <w:p w14:paraId="767C43DA" w14:textId="77777777" w:rsidR="007C1A56" w:rsidRPr="0087707A" w:rsidRDefault="007C1A56" w:rsidP="0087707A">
            <w:pPr>
              <w:rPr>
                <w:rFonts w:ascii="Consolas" w:eastAsiaTheme="majorEastAsia" w:hAnsi="Consolas" w:cstheme="majorBidi"/>
                <w:color w:val="000000" w:themeColor="text1"/>
              </w:rPr>
            </w:pPr>
            <w:bookmarkStart w:id="528" w:name="_Toc10610822"/>
            <w:r w:rsidRPr="0087707A">
              <w:rPr>
                <w:rFonts w:ascii="Consolas" w:eastAsiaTheme="majorEastAsia" w:hAnsi="Consolas" w:cstheme="majorBidi"/>
                <w:color w:val="000000" w:themeColor="text1"/>
              </w:rPr>
              <w:t>Project</w:t>
            </w:r>
            <w:bookmarkEnd w:id="528"/>
          </w:p>
        </w:tc>
        <w:tc>
          <w:tcPr>
            <w:tcW w:w="4675" w:type="dxa"/>
          </w:tcPr>
          <w:p w14:paraId="1843EAF3" w14:textId="77777777" w:rsidR="007C1A56" w:rsidRPr="0087707A" w:rsidRDefault="007C1A56" w:rsidP="0087707A">
            <w:pPr>
              <w:rPr>
                <w:rFonts w:ascii="Consolas" w:eastAsiaTheme="majorEastAsia" w:hAnsi="Consolas" w:cstheme="majorBidi"/>
                <w:color w:val="000000" w:themeColor="text1"/>
              </w:rPr>
            </w:pPr>
            <w:bookmarkStart w:id="529" w:name="_Toc10610823"/>
            <w:r w:rsidRPr="0087707A">
              <w:rPr>
                <w:rFonts w:ascii="Consolas" w:eastAsiaTheme="majorEastAsia" w:hAnsi="Consolas" w:cstheme="majorBidi"/>
                <w:color w:val="000000" w:themeColor="text1"/>
              </w:rPr>
              <w:t>project</w:t>
            </w:r>
            <w:bookmarkEnd w:id="529"/>
          </w:p>
        </w:tc>
      </w:tr>
      <w:tr w:rsidR="007C1A56" w:rsidRPr="0087707A" w14:paraId="4882A762" w14:textId="77777777" w:rsidTr="007C1A56">
        <w:tc>
          <w:tcPr>
            <w:tcW w:w="4675" w:type="dxa"/>
          </w:tcPr>
          <w:p w14:paraId="0D0804ED" w14:textId="77777777" w:rsidR="007C1A56" w:rsidRPr="0087707A" w:rsidRDefault="007C1A56" w:rsidP="0087707A">
            <w:pPr>
              <w:rPr>
                <w:rFonts w:ascii="Consolas" w:eastAsiaTheme="majorEastAsia" w:hAnsi="Consolas" w:cstheme="majorBidi"/>
                <w:color w:val="000000" w:themeColor="text1"/>
              </w:rPr>
            </w:pPr>
            <w:bookmarkStart w:id="530" w:name="_Toc10610824"/>
            <w:r w:rsidRPr="0087707A">
              <w:rPr>
                <w:rFonts w:ascii="Consolas" w:eastAsiaTheme="majorEastAsia" w:hAnsi="Consolas" w:cstheme="majorBidi"/>
                <w:color w:val="000000" w:themeColor="text1"/>
              </w:rPr>
              <w:t>Project Concern Type</w:t>
            </w:r>
            <w:bookmarkEnd w:id="530"/>
          </w:p>
        </w:tc>
        <w:tc>
          <w:tcPr>
            <w:tcW w:w="4675" w:type="dxa"/>
          </w:tcPr>
          <w:p w14:paraId="07B1BBEA" w14:textId="77777777" w:rsidR="007C1A56" w:rsidRPr="0087707A" w:rsidRDefault="007C1A56" w:rsidP="0087707A">
            <w:pPr>
              <w:rPr>
                <w:rFonts w:ascii="Consolas" w:eastAsiaTheme="majorEastAsia" w:hAnsi="Consolas" w:cstheme="majorBidi"/>
                <w:color w:val="000000" w:themeColor="text1"/>
              </w:rPr>
            </w:pPr>
            <w:bookmarkStart w:id="531" w:name="_Toc10610825"/>
            <w:proofErr w:type="spellStart"/>
            <w:r w:rsidRPr="0087707A">
              <w:rPr>
                <w:rFonts w:ascii="Consolas" w:eastAsiaTheme="majorEastAsia" w:hAnsi="Consolas" w:cstheme="majorBidi"/>
                <w:color w:val="000000" w:themeColor="text1"/>
              </w:rPr>
              <w:t>projectconcerntype</w:t>
            </w:r>
            <w:bookmarkEnd w:id="531"/>
            <w:proofErr w:type="spellEnd"/>
          </w:p>
        </w:tc>
      </w:tr>
      <w:tr w:rsidR="007C1A56" w:rsidRPr="0087707A" w14:paraId="47847436" w14:textId="77777777" w:rsidTr="007C1A56">
        <w:tc>
          <w:tcPr>
            <w:tcW w:w="4675" w:type="dxa"/>
          </w:tcPr>
          <w:p w14:paraId="575C329B" w14:textId="77777777" w:rsidR="007C1A56" w:rsidRPr="0087707A" w:rsidRDefault="007C1A56" w:rsidP="0087707A">
            <w:pPr>
              <w:rPr>
                <w:rFonts w:ascii="Consolas" w:eastAsiaTheme="majorEastAsia" w:hAnsi="Consolas" w:cstheme="majorBidi"/>
                <w:color w:val="000000" w:themeColor="text1"/>
              </w:rPr>
            </w:pPr>
            <w:bookmarkStart w:id="532" w:name="_Toc10610826"/>
            <w:r w:rsidRPr="0087707A">
              <w:rPr>
                <w:rFonts w:ascii="Consolas" w:eastAsiaTheme="majorEastAsia" w:hAnsi="Consolas" w:cstheme="majorBidi"/>
                <w:color w:val="000000" w:themeColor="text1"/>
              </w:rPr>
              <w:t>Project Data Type</w:t>
            </w:r>
            <w:bookmarkEnd w:id="532"/>
          </w:p>
        </w:tc>
        <w:tc>
          <w:tcPr>
            <w:tcW w:w="4675" w:type="dxa"/>
          </w:tcPr>
          <w:p w14:paraId="070E37EF" w14:textId="77777777" w:rsidR="007C1A56" w:rsidRPr="0087707A" w:rsidRDefault="007C1A56" w:rsidP="0087707A">
            <w:pPr>
              <w:rPr>
                <w:rFonts w:ascii="Consolas" w:eastAsiaTheme="majorEastAsia" w:hAnsi="Consolas" w:cstheme="majorBidi"/>
                <w:color w:val="000000" w:themeColor="text1"/>
              </w:rPr>
            </w:pPr>
            <w:bookmarkStart w:id="533" w:name="_Toc10610827"/>
            <w:proofErr w:type="spellStart"/>
            <w:r w:rsidRPr="0087707A">
              <w:rPr>
                <w:rFonts w:ascii="Consolas" w:eastAsiaTheme="majorEastAsia" w:hAnsi="Consolas" w:cstheme="majorBidi"/>
                <w:color w:val="000000" w:themeColor="text1"/>
              </w:rPr>
              <w:t>projectdatatype</w:t>
            </w:r>
            <w:bookmarkEnd w:id="533"/>
            <w:proofErr w:type="spellEnd"/>
          </w:p>
        </w:tc>
      </w:tr>
      <w:tr w:rsidR="007C1A56" w:rsidRPr="0087707A" w14:paraId="5F908218" w14:textId="77777777" w:rsidTr="007C1A56">
        <w:tc>
          <w:tcPr>
            <w:tcW w:w="4675" w:type="dxa"/>
          </w:tcPr>
          <w:p w14:paraId="3F6B11C9" w14:textId="77777777" w:rsidR="007C1A56" w:rsidRPr="0087707A" w:rsidRDefault="007C1A56" w:rsidP="0087707A">
            <w:pPr>
              <w:rPr>
                <w:rFonts w:ascii="Consolas" w:eastAsiaTheme="majorEastAsia" w:hAnsi="Consolas" w:cstheme="majorBidi"/>
                <w:color w:val="000000" w:themeColor="text1"/>
              </w:rPr>
            </w:pPr>
            <w:bookmarkStart w:id="534" w:name="_Toc10610828"/>
            <w:r w:rsidRPr="0087707A">
              <w:rPr>
                <w:rFonts w:ascii="Consolas" w:eastAsiaTheme="majorEastAsia" w:hAnsi="Consolas" w:cstheme="majorBidi"/>
                <w:color w:val="000000" w:themeColor="text1"/>
              </w:rPr>
              <w:t>Project Type</w:t>
            </w:r>
            <w:bookmarkEnd w:id="534"/>
          </w:p>
        </w:tc>
        <w:tc>
          <w:tcPr>
            <w:tcW w:w="4675" w:type="dxa"/>
          </w:tcPr>
          <w:p w14:paraId="09962184" w14:textId="77777777" w:rsidR="007C1A56" w:rsidRPr="0087707A" w:rsidRDefault="007C1A56" w:rsidP="0087707A">
            <w:pPr>
              <w:rPr>
                <w:rFonts w:ascii="Consolas" w:eastAsiaTheme="majorEastAsia" w:hAnsi="Consolas" w:cstheme="majorBidi"/>
                <w:color w:val="000000" w:themeColor="text1"/>
              </w:rPr>
            </w:pPr>
            <w:bookmarkStart w:id="535" w:name="_Toc10610829"/>
            <w:proofErr w:type="spellStart"/>
            <w:r w:rsidRPr="0087707A">
              <w:rPr>
                <w:rFonts w:ascii="Consolas" w:eastAsiaTheme="majorEastAsia" w:hAnsi="Consolas" w:cstheme="majorBidi"/>
                <w:color w:val="000000" w:themeColor="text1"/>
              </w:rPr>
              <w:t>projecttype</w:t>
            </w:r>
            <w:bookmarkEnd w:id="535"/>
            <w:proofErr w:type="spellEnd"/>
          </w:p>
        </w:tc>
      </w:tr>
      <w:tr w:rsidR="007C1A56" w:rsidRPr="0087707A" w14:paraId="2633EFE8" w14:textId="77777777" w:rsidTr="007C1A56">
        <w:tc>
          <w:tcPr>
            <w:tcW w:w="4675" w:type="dxa"/>
          </w:tcPr>
          <w:p w14:paraId="45DBB4F3" w14:textId="77777777" w:rsidR="007C1A56" w:rsidRPr="0087707A" w:rsidRDefault="007C1A56" w:rsidP="0087707A">
            <w:pPr>
              <w:rPr>
                <w:rFonts w:ascii="Consolas" w:eastAsiaTheme="majorEastAsia" w:hAnsi="Consolas" w:cstheme="majorBidi"/>
                <w:color w:val="000000" w:themeColor="text1"/>
              </w:rPr>
            </w:pPr>
            <w:bookmarkStart w:id="536" w:name="_Toc10610830"/>
            <w:r w:rsidRPr="0087707A">
              <w:rPr>
                <w:rFonts w:ascii="Consolas" w:eastAsiaTheme="majorEastAsia" w:hAnsi="Consolas" w:cstheme="majorBidi"/>
                <w:color w:val="000000" w:themeColor="text1"/>
              </w:rPr>
              <w:lastRenderedPageBreak/>
              <w:t>Property</w:t>
            </w:r>
            <w:bookmarkEnd w:id="536"/>
          </w:p>
        </w:tc>
        <w:tc>
          <w:tcPr>
            <w:tcW w:w="4675" w:type="dxa"/>
          </w:tcPr>
          <w:p w14:paraId="18B9AD24" w14:textId="77777777" w:rsidR="007C1A56" w:rsidRPr="0087707A" w:rsidRDefault="007C1A56" w:rsidP="0087707A">
            <w:pPr>
              <w:rPr>
                <w:rFonts w:ascii="Consolas" w:eastAsiaTheme="majorEastAsia" w:hAnsi="Consolas" w:cstheme="majorBidi"/>
                <w:color w:val="000000" w:themeColor="text1"/>
              </w:rPr>
            </w:pPr>
            <w:bookmarkStart w:id="537" w:name="_Toc10610831"/>
            <w:r w:rsidRPr="0087707A">
              <w:rPr>
                <w:rFonts w:ascii="Consolas" w:eastAsiaTheme="majorEastAsia" w:hAnsi="Consolas" w:cstheme="majorBidi"/>
                <w:color w:val="000000" w:themeColor="text1"/>
              </w:rPr>
              <w:t>property</w:t>
            </w:r>
            <w:bookmarkEnd w:id="537"/>
          </w:p>
        </w:tc>
      </w:tr>
      <w:tr w:rsidR="007C1A56" w:rsidRPr="0087707A" w14:paraId="2162FEEA" w14:textId="77777777" w:rsidTr="007C1A56">
        <w:tc>
          <w:tcPr>
            <w:tcW w:w="4675" w:type="dxa"/>
          </w:tcPr>
          <w:p w14:paraId="3187691B" w14:textId="77777777" w:rsidR="007C1A56" w:rsidRPr="0087707A" w:rsidRDefault="007C1A56" w:rsidP="0087707A">
            <w:pPr>
              <w:rPr>
                <w:rFonts w:ascii="Consolas" w:eastAsiaTheme="majorEastAsia" w:hAnsi="Consolas" w:cstheme="majorBidi"/>
                <w:color w:val="000000" w:themeColor="text1"/>
              </w:rPr>
            </w:pPr>
            <w:bookmarkStart w:id="538" w:name="_Toc10610832"/>
            <w:r w:rsidRPr="0087707A">
              <w:rPr>
                <w:rFonts w:ascii="Consolas" w:eastAsiaTheme="majorEastAsia" w:hAnsi="Consolas" w:cstheme="majorBidi"/>
                <w:color w:val="000000" w:themeColor="text1"/>
              </w:rPr>
              <w:t>Query</w:t>
            </w:r>
            <w:bookmarkEnd w:id="538"/>
          </w:p>
        </w:tc>
        <w:tc>
          <w:tcPr>
            <w:tcW w:w="4675" w:type="dxa"/>
          </w:tcPr>
          <w:p w14:paraId="32D7F1C6" w14:textId="77777777" w:rsidR="007C1A56" w:rsidRPr="0087707A" w:rsidRDefault="007C1A56" w:rsidP="0087707A">
            <w:pPr>
              <w:rPr>
                <w:rFonts w:ascii="Consolas" w:eastAsiaTheme="majorEastAsia" w:hAnsi="Consolas" w:cstheme="majorBidi"/>
                <w:color w:val="000000" w:themeColor="text1"/>
              </w:rPr>
            </w:pPr>
            <w:bookmarkStart w:id="539" w:name="_Toc10610833"/>
            <w:r w:rsidRPr="0087707A">
              <w:rPr>
                <w:rFonts w:ascii="Consolas" w:eastAsiaTheme="majorEastAsia" w:hAnsi="Consolas" w:cstheme="majorBidi"/>
                <w:color w:val="000000" w:themeColor="text1"/>
              </w:rPr>
              <w:t>query</w:t>
            </w:r>
            <w:bookmarkEnd w:id="539"/>
          </w:p>
        </w:tc>
      </w:tr>
      <w:tr w:rsidR="007C1A56" w:rsidRPr="0087707A" w14:paraId="2E267BB7" w14:textId="77777777" w:rsidTr="007C1A56">
        <w:tc>
          <w:tcPr>
            <w:tcW w:w="4675" w:type="dxa"/>
          </w:tcPr>
          <w:p w14:paraId="6DDA2382" w14:textId="77777777" w:rsidR="007C1A56" w:rsidRPr="0087707A" w:rsidRDefault="007C1A56" w:rsidP="0087707A">
            <w:pPr>
              <w:rPr>
                <w:rFonts w:ascii="Consolas" w:eastAsiaTheme="majorEastAsia" w:hAnsi="Consolas" w:cstheme="majorBidi"/>
                <w:color w:val="000000" w:themeColor="text1"/>
              </w:rPr>
            </w:pPr>
            <w:bookmarkStart w:id="540" w:name="_Toc10610834"/>
            <w:r w:rsidRPr="0087707A">
              <w:rPr>
                <w:rFonts w:ascii="Consolas" w:eastAsiaTheme="majorEastAsia" w:hAnsi="Consolas" w:cstheme="majorBidi"/>
                <w:color w:val="000000" w:themeColor="text1"/>
              </w:rPr>
              <w:t>Report</w:t>
            </w:r>
            <w:bookmarkEnd w:id="540"/>
          </w:p>
        </w:tc>
        <w:tc>
          <w:tcPr>
            <w:tcW w:w="4675" w:type="dxa"/>
          </w:tcPr>
          <w:p w14:paraId="64911D86" w14:textId="77777777" w:rsidR="007C1A56" w:rsidRPr="0087707A" w:rsidRDefault="007C1A56" w:rsidP="0087707A">
            <w:pPr>
              <w:rPr>
                <w:rFonts w:ascii="Consolas" w:eastAsiaTheme="majorEastAsia" w:hAnsi="Consolas" w:cstheme="majorBidi"/>
                <w:color w:val="000000" w:themeColor="text1"/>
              </w:rPr>
            </w:pPr>
            <w:bookmarkStart w:id="541" w:name="_Toc10610835"/>
            <w:r w:rsidRPr="0087707A">
              <w:rPr>
                <w:rFonts w:ascii="Consolas" w:eastAsiaTheme="majorEastAsia" w:hAnsi="Consolas" w:cstheme="majorBidi"/>
                <w:color w:val="000000" w:themeColor="text1"/>
              </w:rPr>
              <w:t>report</w:t>
            </w:r>
            <w:bookmarkEnd w:id="541"/>
          </w:p>
        </w:tc>
      </w:tr>
      <w:tr w:rsidR="007C1A56" w:rsidRPr="0087707A" w14:paraId="419E048E" w14:textId="77777777" w:rsidTr="007C1A56">
        <w:tc>
          <w:tcPr>
            <w:tcW w:w="4675" w:type="dxa"/>
          </w:tcPr>
          <w:p w14:paraId="1564F3C0" w14:textId="77777777" w:rsidR="007C1A56" w:rsidRPr="0087707A" w:rsidRDefault="007C1A56" w:rsidP="0087707A">
            <w:pPr>
              <w:rPr>
                <w:rFonts w:ascii="Consolas" w:eastAsiaTheme="majorEastAsia" w:hAnsi="Consolas" w:cstheme="majorBidi"/>
                <w:color w:val="000000" w:themeColor="text1"/>
              </w:rPr>
            </w:pPr>
            <w:bookmarkStart w:id="542" w:name="_Toc10610836"/>
            <w:r w:rsidRPr="0087707A">
              <w:rPr>
                <w:rFonts w:ascii="Consolas" w:eastAsiaTheme="majorEastAsia" w:hAnsi="Consolas" w:cstheme="majorBidi"/>
                <w:color w:val="000000" w:themeColor="text1"/>
              </w:rPr>
              <w:t>Rule</w:t>
            </w:r>
            <w:bookmarkEnd w:id="542"/>
          </w:p>
        </w:tc>
        <w:tc>
          <w:tcPr>
            <w:tcW w:w="4675" w:type="dxa"/>
          </w:tcPr>
          <w:p w14:paraId="5CE7BF2D" w14:textId="77777777" w:rsidR="007C1A56" w:rsidRPr="0087707A" w:rsidRDefault="007C1A56" w:rsidP="0087707A">
            <w:pPr>
              <w:rPr>
                <w:rFonts w:ascii="Consolas" w:eastAsiaTheme="majorEastAsia" w:hAnsi="Consolas" w:cstheme="majorBidi"/>
                <w:color w:val="000000" w:themeColor="text1"/>
              </w:rPr>
            </w:pPr>
            <w:bookmarkStart w:id="543" w:name="_Toc10610837"/>
            <w:r w:rsidRPr="0087707A">
              <w:rPr>
                <w:rFonts w:ascii="Consolas" w:eastAsiaTheme="majorEastAsia" w:hAnsi="Consolas" w:cstheme="majorBidi"/>
                <w:color w:val="000000" w:themeColor="text1"/>
              </w:rPr>
              <w:t>rule</w:t>
            </w:r>
            <w:bookmarkEnd w:id="543"/>
          </w:p>
        </w:tc>
      </w:tr>
      <w:tr w:rsidR="007C1A56" w:rsidRPr="0087707A" w14:paraId="6F53CCE2" w14:textId="77777777" w:rsidTr="007C1A56">
        <w:tc>
          <w:tcPr>
            <w:tcW w:w="4675" w:type="dxa"/>
          </w:tcPr>
          <w:p w14:paraId="662181F1" w14:textId="77777777" w:rsidR="007C1A56" w:rsidRPr="0087707A" w:rsidRDefault="007C1A56" w:rsidP="0087707A">
            <w:pPr>
              <w:rPr>
                <w:rFonts w:ascii="Consolas" w:eastAsiaTheme="majorEastAsia" w:hAnsi="Consolas" w:cstheme="majorBidi"/>
                <w:color w:val="000000" w:themeColor="text1"/>
              </w:rPr>
            </w:pPr>
            <w:bookmarkStart w:id="544" w:name="_Toc10610838"/>
            <w:r w:rsidRPr="0087707A">
              <w:rPr>
                <w:rFonts w:ascii="Consolas" w:eastAsiaTheme="majorEastAsia" w:hAnsi="Consolas" w:cstheme="majorBidi"/>
                <w:color w:val="000000" w:themeColor="text1"/>
              </w:rPr>
              <w:t>Site</w:t>
            </w:r>
            <w:bookmarkEnd w:id="544"/>
          </w:p>
        </w:tc>
        <w:tc>
          <w:tcPr>
            <w:tcW w:w="4675" w:type="dxa"/>
          </w:tcPr>
          <w:p w14:paraId="2E82E9E5" w14:textId="77777777" w:rsidR="007C1A56" w:rsidRPr="0087707A" w:rsidRDefault="007C1A56" w:rsidP="0087707A">
            <w:pPr>
              <w:rPr>
                <w:rFonts w:ascii="Consolas" w:eastAsiaTheme="majorEastAsia" w:hAnsi="Consolas" w:cstheme="majorBidi"/>
                <w:color w:val="000000" w:themeColor="text1"/>
              </w:rPr>
            </w:pPr>
            <w:bookmarkStart w:id="545" w:name="_Toc10610839"/>
            <w:r w:rsidRPr="0087707A">
              <w:rPr>
                <w:rFonts w:ascii="Consolas" w:eastAsiaTheme="majorEastAsia" w:hAnsi="Consolas" w:cstheme="majorBidi"/>
                <w:color w:val="000000" w:themeColor="text1"/>
              </w:rPr>
              <w:t>site</w:t>
            </w:r>
            <w:bookmarkEnd w:id="545"/>
          </w:p>
        </w:tc>
      </w:tr>
      <w:tr w:rsidR="007C1A56" w:rsidRPr="0087707A" w14:paraId="49696351" w14:textId="77777777" w:rsidTr="007C1A56">
        <w:tc>
          <w:tcPr>
            <w:tcW w:w="4675" w:type="dxa"/>
          </w:tcPr>
          <w:p w14:paraId="7CE7DA02" w14:textId="77777777" w:rsidR="007C1A56" w:rsidRPr="0087707A" w:rsidRDefault="007C1A56" w:rsidP="0087707A">
            <w:pPr>
              <w:rPr>
                <w:rFonts w:ascii="Consolas" w:eastAsiaTheme="majorEastAsia" w:hAnsi="Consolas" w:cstheme="majorBidi"/>
                <w:color w:val="000000" w:themeColor="text1"/>
              </w:rPr>
            </w:pPr>
            <w:bookmarkStart w:id="546" w:name="_Toc10610840"/>
            <w:r w:rsidRPr="0087707A">
              <w:rPr>
                <w:rFonts w:ascii="Consolas" w:eastAsiaTheme="majorEastAsia" w:hAnsi="Consolas" w:cstheme="majorBidi"/>
                <w:color w:val="000000" w:themeColor="text1"/>
              </w:rPr>
              <w:t>Site Association</w:t>
            </w:r>
            <w:bookmarkEnd w:id="546"/>
          </w:p>
        </w:tc>
        <w:tc>
          <w:tcPr>
            <w:tcW w:w="4675" w:type="dxa"/>
          </w:tcPr>
          <w:p w14:paraId="65A36BBF" w14:textId="77777777" w:rsidR="007C1A56" w:rsidRPr="0087707A" w:rsidRDefault="007C1A56" w:rsidP="0087707A">
            <w:pPr>
              <w:rPr>
                <w:rFonts w:ascii="Consolas" w:eastAsiaTheme="majorEastAsia" w:hAnsi="Consolas" w:cstheme="majorBidi"/>
                <w:color w:val="000000" w:themeColor="text1"/>
              </w:rPr>
            </w:pPr>
            <w:bookmarkStart w:id="547" w:name="_Toc10610841"/>
            <w:r w:rsidRPr="0087707A">
              <w:rPr>
                <w:rFonts w:ascii="Consolas" w:eastAsiaTheme="majorEastAsia" w:hAnsi="Consolas" w:cstheme="majorBidi"/>
                <w:color w:val="000000" w:themeColor="text1"/>
              </w:rPr>
              <w:t>siteassoc</w:t>
            </w:r>
            <w:bookmarkEnd w:id="547"/>
          </w:p>
        </w:tc>
      </w:tr>
      <w:tr w:rsidR="007C1A56" w:rsidRPr="0087707A" w14:paraId="6A15A2D1" w14:textId="77777777" w:rsidTr="007C1A56">
        <w:tc>
          <w:tcPr>
            <w:tcW w:w="4675" w:type="dxa"/>
          </w:tcPr>
          <w:p w14:paraId="6B13E79A" w14:textId="77777777" w:rsidR="007C1A56" w:rsidRPr="0087707A" w:rsidRDefault="007C1A56" w:rsidP="0087707A">
            <w:pPr>
              <w:rPr>
                <w:rFonts w:ascii="Consolas" w:eastAsiaTheme="majorEastAsia" w:hAnsi="Consolas" w:cstheme="majorBidi"/>
                <w:color w:val="000000" w:themeColor="text1"/>
              </w:rPr>
            </w:pPr>
            <w:bookmarkStart w:id="548" w:name="_Toc10610842"/>
            <w:r w:rsidRPr="0087707A">
              <w:rPr>
                <w:rFonts w:ascii="Consolas" w:eastAsiaTheme="majorEastAsia" w:hAnsi="Consolas" w:cstheme="majorBidi"/>
                <w:color w:val="000000" w:themeColor="text1"/>
              </w:rPr>
              <w:t>Soil Series</w:t>
            </w:r>
            <w:bookmarkEnd w:id="548"/>
          </w:p>
        </w:tc>
        <w:tc>
          <w:tcPr>
            <w:tcW w:w="4675" w:type="dxa"/>
          </w:tcPr>
          <w:p w14:paraId="75A8DC3A" w14:textId="77777777" w:rsidR="007C1A56" w:rsidRPr="0087707A" w:rsidRDefault="007C1A56" w:rsidP="0087707A">
            <w:pPr>
              <w:rPr>
                <w:rFonts w:ascii="Consolas" w:eastAsiaTheme="majorEastAsia" w:hAnsi="Consolas" w:cstheme="majorBidi"/>
                <w:color w:val="000000" w:themeColor="text1"/>
              </w:rPr>
            </w:pPr>
            <w:bookmarkStart w:id="549" w:name="_Toc10610843"/>
            <w:r w:rsidRPr="0087707A">
              <w:rPr>
                <w:rFonts w:ascii="Consolas" w:eastAsiaTheme="majorEastAsia" w:hAnsi="Consolas" w:cstheme="majorBidi"/>
                <w:color w:val="000000" w:themeColor="text1"/>
              </w:rPr>
              <w:t>soilseries</w:t>
            </w:r>
            <w:bookmarkEnd w:id="549"/>
          </w:p>
        </w:tc>
      </w:tr>
    </w:tbl>
    <w:p w14:paraId="5B140E9B" w14:textId="77777777" w:rsidR="008754C5" w:rsidRDefault="008754C5"/>
    <w:tbl>
      <w:tblPr>
        <w:tblStyle w:val="TableGrid"/>
        <w:tblW w:w="0" w:type="auto"/>
        <w:tblLook w:val="04A0" w:firstRow="1" w:lastRow="0" w:firstColumn="1" w:lastColumn="0" w:noHBand="0" w:noVBand="1"/>
      </w:tblPr>
      <w:tblGrid>
        <w:gridCol w:w="4675"/>
        <w:gridCol w:w="4675"/>
      </w:tblGrid>
      <w:tr w:rsidR="007C1A56" w:rsidRPr="0087707A" w14:paraId="37CB705B" w14:textId="77777777" w:rsidTr="007C1A56">
        <w:tc>
          <w:tcPr>
            <w:tcW w:w="4675" w:type="dxa"/>
          </w:tcPr>
          <w:p w14:paraId="2B81329E" w14:textId="77777777" w:rsidR="007C1A56" w:rsidRPr="0087707A" w:rsidRDefault="007C1A56" w:rsidP="0087707A">
            <w:pPr>
              <w:rPr>
                <w:rFonts w:ascii="Consolas" w:hAnsi="Consolas"/>
              </w:rPr>
            </w:pPr>
            <w:bookmarkStart w:id="550" w:name="_Toc10610844"/>
            <w:r w:rsidRPr="0087707A">
              <w:rPr>
                <w:rFonts w:ascii="Consolas" w:hAnsi="Consolas"/>
              </w:rPr>
              <w:t>System</w:t>
            </w:r>
            <w:bookmarkEnd w:id="550"/>
          </w:p>
        </w:tc>
        <w:tc>
          <w:tcPr>
            <w:tcW w:w="4675" w:type="dxa"/>
          </w:tcPr>
          <w:p w14:paraId="167F96DE" w14:textId="77777777" w:rsidR="007C1A56" w:rsidRPr="0087707A" w:rsidRDefault="007C1A56" w:rsidP="0087707A">
            <w:pPr>
              <w:rPr>
                <w:rFonts w:ascii="Consolas" w:hAnsi="Consolas"/>
              </w:rPr>
            </w:pPr>
            <w:bookmarkStart w:id="551" w:name="_Toc10610845"/>
            <w:r w:rsidRPr="0087707A">
              <w:rPr>
                <w:rFonts w:ascii="Consolas" w:hAnsi="Consolas"/>
              </w:rPr>
              <w:t>system</w:t>
            </w:r>
            <w:bookmarkEnd w:id="551"/>
          </w:p>
        </w:tc>
      </w:tr>
      <w:tr w:rsidR="007C1A56" w:rsidRPr="0087707A" w14:paraId="3FDB6A9D" w14:textId="77777777" w:rsidTr="007C1A56">
        <w:tc>
          <w:tcPr>
            <w:tcW w:w="4675" w:type="dxa"/>
          </w:tcPr>
          <w:p w14:paraId="12A22542" w14:textId="77777777" w:rsidR="007C1A56" w:rsidRPr="0087707A" w:rsidRDefault="007C1A56" w:rsidP="0087707A">
            <w:pPr>
              <w:rPr>
                <w:rFonts w:ascii="Consolas" w:hAnsi="Consolas"/>
              </w:rPr>
            </w:pPr>
            <w:bookmarkStart w:id="552" w:name="_Toc10610846"/>
            <w:r w:rsidRPr="0087707A">
              <w:rPr>
                <w:rFonts w:ascii="Consolas" w:hAnsi="Consolas"/>
              </w:rPr>
              <w:t>Tech Soil Service</w:t>
            </w:r>
            <w:bookmarkEnd w:id="552"/>
          </w:p>
        </w:tc>
        <w:tc>
          <w:tcPr>
            <w:tcW w:w="4675" w:type="dxa"/>
          </w:tcPr>
          <w:p w14:paraId="717C126A" w14:textId="77777777" w:rsidR="007C1A56" w:rsidRPr="0087707A" w:rsidRDefault="007C1A56" w:rsidP="0087707A">
            <w:pPr>
              <w:rPr>
                <w:rFonts w:ascii="Consolas" w:hAnsi="Consolas"/>
              </w:rPr>
            </w:pPr>
            <w:bookmarkStart w:id="553" w:name="_Toc10610847"/>
            <w:r w:rsidRPr="0087707A">
              <w:rPr>
                <w:rFonts w:ascii="Consolas" w:hAnsi="Consolas"/>
              </w:rPr>
              <w:t>techsoilservice</w:t>
            </w:r>
            <w:bookmarkEnd w:id="553"/>
          </w:p>
        </w:tc>
      </w:tr>
      <w:tr w:rsidR="007C1A56" w:rsidRPr="0087707A" w14:paraId="36542F5E" w14:textId="77777777" w:rsidTr="007C1A56">
        <w:tc>
          <w:tcPr>
            <w:tcW w:w="4675" w:type="dxa"/>
          </w:tcPr>
          <w:p w14:paraId="5F95D77C" w14:textId="77777777" w:rsidR="007C1A56" w:rsidRPr="0087707A" w:rsidRDefault="007C1A56" w:rsidP="0087707A">
            <w:pPr>
              <w:rPr>
                <w:rFonts w:ascii="Consolas" w:hAnsi="Consolas"/>
              </w:rPr>
            </w:pPr>
            <w:bookmarkStart w:id="554" w:name="_Toc10610848"/>
            <w:r w:rsidRPr="0087707A">
              <w:rPr>
                <w:rFonts w:ascii="Consolas" w:hAnsi="Consolas"/>
              </w:rPr>
              <w:t>Tech Soil Serv Type</w:t>
            </w:r>
            <w:bookmarkEnd w:id="554"/>
          </w:p>
        </w:tc>
        <w:tc>
          <w:tcPr>
            <w:tcW w:w="4675" w:type="dxa"/>
          </w:tcPr>
          <w:p w14:paraId="127890B5" w14:textId="77777777" w:rsidR="007C1A56" w:rsidRPr="0087707A" w:rsidRDefault="007C1A56" w:rsidP="0087707A">
            <w:pPr>
              <w:rPr>
                <w:rFonts w:ascii="Consolas" w:hAnsi="Consolas"/>
              </w:rPr>
            </w:pPr>
            <w:bookmarkStart w:id="555" w:name="_Toc10610849"/>
            <w:r w:rsidRPr="0087707A">
              <w:rPr>
                <w:rFonts w:ascii="Consolas" w:hAnsi="Consolas"/>
              </w:rPr>
              <w:t>techsoilservicetype</w:t>
            </w:r>
            <w:bookmarkEnd w:id="555"/>
          </w:p>
        </w:tc>
      </w:tr>
      <w:tr w:rsidR="007C1A56" w:rsidRPr="0087707A" w14:paraId="0543C49B" w14:textId="77777777" w:rsidTr="007C1A56">
        <w:tc>
          <w:tcPr>
            <w:tcW w:w="4675" w:type="dxa"/>
          </w:tcPr>
          <w:p w14:paraId="56AA0B27" w14:textId="77777777" w:rsidR="007C1A56" w:rsidRPr="0087707A" w:rsidRDefault="007C1A56" w:rsidP="0087707A">
            <w:pPr>
              <w:rPr>
                <w:rFonts w:ascii="Consolas" w:hAnsi="Consolas"/>
              </w:rPr>
            </w:pPr>
            <w:bookmarkStart w:id="556" w:name="_Toc10610850"/>
            <w:r w:rsidRPr="0087707A">
              <w:rPr>
                <w:rFonts w:ascii="Consolas" w:hAnsi="Consolas"/>
              </w:rPr>
              <w:t>Tech SS Prog Benefit</w:t>
            </w:r>
            <w:bookmarkEnd w:id="556"/>
          </w:p>
        </w:tc>
        <w:tc>
          <w:tcPr>
            <w:tcW w:w="4675" w:type="dxa"/>
          </w:tcPr>
          <w:p w14:paraId="547AC77C" w14:textId="77777777" w:rsidR="007C1A56" w:rsidRPr="0087707A" w:rsidRDefault="007C1A56" w:rsidP="0087707A">
            <w:pPr>
              <w:rPr>
                <w:rFonts w:ascii="Consolas" w:hAnsi="Consolas"/>
              </w:rPr>
            </w:pPr>
            <w:bookmarkStart w:id="557" w:name="_Toc10610851"/>
            <w:r w:rsidRPr="0087707A">
              <w:rPr>
                <w:rFonts w:ascii="Consolas" w:hAnsi="Consolas"/>
              </w:rPr>
              <w:t>techsoilservprogbenefit</w:t>
            </w:r>
            <w:bookmarkEnd w:id="557"/>
          </w:p>
        </w:tc>
      </w:tr>
      <w:tr w:rsidR="007C1A56" w:rsidRPr="0087707A" w14:paraId="0B730208" w14:textId="77777777" w:rsidTr="007C1A56">
        <w:tc>
          <w:tcPr>
            <w:tcW w:w="4675" w:type="dxa"/>
          </w:tcPr>
          <w:p w14:paraId="13DA18A5" w14:textId="77777777" w:rsidR="007C1A56" w:rsidRPr="0087707A" w:rsidRDefault="007C1A56" w:rsidP="0087707A">
            <w:pPr>
              <w:rPr>
                <w:rFonts w:ascii="Consolas" w:hAnsi="Consolas"/>
              </w:rPr>
            </w:pPr>
            <w:bookmarkStart w:id="558" w:name="_Toc10610852"/>
            <w:r w:rsidRPr="0087707A">
              <w:rPr>
                <w:rFonts w:ascii="Consolas" w:hAnsi="Consolas"/>
              </w:rPr>
              <w:t>Transect</w:t>
            </w:r>
            <w:bookmarkEnd w:id="558"/>
          </w:p>
        </w:tc>
        <w:tc>
          <w:tcPr>
            <w:tcW w:w="4675" w:type="dxa"/>
          </w:tcPr>
          <w:p w14:paraId="30F03D78" w14:textId="77777777" w:rsidR="007C1A56" w:rsidRPr="0087707A" w:rsidRDefault="007C1A56" w:rsidP="0087707A">
            <w:pPr>
              <w:rPr>
                <w:rFonts w:ascii="Consolas" w:hAnsi="Consolas"/>
              </w:rPr>
            </w:pPr>
            <w:bookmarkStart w:id="559" w:name="_Toc10610853"/>
            <w:r w:rsidRPr="0087707A">
              <w:rPr>
                <w:rFonts w:ascii="Consolas" w:hAnsi="Consolas"/>
              </w:rPr>
              <w:t>transect</w:t>
            </w:r>
            <w:bookmarkEnd w:id="559"/>
          </w:p>
        </w:tc>
      </w:tr>
      <w:tr w:rsidR="007C1A56" w:rsidRPr="0087707A" w14:paraId="6DFEF580" w14:textId="77777777" w:rsidTr="007C1A56">
        <w:tc>
          <w:tcPr>
            <w:tcW w:w="4675" w:type="dxa"/>
          </w:tcPr>
          <w:p w14:paraId="5621B3CA" w14:textId="77777777" w:rsidR="007C1A56" w:rsidRPr="0087707A" w:rsidRDefault="007C1A56" w:rsidP="0087707A">
            <w:pPr>
              <w:rPr>
                <w:rFonts w:ascii="Consolas" w:hAnsi="Consolas"/>
              </w:rPr>
            </w:pPr>
            <w:bookmarkStart w:id="560" w:name="_Toc10610854"/>
            <w:r w:rsidRPr="0087707A">
              <w:rPr>
                <w:rFonts w:ascii="Consolas" w:hAnsi="Consolas"/>
              </w:rPr>
              <w:t>Unit of Measure</w:t>
            </w:r>
            <w:bookmarkEnd w:id="560"/>
          </w:p>
        </w:tc>
        <w:tc>
          <w:tcPr>
            <w:tcW w:w="4675" w:type="dxa"/>
          </w:tcPr>
          <w:p w14:paraId="65FB1FC7" w14:textId="77777777" w:rsidR="007C1A56" w:rsidRPr="0087707A" w:rsidRDefault="007C1A56" w:rsidP="0087707A">
            <w:pPr>
              <w:rPr>
                <w:rFonts w:ascii="Consolas" w:hAnsi="Consolas"/>
              </w:rPr>
            </w:pPr>
            <w:bookmarkStart w:id="561" w:name="_Toc10610855"/>
            <w:r w:rsidRPr="0087707A">
              <w:rPr>
                <w:rFonts w:ascii="Consolas" w:hAnsi="Consolas"/>
              </w:rPr>
              <w:t>uom</w:t>
            </w:r>
            <w:bookmarkEnd w:id="561"/>
          </w:p>
        </w:tc>
      </w:tr>
      <w:tr w:rsidR="007C1A56" w:rsidRPr="0087707A" w14:paraId="7059F85E" w14:textId="77777777" w:rsidTr="007C1A56">
        <w:tc>
          <w:tcPr>
            <w:tcW w:w="4675" w:type="dxa"/>
          </w:tcPr>
          <w:p w14:paraId="691D1207" w14:textId="77777777" w:rsidR="007C1A56" w:rsidRPr="0087707A" w:rsidRDefault="007C1A56" w:rsidP="0087707A">
            <w:pPr>
              <w:rPr>
                <w:rFonts w:ascii="Consolas" w:hAnsi="Consolas"/>
              </w:rPr>
            </w:pPr>
            <w:bookmarkStart w:id="562" w:name="_Toc10610856"/>
            <w:r w:rsidRPr="0087707A">
              <w:rPr>
                <w:rFonts w:ascii="Consolas" w:hAnsi="Consolas"/>
              </w:rPr>
              <w:t>USFS Eco Class Type</w:t>
            </w:r>
            <w:bookmarkEnd w:id="562"/>
          </w:p>
        </w:tc>
        <w:tc>
          <w:tcPr>
            <w:tcW w:w="4675" w:type="dxa"/>
          </w:tcPr>
          <w:p w14:paraId="1B49915A" w14:textId="77777777" w:rsidR="007C1A56" w:rsidRPr="0087707A" w:rsidRDefault="007C1A56" w:rsidP="0087707A">
            <w:pPr>
              <w:rPr>
                <w:rFonts w:ascii="Consolas" w:hAnsi="Consolas"/>
              </w:rPr>
            </w:pPr>
            <w:bookmarkStart w:id="563" w:name="_Toc10610857"/>
            <w:r w:rsidRPr="0087707A">
              <w:rPr>
                <w:rFonts w:ascii="Consolas" w:hAnsi="Consolas"/>
              </w:rPr>
              <w:t>usfsectype</w:t>
            </w:r>
            <w:bookmarkEnd w:id="563"/>
          </w:p>
        </w:tc>
      </w:tr>
      <w:tr w:rsidR="007C1A56" w:rsidRPr="0087707A" w14:paraId="453586EF" w14:textId="77777777" w:rsidTr="007C1A56">
        <w:tc>
          <w:tcPr>
            <w:tcW w:w="4675" w:type="dxa"/>
          </w:tcPr>
          <w:p w14:paraId="469A23B6" w14:textId="77777777" w:rsidR="007C1A56" w:rsidRPr="0087707A" w:rsidRDefault="007C1A56" w:rsidP="0087707A">
            <w:pPr>
              <w:rPr>
                <w:rFonts w:ascii="Consolas" w:hAnsi="Consolas"/>
              </w:rPr>
            </w:pPr>
            <w:bookmarkStart w:id="564" w:name="_Toc10610858"/>
            <w:r w:rsidRPr="0087707A">
              <w:rPr>
                <w:rFonts w:ascii="Consolas" w:hAnsi="Consolas"/>
              </w:rPr>
              <w:t>USFS Interp Category</w:t>
            </w:r>
            <w:bookmarkEnd w:id="564"/>
          </w:p>
        </w:tc>
        <w:tc>
          <w:tcPr>
            <w:tcW w:w="4675" w:type="dxa"/>
          </w:tcPr>
          <w:p w14:paraId="2258D6CF" w14:textId="77777777" w:rsidR="007C1A56" w:rsidRPr="0087707A" w:rsidRDefault="007C1A56" w:rsidP="0087707A">
            <w:pPr>
              <w:rPr>
                <w:rFonts w:ascii="Consolas" w:hAnsi="Consolas"/>
              </w:rPr>
            </w:pPr>
            <w:bookmarkStart w:id="565" w:name="_Toc10610859"/>
            <w:r w:rsidRPr="0087707A">
              <w:rPr>
                <w:rFonts w:ascii="Consolas" w:hAnsi="Consolas"/>
              </w:rPr>
              <w:t>usfsicat</w:t>
            </w:r>
            <w:bookmarkEnd w:id="565"/>
          </w:p>
        </w:tc>
      </w:tr>
      <w:tr w:rsidR="007C1A56" w:rsidRPr="0087707A" w14:paraId="2D36B0FB" w14:textId="77777777" w:rsidTr="007C1A56">
        <w:tc>
          <w:tcPr>
            <w:tcW w:w="4675" w:type="dxa"/>
          </w:tcPr>
          <w:p w14:paraId="31866075" w14:textId="77777777" w:rsidR="007C1A56" w:rsidRPr="0087707A" w:rsidRDefault="007C1A56" w:rsidP="0087707A">
            <w:pPr>
              <w:rPr>
                <w:rFonts w:ascii="Consolas" w:hAnsi="Consolas"/>
              </w:rPr>
            </w:pPr>
            <w:bookmarkStart w:id="566" w:name="_Toc10610860"/>
            <w:r w:rsidRPr="0087707A">
              <w:rPr>
                <w:rFonts w:ascii="Consolas" w:hAnsi="Consolas"/>
              </w:rPr>
              <w:t>USFS Interp Restriction</w:t>
            </w:r>
            <w:bookmarkEnd w:id="566"/>
          </w:p>
        </w:tc>
        <w:tc>
          <w:tcPr>
            <w:tcW w:w="4675" w:type="dxa"/>
          </w:tcPr>
          <w:p w14:paraId="0B2F35FC" w14:textId="77777777" w:rsidR="007C1A56" w:rsidRPr="0087707A" w:rsidRDefault="007C1A56" w:rsidP="0087707A">
            <w:pPr>
              <w:rPr>
                <w:rFonts w:ascii="Consolas" w:hAnsi="Consolas"/>
              </w:rPr>
            </w:pPr>
            <w:bookmarkStart w:id="567" w:name="_Toc10610861"/>
            <w:r w:rsidRPr="0087707A">
              <w:rPr>
                <w:rFonts w:ascii="Consolas" w:hAnsi="Consolas"/>
              </w:rPr>
              <w:t>usfsirestrict</w:t>
            </w:r>
            <w:bookmarkEnd w:id="567"/>
          </w:p>
        </w:tc>
      </w:tr>
      <w:tr w:rsidR="007C1A56" w:rsidRPr="0087707A" w14:paraId="36F010A8" w14:textId="77777777" w:rsidTr="007C1A56">
        <w:tc>
          <w:tcPr>
            <w:tcW w:w="4675" w:type="dxa"/>
          </w:tcPr>
          <w:p w14:paraId="26305C03" w14:textId="77777777" w:rsidR="007C1A56" w:rsidRPr="0087707A" w:rsidRDefault="007C1A56" w:rsidP="0087707A">
            <w:pPr>
              <w:rPr>
                <w:rFonts w:ascii="Consolas" w:hAnsi="Consolas"/>
              </w:rPr>
            </w:pPr>
            <w:bookmarkStart w:id="568" w:name="_Toc10610862"/>
            <w:r w:rsidRPr="0087707A">
              <w:rPr>
                <w:rFonts w:ascii="Consolas" w:hAnsi="Consolas"/>
              </w:rPr>
              <w:t>USGS Quad Type</w:t>
            </w:r>
            <w:bookmarkEnd w:id="568"/>
          </w:p>
        </w:tc>
        <w:tc>
          <w:tcPr>
            <w:tcW w:w="4675" w:type="dxa"/>
          </w:tcPr>
          <w:p w14:paraId="284695DD" w14:textId="77777777" w:rsidR="007C1A56" w:rsidRPr="0087707A" w:rsidRDefault="007C1A56" w:rsidP="0087707A">
            <w:pPr>
              <w:rPr>
                <w:rFonts w:ascii="Consolas" w:hAnsi="Consolas"/>
              </w:rPr>
            </w:pPr>
            <w:bookmarkStart w:id="569" w:name="_Toc10610863"/>
            <w:r w:rsidRPr="0087707A">
              <w:rPr>
                <w:rFonts w:ascii="Consolas" w:hAnsi="Consolas"/>
              </w:rPr>
              <w:t>usgsquadrangletype</w:t>
            </w:r>
            <w:bookmarkEnd w:id="569"/>
          </w:p>
        </w:tc>
      </w:tr>
      <w:tr w:rsidR="007C1A56" w:rsidRPr="0087707A" w14:paraId="3D2F5250" w14:textId="77777777" w:rsidTr="007C1A56">
        <w:tc>
          <w:tcPr>
            <w:tcW w:w="4675" w:type="dxa"/>
          </w:tcPr>
          <w:p w14:paraId="32BBE0E9" w14:textId="77777777" w:rsidR="007C1A56" w:rsidRPr="0087707A" w:rsidRDefault="007C1A56" w:rsidP="0087707A">
            <w:pPr>
              <w:rPr>
                <w:rFonts w:ascii="Consolas" w:hAnsi="Consolas"/>
              </w:rPr>
            </w:pPr>
            <w:bookmarkStart w:id="570" w:name="_Toc10610864"/>
            <w:r w:rsidRPr="0087707A">
              <w:rPr>
                <w:rFonts w:ascii="Consolas" w:hAnsi="Consolas"/>
              </w:rPr>
              <w:t>Vegetation Plot</w:t>
            </w:r>
            <w:bookmarkEnd w:id="570"/>
          </w:p>
        </w:tc>
        <w:tc>
          <w:tcPr>
            <w:tcW w:w="4675" w:type="dxa"/>
          </w:tcPr>
          <w:p w14:paraId="6CB0295A" w14:textId="77777777" w:rsidR="007C1A56" w:rsidRPr="0087707A" w:rsidRDefault="007C1A56" w:rsidP="0087707A">
            <w:pPr>
              <w:rPr>
                <w:rFonts w:ascii="Consolas" w:hAnsi="Consolas"/>
              </w:rPr>
            </w:pPr>
            <w:bookmarkStart w:id="571" w:name="_Toc10610865"/>
            <w:r w:rsidRPr="0087707A">
              <w:rPr>
                <w:rFonts w:ascii="Consolas" w:hAnsi="Consolas"/>
              </w:rPr>
              <w:t>vegplot</w:t>
            </w:r>
            <w:bookmarkEnd w:id="571"/>
          </w:p>
        </w:tc>
      </w:tr>
      <w:tr w:rsidR="007C1A56" w:rsidRPr="0087707A" w14:paraId="456D14CF" w14:textId="77777777" w:rsidTr="007C1A56">
        <w:tc>
          <w:tcPr>
            <w:tcW w:w="4675" w:type="dxa"/>
          </w:tcPr>
          <w:p w14:paraId="5B75A133" w14:textId="77777777" w:rsidR="007C1A56" w:rsidRPr="0087707A" w:rsidRDefault="007C1A56" w:rsidP="0087707A">
            <w:pPr>
              <w:rPr>
                <w:rFonts w:ascii="Consolas" w:hAnsi="Consolas"/>
              </w:rPr>
            </w:pPr>
            <w:bookmarkStart w:id="572" w:name="_Toc10610866"/>
            <w:r w:rsidRPr="0087707A">
              <w:rPr>
                <w:rFonts w:ascii="Consolas" w:hAnsi="Consolas"/>
              </w:rPr>
              <w:t>WS Import Map</w:t>
            </w:r>
            <w:bookmarkEnd w:id="572"/>
          </w:p>
        </w:tc>
        <w:tc>
          <w:tcPr>
            <w:tcW w:w="4675" w:type="dxa"/>
          </w:tcPr>
          <w:p w14:paraId="4AB60F12" w14:textId="77777777" w:rsidR="007C1A56" w:rsidRPr="0087707A" w:rsidRDefault="007C1A56" w:rsidP="0087707A">
            <w:pPr>
              <w:rPr>
                <w:rFonts w:ascii="Consolas" w:hAnsi="Consolas"/>
              </w:rPr>
            </w:pPr>
            <w:bookmarkStart w:id="573" w:name="_Toc10610867"/>
            <w:r w:rsidRPr="0087707A">
              <w:rPr>
                <w:rFonts w:ascii="Consolas" w:hAnsi="Consolas"/>
              </w:rPr>
              <w:t>wsimportmap</w:t>
            </w:r>
            <w:bookmarkEnd w:id="573"/>
          </w:p>
        </w:tc>
      </w:tr>
    </w:tbl>
    <w:p w14:paraId="04C418ED" w14:textId="77777777" w:rsidR="007C1A56" w:rsidRPr="00C463D2" w:rsidRDefault="007C1A56" w:rsidP="007C1A56">
      <w:pPr>
        <w:keepNext/>
        <w:keepLines/>
        <w:spacing w:before="40"/>
        <w:outlineLvl w:val="1"/>
        <w:rPr>
          <w:rFonts w:ascii="Consolas" w:eastAsiaTheme="majorEastAsia" w:hAnsi="Consolas" w:cstheme="majorBidi"/>
          <w:b/>
          <w:color w:val="000000" w:themeColor="text1"/>
          <w:sz w:val="26"/>
          <w:szCs w:val="26"/>
        </w:rPr>
      </w:pPr>
    </w:p>
    <w:p w14:paraId="71FCF9C3" w14:textId="77777777" w:rsidR="007C1A56" w:rsidRPr="002E1280" w:rsidRDefault="007C1A56" w:rsidP="002E1280">
      <w:pPr>
        <w:pStyle w:val="BodyText"/>
        <w:rPr>
          <w:rFonts w:ascii="Consolas" w:hAnsi="Consolas" w:cs="Calibri"/>
          <w:sz w:val="20"/>
          <w:szCs w:val="22"/>
        </w:rPr>
      </w:pPr>
      <w:bookmarkStart w:id="574" w:name="_Toc10610868"/>
      <w:r w:rsidRPr="002E1280">
        <w:rPr>
          <w:rFonts w:ascii="Consolas" w:hAnsi="Consolas" w:cs="Calibri"/>
          <w:sz w:val="22"/>
        </w:rPr>
        <w:t xml:space="preserve">Depending on if a table is a </w:t>
      </w:r>
      <w:r w:rsidR="002E1280">
        <w:rPr>
          <w:rFonts w:ascii="Consolas" w:hAnsi="Consolas" w:cs="Calibri"/>
          <w:sz w:val="22"/>
        </w:rPr>
        <w:t>R</w:t>
      </w:r>
      <w:r w:rsidRPr="002E1280">
        <w:rPr>
          <w:rFonts w:ascii="Consolas" w:hAnsi="Consolas" w:cs="Calibri"/>
          <w:sz w:val="22"/>
        </w:rPr>
        <w:t xml:space="preserve">oot table or not a </w:t>
      </w:r>
      <w:r w:rsidR="002E1280">
        <w:rPr>
          <w:rFonts w:ascii="Consolas" w:hAnsi="Consolas" w:cs="Calibri"/>
          <w:sz w:val="22"/>
        </w:rPr>
        <w:t>R</w:t>
      </w:r>
      <w:r w:rsidRPr="002E1280">
        <w:rPr>
          <w:rFonts w:ascii="Consolas" w:hAnsi="Consolas" w:cs="Calibri"/>
          <w:sz w:val="22"/>
        </w:rPr>
        <w:t>oot table, certain columns are typically created, see “Which Columns should typically be Included in a NASIS Data Object’s Root Table? (NASIS Specific)” or “Which Columns should typically be Included in a NASIS Table that is not a NASIS Data Object’s Root Table? (NASIS Specific)“  for more details.</w:t>
      </w:r>
      <w:bookmarkEnd w:id="574"/>
      <w:r w:rsidRPr="002E1280">
        <w:rPr>
          <w:rFonts w:ascii="Consolas" w:hAnsi="Consolas" w:cs="Calibri"/>
          <w:sz w:val="22"/>
        </w:rPr>
        <w:t xml:space="preserve"> </w:t>
      </w:r>
    </w:p>
    <w:p w14:paraId="11069A7D" w14:textId="77777777" w:rsidR="007C1A56" w:rsidRDefault="007C1A56" w:rsidP="007C1A56">
      <w:pPr>
        <w:keepNext/>
        <w:keepLines/>
        <w:spacing w:before="40"/>
        <w:outlineLvl w:val="1"/>
        <w:rPr>
          <w:rFonts w:ascii="Consolas" w:eastAsiaTheme="majorEastAsia" w:hAnsi="Consolas" w:cstheme="majorBidi"/>
          <w:b/>
          <w:color w:val="000000" w:themeColor="text1"/>
          <w:sz w:val="26"/>
          <w:szCs w:val="26"/>
        </w:rPr>
      </w:pPr>
    </w:p>
    <w:p w14:paraId="45616F92" w14:textId="77777777" w:rsidR="007C1A56" w:rsidRPr="0087707A" w:rsidRDefault="007C1A56" w:rsidP="0087707A">
      <w:pPr>
        <w:rPr>
          <w:rFonts w:ascii="Consolas" w:hAnsi="Consolas"/>
        </w:rPr>
      </w:pPr>
      <w:bookmarkStart w:id="575" w:name="_Toc10647184"/>
      <w:bookmarkStart w:id="576" w:name="_Toc10610869"/>
      <w:r w:rsidRPr="0087707A">
        <w:rPr>
          <w:rStyle w:val="Heading3Char"/>
        </w:rPr>
        <w:t>Temporary Table</w:t>
      </w:r>
      <w:bookmarkEnd w:id="575"/>
      <w:r w:rsidRPr="0087707A">
        <w:rPr>
          <w:rFonts w:ascii="Consolas" w:hAnsi="Consolas"/>
          <w:b/>
        </w:rPr>
        <w:t xml:space="preserve"> </w:t>
      </w:r>
      <w:r w:rsidRPr="0087707A">
        <w:rPr>
          <w:rFonts w:ascii="Consolas" w:hAnsi="Consolas"/>
        </w:rPr>
        <w:t xml:space="preserve"> </w:t>
      </w:r>
      <w:r w:rsidRPr="0087707A">
        <w:rPr>
          <w:rFonts w:ascii="Consolas" w:hAnsi="Consolas"/>
          <w:color w:val="365F91" w:themeColor="accent1" w:themeShade="BF"/>
        </w:rPr>
        <w:t xml:space="preserve">– </w:t>
      </w:r>
      <w:r w:rsidRPr="0087707A">
        <w:rPr>
          <w:rFonts w:ascii="Consolas" w:hAnsi="Consolas"/>
        </w:rPr>
        <w:t>For a table, a Boolean value that indicates that the table is created as a temporary table. The “NREPO -SQL Script – CreateTables” report ignores any temporary tables. Required, default = false.</w:t>
      </w:r>
      <w:bookmarkEnd w:id="576"/>
    </w:p>
    <w:p w14:paraId="46021CCA" w14:textId="77777777" w:rsidR="007C1A56" w:rsidRPr="00C463D2" w:rsidRDefault="007C1A56" w:rsidP="007C1A56">
      <w:pPr>
        <w:rPr>
          <w:rFonts w:ascii="Consolas" w:hAnsi="Consolas"/>
        </w:rPr>
      </w:pPr>
    </w:p>
    <w:p w14:paraId="5A1748AC" w14:textId="77777777" w:rsidR="007C1A56" w:rsidRPr="00C463D2" w:rsidRDefault="007C1A56" w:rsidP="007C1A56">
      <w:pPr>
        <w:rPr>
          <w:rFonts w:ascii="Consolas" w:hAnsi="Consolas"/>
        </w:rPr>
      </w:pPr>
      <w:r w:rsidRPr="00C463D2">
        <w:rPr>
          <w:rFonts w:ascii="Consolas" w:hAnsi="Consolas"/>
        </w:rPr>
        <w:t>In NASIS 7.3, there was only one table set to table temporary = true, the icomponent table.</w:t>
      </w:r>
    </w:p>
    <w:p w14:paraId="4A4BDFC7" w14:textId="77777777" w:rsidR="007C1A56" w:rsidRPr="00C463D2" w:rsidRDefault="007C1A56" w:rsidP="007C1A56">
      <w:pPr>
        <w:rPr>
          <w:rFonts w:ascii="Consolas" w:hAnsi="Consolas"/>
        </w:rPr>
      </w:pPr>
    </w:p>
    <w:p w14:paraId="5BD4A158" w14:textId="1FE381BA" w:rsidR="007C1A56" w:rsidRPr="00C463D2" w:rsidRDefault="007C1A56" w:rsidP="007C1A56">
      <w:pPr>
        <w:rPr>
          <w:rFonts w:ascii="Consolas" w:hAnsi="Consolas"/>
        </w:rPr>
      </w:pPr>
      <w:bookmarkStart w:id="577" w:name="_Toc10647185"/>
      <w:r w:rsidRPr="002E1280">
        <w:rPr>
          <w:rStyle w:val="Heading3Char"/>
        </w:rPr>
        <w:t>Aliased</w:t>
      </w:r>
      <w:bookmarkEnd w:id="577"/>
      <w:r w:rsidRPr="00C463D2">
        <w:rPr>
          <w:rFonts w:ascii="Consolas" w:hAnsi="Consolas"/>
        </w:rPr>
        <w:t xml:space="preserve">– There is a checkbox that indicates that the table is created as an alias. </w:t>
      </w:r>
      <w:del w:id="578" w:author="Tan, Ann - NRCS, Arcata, CA" w:date="2019-08-09T14:19:00Z">
        <w:r w:rsidRPr="00C463D2" w:rsidDel="005C298B">
          <w:rPr>
            <w:rFonts w:ascii="Consolas" w:hAnsi="Consolas"/>
          </w:rPr>
          <w:delText xml:space="preserve">. </w:delText>
        </w:r>
      </w:del>
      <w:r w:rsidRPr="00C463D2">
        <w:rPr>
          <w:rFonts w:ascii="Consolas" w:eastAsiaTheme="majorEastAsia" w:hAnsi="Consolas" w:cstheme="majorBidi"/>
          <w:color w:val="000000" w:themeColor="text1"/>
        </w:rPr>
        <w:t xml:space="preserve">The “NREPO - SQL Script – CreateTables”  report ignores any aliased tables. Currently, the only database that has any aliases defined is the Staging Server.  The “NREPO - SQL Script - CreateStagingAliases - create synonyms” report is used to create the Staging Server synonyms using the tables that are set as aliased.  The list of aliased tables in the Staging Server should match the list of Staging Alias Required </w:t>
      </w:r>
      <w:r w:rsidRPr="00C463D2">
        <w:rPr>
          <w:rFonts w:ascii="Consolas" w:hAnsi="Consolas"/>
        </w:rPr>
        <w:t xml:space="preserve"> tables in NASIS.</w:t>
      </w:r>
      <w:r w:rsidRPr="00C463D2">
        <w:rPr>
          <w:rFonts w:ascii="Consolas" w:eastAsiaTheme="majorEastAsia" w:hAnsi="Consolas" w:cstheme="majorBidi"/>
          <w:color w:val="000000" w:themeColor="text1"/>
        </w:rPr>
        <w:t xml:space="preserve"> </w:t>
      </w:r>
      <w:r w:rsidRPr="00C463D2">
        <w:rPr>
          <w:rFonts w:ascii="Consolas" w:hAnsi="Consolas"/>
        </w:rPr>
        <w:t xml:space="preserve">Required, default = unchecked. </w:t>
      </w:r>
    </w:p>
    <w:p w14:paraId="073E94D3" w14:textId="77777777" w:rsidR="007C1A56" w:rsidRPr="00C463D2" w:rsidRDefault="007C1A56" w:rsidP="007C1A56">
      <w:pPr>
        <w:rPr>
          <w:rFonts w:ascii="Consolas" w:hAnsi="Consolas"/>
        </w:rPr>
      </w:pPr>
    </w:p>
    <w:p w14:paraId="06E00CB1" w14:textId="77777777" w:rsidR="007C1A56" w:rsidRPr="00C463D2" w:rsidRDefault="007C1A56" w:rsidP="007C1A56">
      <w:pPr>
        <w:rPr>
          <w:rFonts w:ascii="Consolas" w:hAnsi="Consolas"/>
        </w:rPr>
      </w:pPr>
      <w:r w:rsidRPr="00C463D2">
        <w:rPr>
          <w:rFonts w:ascii="Consolas" w:hAnsi="Consolas"/>
        </w:rPr>
        <w:t>In Soil Staging 7.3, the following tables had Aliased = true:</w:t>
      </w:r>
    </w:p>
    <w:p w14:paraId="5C5391F4" w14:textId="77777777"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9350"/>
      </w:tblGrid>
      <w:tr w:rsidR="007C1A56" w:rsidRPr="00B11ECB" w14:paraId="337AF8B2" w14:textId="77777777" w:rsidTr="007C1A56">
        <w:tc>
          <w:tcPr>
            <w:tcW w:w="9350" w:type="dxa"/>
            <w:shd w:val="clear" w:color="auto" w:fill="FFFF00"/>
          </w:tcPr>
          <w:p w14:paraId="0D132B90" w14:textId="77777777" w:rsidR="007C1A56" w:rsidRPr="00B11ECB" w:rsidRDefault="007C1A56" w:rsidP="007C1A56">
            <w:pPr>
              <w:rPr>
                <w:rFonts w:ascii="Consolas" w:hAnsi="Consolas"/>
              </w:rPr>
            </w:pPr>
            <w:r w:rsidRPr="00B11ECB">
              <w:rPr>
                <w:rFonts w:ascii="Consolas" w:hAnsi="Consolas"/>
              </w:rPr>
              <w:t>Table physical name</w:t>
            </w:r>
          </w:p>
        </w:tc>
      </w:tr>
      <w:tr w:rsidR="007C1A56" w:rsidRPr="00C463D2" w14:paraId="1429BF59" w14:textId="77777777" w:rsidTr="007C1A56">
        <w:tc>
          <w:tcPr>
            <w:tcW w:w="9350" w:type="dxa"/>
          </w:tcPr>
          <w:p w14:paraId="0FA3A626" w14:textId="77777777" w:rsidR="007C1A56" w:rsidRPr="00C463D2" w:rsidRDefault="002E1280" w:rsidP="007C1A56">
            <w:pPr>
              <w:rPr>
                <w:rFonts w:ascii="Consolas" w:hAnsi="Consolas"/>
              </w:rPr>
            </w:pPr>
            <w:r w:rsidRPr="00C463D2">
              <w:rPr>
                <w:rFonts w:ascii="Consolas" w:hAnsi="Consolas"/>
              </w:rPr>
              <w:t>E</w:t>
            </w:r>
            <w:r w:rsidR="007C1A56" w:rsidRPr="00C463D2">
              <w:rPr>
                <w:rFonts w:ascii="Consolas" w:hAnsi="Consolas"/>
              </w:rPr>
              <w:t>valuation</w:t>
            </w:r>
          </w:p>
        </w:tc>
      </w:tr>
      <w:tr w:rsidR="007C1A56" w:rsidRPr="00C463D2" w14:paraId="78EF10CC" w14:textId="77777777" w:rsidTr="007C1A56">
        <w:tc>
          <w:tcPr>
            <w:tcW w:w="9350" w:type="dxa"/>
          </w:tcPr>
          <w:p w14:paraId="209E6E02" w14:textId="77777777" w:rsidR="007C1A56" w:rsidRPr="00C463D2" w:rsidRDefault="002E1280" w:rsidP="007C1A56">
            <w:pPr>
              <w:rPr>
                <w:rFonts w:ascii="Consolas" w:hAnsi="Consolas"/>
              </w:rPr>
            </w:pPr>
            <w:r w:rsidRPr="00C463D2">
              <w:rPr>
                <w:rFonts w:ascii="Consolas" w:hAnsi="Consolas"/>
              </w:rPr>
              <w:t>N</w:t>
            </w:r>
            <w:r w:rsidR="007C1A56" w:rsidRPr="00C463D2">
              <w:rPr>
                <w:rFonts w:ascii="Consolas" w:hAnsi="Consolas"/>
              </w:rPr>
              <w:t>asisgroup</w:t>
            </w:r>
          </w:p>
        </w:tc>
      </w:tr>
      <w:tr w:rsidR="007C1A56" w:rsidRPr="00C463D2" w14:paraId="55A916F6" w14:textId="77777777" w:rsidTr="007C1A56">
        <w:tc>
          <w:tcPr>
            <w:tcW w:w="9350" w:type="dxa"/>
          </w:tcPr>
          <w:p w14:paraId="06646CA8" w14:textId="77777777" w:rsidR="007C1A56" w:rsidRPr="00C463D2" w:rsidRDefault="007C1A56" w:rsidP="007C1A56">
            <w:pPr>
              <w:rPr>
                <w:rFonts w:ascii="Consolas" w:hAnsi="Consolas"/>
              </w:rPr>
            </w:pPr>
            <w:r w:rsidRPr="00C463D2">
              <w:rPr>
                <w:rFonts w:ascii="Consolas" w:hAnsi="Consolas"/>
              </w:rPr>
              <w:t>nasisgroupmember</w:t>
            </w:r>
          </w:p>
        </w:tc>
      </w:tr>
      <w:tr w:rsidR="007C1A56" w:rsidRPr="00C463D2" w14:paraId="604B4D09" w14:textId="77777777" w:rsidTr="007C1A56">
        <w:tc>
          <w:tcPr>
            <w:tcW w:w="9350" w:type="dxa"/>
          </w:tcPr>
          <w:p w14:paraId="52E2C278" w14:textId="77777777" w:rsidR="007C1A56" w:rsidRPr="00C463D2" w:rsidRDefault="002E1280" w:rsidP="007C1A56">
            <w:pPr>
              <w:rPr>
                <w:rFonts w:ascii="Consolas" w:hAnsi="Consolas"/>
              </w:rPr>
            </w:pPr>
            <w:r w:rsidRPr="00C463D2">
              <w:rPr>
                <w:rFonts w:ascii="Consolas" w:hAnsi="Consolas"/>
              </w:rPr>
              <w:lastRenderedPageBreak/>
              <w:t>N</w:t>
            </w:r>
            <w:r w:rsidR="007C1A56" w:rsidRPr="00C463D2">
              <w:rPr>
                <w:rFonts w:ascii="Consolas" w:hAnsi="Consolas"/>
              </w:rPr>
              <w:t>asissession</w:t>
            </w:r>
          </w:p>
        </w:tc>
      </w:tr>
      <w:tr w:rsidR="007C1A56" w:rsidRPr="00C463D2" w14:paraId="309EA187" w14:textId="77777777" w:rsidTr="007C1A56">
        <w:tc>
          <w:tcPr>
            <w:tcW w:w="9350" w:type="dxa"/>
          </w:tcPr>
          <w:p w14:paraId="43D72B22" w14:textId="77777777" w:rsidR="007C1A56" w:rsidRPr="00C463D2" w:rsidRDefault="002E1280" w:rsidP="007C1A56">
            <w:pPr>
              <w:rPr>
                <w:rFonts w:ascii="Consolas" w:hAnsi="Consolas"/>
              </w:rPr>
            </w:pPr>
            <w:r>
              <w:rPr>
                <w:rFonts w:ascii="Consolas" w:hAnsi="Consolas"/>
              </w:rPr>
              <w:t>Nasis_site</w:t>
            </w:r>
          </w:p>
        </w:tc>
      </w:tr>
      <w:tr w:rsidR="007C1A56" w:rsidRPr="00C463D2" w14:paraId="440AE583" w14:textId="77777777" w:rsidTr="007C1A56">
        <w:tc>
          <w:tcPr>
            <w:tcW w:w="9350" w:type="dxa"/>
          </w:tcPr>
          <w:p w14:paraId="50A77A47" w14:textId="77777777" w:rsidR="007C1A56" w:rsidRPr="00C463D2" w:rsidRDefault="007C1A56" w:rsidP="007C1A56">
            <w:pPr>
              <w:rPr>
                <w:rFonts w:ascii="Consolas" w:hAnsi="Consolas"/>
              </w:rPr>
            </w:pPr>
            <w:r w:rsidRPr="00C463D2">
              <w:rPr>
                <w:rFonts w:ascii="Consolas" w:hAnsi="Consolas"/>
              </w:rPr>
              <w:t>nasissiteadmin</w:t>
            </w:r>
          </w:p>
        </w:tc>
      </w:tr>
      <w:tr w:rsidR="007C1A56" w:rsidRPr="00C463D2" w14:paraId="19CAF525" w14:textId="77777777" w:rsidTr="007C1A56">
        <w:tc>
          <w:tcPr>
            <w:tcW w:w="9350" w:type="dxa"/>
          </w:tcPr>
          <w:p w14:paraId="7113A5C2" w14:textId="77777777" w:rsidR="007C1A56" w:rsidRPr="00C463D2" w:rsidRDefault="002E1280" w:rsidP="007C1A56">
            <w:pPr>
              <w:rPr>
                <w:rFonts w:ascii="Consolas" w:hAnsi="Consolas"/>
              </w:rPr>
            </w:pPr>
            <w:r w:rsidRPr="00C463D2">
              <w:rPr>
                <w:rFonts w:ascii="Consolas" w:hAnsi="Consolas"/>
              </w:rPr>
              <w:t>N</w:t>
            </w:r>
            <w:r w:rsidR="007C1A56" w:rsidRPr="00C463D2">
              <w:rPr>
                <w:rFonts w:ascii="Consolas" w:hAnsi="Consolas"/>
              </w:rPr>
              <w:t>asisuser</w:t>
            </w:r>
          </w:p>
        </w:tc>
      </w:tr>
      <w:tr w:rsidR="007C1A56" w:rsidRPr="00C463D2" w14:paraId="0B6A8794" w14:textId="77777777" w:rsidTr="007C1A56">
        <w:tc>
          <w:tcPr>
            <w:tcW w:w="9350" w:type="dxa"/>
          </w:tcPr>
          <w:p w14:paraId="1A2B550D" w14:textId="77777777" w:rsidR="007C1A56" w:rsidRPr="00C463D2" w:rsidRDefault="002E1280" w:rsidP="007C1A56">
            <w:pPr>
              <w:rPr>
                <w:rFonts w:ascii="Consolas" w:hAnsi="Consolas"/>
              </w:rPr>
            </w:pPr>
            <w:r w:rsidRPr="00C463D2">
              <w:rPr>
                <w:rFonts w:ascii="Consolas" w:hAnsi="Consolas"/>
              </w:rPr>
              <w:t>P</w:t>
            </w:r>
            <w:r w:rsidR="007C1A56" w:rsidRPr="00C463D2">
              <w:rPr>
                <w:rFonts w:ascii="Consolas" w:hAnsi="Consolas"/>
              </w:rPr>
              <w:t>roperty</w:t>
            </w:r>
          </w:p>
        </w:tc>
      </w:tr>
      <w:tr w:rsidR="007C1A56" w:rsidRPr="00C463D2" w14:paraId="77B66C5E" w14:textId="77777777" w:rsidTr="007C1A56">
        <w:tc>
          <w:tcPr>
            <w:tcW w:w="9350" w:type="dxa"/>
          </w:tcPr>
          <w:p w14:paraId="10DFE08E" w14:textId="77777777" w:rsidR="007C1A56" w:rsidRPr="00C463D2" w:rsidRDefault="002E1280" w:rsidP="007C1A56">
            <w:pPr>
              <w:rPr>
                <w:rFonts w:ascii="Consolas" w:hAnsi="Consolas"/>
              </w:rPr>
            </w:pPr>
            <w:r w:rsidRPr="00C463D2">
              <w:rPr>
                <w:rFonts w:ascii="Consolas" w:hAnsi="Consolas"/>
              </w:rPr>
              <w:t>R</w:t>
            </w:r>
            <w:r w:rsidR="007C1A56" w:rsidRPr="00C463D2">
              <w:rPr>
                <w:rFonts w:ascii="Consolas" w:hAnsi="Consolas"/>
              </w:rPr>
              <w:t>ule</w:t>
            </w:r>
          </w:p>
        </w:tc>
      </w:tr>
      <w:tr w:rsidR="007C1A56" w:rsidRPr="00C463D2" w14:paraId="37B66941" w14:textId="77777777" w:rsidTr="007C1A56">
        <w:tc>
          <w:tcPr>
            <w:tcW w:w="9350" w:type="dxa"/>
          </w:tcPr>
          <w:p w14:paraId="2C68489D" w14:textId="77777777" w:rsidR="007C1A56" w:rsidRPr="00C463D2" w:rsidRDefault="002E1280" w:rsidP="007C1A56">
            <w:pPr>
              <w:rPr>
                <w:rFonts w:ascii="Consolas" w:hAnsi="Consolas"/>
              </w:rPr>
            </w:pPr>
            <w:r w:rsidRPr="00C463D2">
              <w:rPr>
                <w:rFonts w:ascii="Consolas" w:hAnsi="Consolas"/>
              </w:rPr>
              <w:t>R</w:t>
            </w:r>
            <w:r w:rsidR="007C1A56" w:rsidRPr="00C463D2">
              <w:rPr>
                <w:rFonts w:ascii="Consolas" w:hAnsi="Consolas"/>
              </w:rPr>
              <w:t>uleevalcomp</w:t>
            </w:r>
          </w:p>
        </w:tc>
      </w:tr>
      <w:tr w:rsidR="007C1A56" w:rsidRPr="00C463D2" w14:paraId="0E40D6E4" w14:textId="77777777" w:rsidTr="007C1A56">
        <w:tc>
          <w:tcPr>
            <w:tcW w:w="9350" w:type="dxa"/>
          </w:tcPr>
          <w:p w14:paraId="6BF0C19F" w14:textId="77777777" w:rsidR="007C1A56" w:rsidRPr="00C463D2" w:rsidRDefault="007C1A56" w:rsidP="007C1A56">
            <w:pPr>
              <w:rPr>
                <w:rFonts w:ascii="Consolas" w:hAnsi="Consolas"/>
              </w:rPr>
            </w:pPr>
            <w:r w:rsidRPr="00C463D2">
              <w:rPr>
                <w:rFonts w:ascii="Consolas" w:hAnsi="Consolas"/>
              </w:rPr>
              <w:t>ruleratingclass</w:t>
            </w:r>
          </w:p>
        </w:tc>
      </w:tr>
      <w:tr w:rsidR="007C1A56" w:rsidRPr="00C463D2" w14:paraId="2C4C07BB" w14:textId="77777777" w:rsidTr="007C1A56">
        <w:tc>
          <w:tcPr>
            <w:tcW w:w="9350" w:type="dxa"/>
          </w:tcPr>
          <w:p w14:paraId="6880B27B" w14:textId="77777777" w:rsidR="007C1A56" w:rsidRPr="00C463D2" w:rsidRDefault="002E1280" w:rsidP="007C1A56">
            <w:pPr>
              <w:rPr>
                <w:rFonts w:ascii="Consolas" w:hAnsi="Consolas"/>
              </w:rPr>
            </w:pPr>
            <w:r w:rsidRPr="00C463D2">
              <w:rPr>
                <w:rFonts w:ascii="Consolas" w:hAnsi="Consolas"/>
              </w:rPr>
              <w:t>R</w:t>
            </w:r>
            <w:r w:rsidR="007C1A56" w:rsidRPr="00C463D2">
              <w:rPr>
                <w:rFonts w:ascii="Consolas" w:hAnsi="Consolas"/>
              </w:rPr>
              <w:t>ulerulecomp</w:t>
            </w:r>
          </w:p>
        </w:tc>
      </w:tr>
    </w:tbl>
    <w:p w14:paraId="7BD14BC0" w14:textId="77777777" w:rsidR="007C1A56" w:rsidRPr="00C463D2" w:rsidRDefault="007C1A56" w:rsidP="007C1A56">
      <w:pPr>
        <w:rPr>
          <w:rFonts w:ascii="Consolas" w:hAnsi="Consolas"/>
        </w:rPr>
      </w:pPr>
    </w:p>
    <w:p w14:paraId="2753F525" w14:textId="77777777" w:rsidR="007C1A56" w:rsidRPr="00C463D2" w:rsidRDefault="007C1A56" w:rsidP="007C1A56">
      <w:pPr>
        <w:rPr>
          <w:rFonts w:ascii="Consolas" w:hAnsi="Consolas"/>
        </w:rPr>
      </w:pPr>
      <w:bookmarkStart w:id="579" w:name="_Toc10647186"/>
      <w:r w:rsidRPr="002E1280">
        <w:rPr>
          <w:rStyle w:val="Heading3Char"/>
        </w:rPr>
        <w:t>Static Table</w:t>
      </w:r>
      <w:bookmarkEnd w:id="579"/>
      <w:r w:rsidR="002E1280">
        <w:rPr>
          <w:rFonts w:ascii="Consolas" w:eastAsiaTheme="majorEastAsia" w:hAnsi="Consolas" w:cstheme="majorBidi"/>
          <w:b/>
          <w:color w:val="000000" w:themeColor="text1"/>
          <w:sz w:val="26"/>
          <w:szCs w:val="26"/>
        </w:rPr>
        <w:t xml:space="preserve"> -</w:t>
      </w:r>
      <w:r w:rsidRPr="00C463D2">
        <w:rPr>
          <w:rFonts w:ascii="Consolas" w:hAnsi="Consolas"/>
        </w:rPr>
        <w:t xml:space="preserve"> There is a checkbox that the table's contents are static. </w:t>
      </w:r>
      <w:del w:id="580" w:author="Tan, Ann - NRCS, Arcata, CA" w:date="2019-08-09T14:27:00Z">
        <w:r w:rsidRPr="00C463D2" w:rsidDel="000A7087">
          <w:rPr>
            <w:rFonts w:ascii="Consolas" w:hAnsi="Consolas"/>
          </w:rPr>
          <w:delText>.</w:delText>
        </w:r>
      </w:del>
      <w:r w:rsidRPr="00C463D2">
        <w:rPr>
          <w:rFonts w:ascii="Consolas" w:hAnsi="Consolas"/>
        </w:rPr>
        <w:t xml:space="preserve"> Required, default = unchecked.</w:t>
      </w:r>
    </w:p>
    <w:p w14:paraId="5AF05199" w14:textId="77777777" w:rsidR="007C1A56" w:rsidRPr="00C463D2" w:rsidRDefault="007C1A56" w:rsidP="007C1A56">
      <w:pPr>
        <w:rPr>
          <w:rFonts w:ascii="Consolas" w:hAnsi="Consolas"/>
        </w:rPr>
      </w:pPr>
    </w:p>
    <w:p w14:paraId="50774D85" w14:textId="77777777" w:rsidR="007C1A56" w:rsidRPr="00C463D2" w:rsidRDefault="007C1A56" w:rsidP="007C1A56">
      <w:pPr>
        <w:rPr>
          <w:rFonts w:ascii="Consolas" w:hAnsi="Consolas"/>
        </w:rPr>
      </w:pPr>
      <w:r w:rsidRPr="00C463D2">
        <w:rPr>
          <w:rFonts w:ascii="Consolas" w:hAnsi="Consolas"/>
        </w:rPr>
        <w:t>In NASIS 7.3, the following tables are set as static tables:</w:t>
      </w:r>
    </w:p>
    <w:p w14:paraId="0BE5D996" w14:textId="77777777"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9350"/>
      </w:tblGrid>
      <w:tr w:rsidR="007C1A56" w:rsidRPr="00B11ECB" w14:paraId="1F5695A3" w14:textId="77777777" w:rsidTr="007C1A56">
        <w:tc>
          <w:tcPr>
            <w:tcW w:w="9350" w:type="dxa"/>
            <w:shd w:val="clear" w:color="auto" w:fill="FFFF00"/>
          </w:tcPr>
          <w:p w14:paraId="0BD9030C" w14:textId="77777777" w:rsidR="007C1A56" w:rsidRPr="00B11ECB" w:rsidRDefault="007C1A56" w:rsidP="007C1A56">
            <w:pPr>
              <w:rPr>
                <w:rFonts w:ascii="Consolas" w:hAnsi="Consolas"/>
              </w:rPr>
            </w:pPr>
            <w:r w:rsidRPr="00B11ECB">
              <w:rPr>
                <w:rFonts w:ascii="Consolas" w:hAnsi="Consolas"/>
              </w:rPr>
              <w:t>Table physical name</w:t>
            </w:r>
          </w:p>
        </w:tc>
      </w:tr>
      <w:tr w:rsidR="007C1A56" w:rsidRPr="00C463D2" w14:paraId="31705AA6" w14:textId="77777777" w:rsidTr="007C1A56">
        <w:tc>
          <w:tcPr>
            <w:tcW w:w="9350" w:type="dxa"/>
          </w:tcPr>
          <w:p w14:paraId="57B7637B" w14:textId="77777777" w:rsidR="007C1A56" w:rsidRPr="00C463D2" w:rsidRDefault="002E1280" w:rsidP="007C1A56">
            <w:pPr>
              <w:rPr>
                <w:rFonts w:ascii="Consolas" w:hAnsi="Consolas"/>
              </w:rPr>
            </w:pPr>
            <w:r w:rsidRPr="00C463D2">
              <w:rPr>
                <w:rFonts w:ascii="Consolas" w:hAnsi="Consolas"/>
              </w:rPr>
              <w:t>C</w:t>
            </w:r>
            <w:r w:rsidR="007C1A56" w:rsidRPr="00C463D2">
              <w:rPr>
                <w:rFonts w:ascii="Consolas" w:hAnsi="Consolas"/>
              </w:rPr>
              <w:t>ontextsuffix</w:t>
            </w:r>
          </w:p>
        </w:tc>
      </w:tr>
      <w:tr w:rsidR="007C1A56" w:rsidRPr="00C463D2" w14:paraId="78681780" w14:textId="77777777" w:rsidTr="007C1A56">
        <w:tc>
          <w:tcPr>
            <w:tcW w:w="9350" w:type="dxa"/>
          </w:tcPr>
          <w:p w14:paraId="3E525A89" w14:textId="77777777" w:rsidR="007C1A56" w:rsidRPr="00C463D2" w:rsidRDefault="002E1280" w:rsidP="007C1A56">
            <w:pPr>
              <w:rPr>
                <w:rFonts w:ascii="Consolas" w:hAnsi="Consolas"/>
              </w:rPr>
            </w:pPr>
            <w:r w:rsidRPr="00C463D2">
              <w:rPr>
                <w:rFonts w:ascii="Consolas" w:hAnsi="Consolas"/>
              </w:rPr>
              <w:t>P</w:t>
            </w:r>
            <w:r w:rsidR="007C1A56" w:rsidRPr="00C463D2">
              <w:rPr>
                <w:rFonts w:ascii="Consolas" w:hAnsi="Consolas"/>
              </w:rPr>
              <w:t>edondbcolumnmetadata</w:t>
            </w:r>
          </w:p>
        </w:tc>
      </w:tr>
      <w:tr w:rsidR="007C1A56" w:rsidRPr="00C463D2" w14:paraId="49B7A0D3" w14:textId="77777777" w:rsidTr="007C1A56">
        <w:tc>
          <w:tcPr>
            <w:tcW w:w="9350" w:type="dxa"/>
          </w:tcPr>
          <w:p w14:paraId="4C5A929E" w14:textId="77777777" w:rsidR="007C1A56" w:rsidRPr="00C463D2" w:rsidRDefault="002E1280" w:rsidP="007C1A56">
            <w:pPr>
              <w:rPr>
                <w:rFonts w:ascii="Consolas" w:hAnsi="Consolas"/>
              </w:rPr>
            </w:pPr>
            <w:r w:rsidRPr="00C463D2">
              <w:rPr>
                <w:rFonts w:ascii="Consolas" w:hAnsi="Consolas"/>
              </w:rPr>
              <w:t>P</w:t>
            </w:r>
            <w:r w:rsidR="007C1A56" w:rsidRPr="00C463D2">
              <w:rPr>
                <w:rFonts w:ascii="Consolas" w:hAnsi="Consolas"/>
              </w:rPr>
              <w:t>edondbtablemetadata</w:t>
            </w:r>
          </w:p>
        </w:tc>
      </w:tr>
    </w:tbl>
    <w:p w14:paraId="24A187EF" w14:textId="77777777" w:rsidR="007C1A56" w:rsidRPr="00C463D2" w:rsidRDefault="007C1A56" w:rsidP="007C1A56">
      <w:pPr>
        <w:rPr>
          <w:rFonts w:ascii="Consolas" w:hAnsi="Consolas"/>
        </w:rPr>
      </w:pPr>
    </w:p>
    <w:p w14:paraId="63E8A806" w14:textId="3658CC20" w:rsidR="007C1A56" w:rsidRPr="00C463D2" w:rsidRDefault="007C1A56" w:rsidP="007C1A56">
      <w:pPr>
        <w:rPr>
          <w:rFonts w:ascii="Consolas" w:hAnsi="Consolas"/>
        </w:rPr>
      </w:pPr>
      <w:bookmarkStart w:id="581" w:name="_Toc10647187"/>
      <w:r w:rsidRPr="002E1280">
        <w:rPr>
          <w:rStyle w:val="Heading3Char"/>
        </w:rPr>
        <w:t>Client Only</w:t>
      </w:r>
      <w:bookmarkEnd w:id="581"/>
      <w:r w:rsidR="002E1280">
        <w:rPr>
          <w:rFonts w:ascii="Consolas" w:eastAsiaTheme="majorEastAsia" w:hAnsi="Consolas" w:cstheme="majorBidi"/>
          <w:b/>
          <w:color w:val="000000" w:themeColor="text1"/>
          <w:sz w:val="26"/>
          <w:szCs w:val="26"/>
        </w:rPr>
        <w:t xml:space="preserve"> -</w:t>
      </w:r>
      <w:r w:rsidRPr="00C463D2">
        <w:rPr>
          <w:rFonts w:ascii="Consolas" w:hAnsi="Consolas"/>
        </w:rPr>
        <w:t xml:space="preserve"> There is a checkbox that, when set, indicates that the corresponding table is present only in a NASIS client database. </w:t>
      </w:r>
      <w:del w:id="582" w:author="Tan, Ann - NRCS, Arcata, CA" w:date="2019-08-09T14:28:00Z">
        <w:r w:rsidRPr="00C463D2" w:rsidDel="000A7087">
          <w:rPr>
            <w:rFonts w:ascii="Consolas" w:hAnsi="Consolas"/>
          </w:rPr>
          <w:delText xml:space="preserve"> . </w:delText>
        </w:r>
      </w:del>
      <w:r w:rsidRPr="00C463D2">
        <w:rPr>
          <w:rFonts w:ascii="Consolas" w:hAnsi="Consolas"/>
        </w:rPr>
        <w:t>Required, default = unchecked.</w:t>
      </w:r>
    </w:p>
    <w:p w14:paraId="6F82E3F7" w14:textId="77777777" w:rsidR="007C1A56" w:rsidRPr="00C463D2" w:rsidRDefault="007C1A56" w:rsidP="007C1A56">
      <w:pPr>
        <w:rPr>
          <w:rFonts w:ascii="Consolas" w:hAnsi="Consolas"/>
          <w:color w:val="000000" w:themeColor="text1"/>
        </w:rPr>
      </w:pPr>
    </w:p>
    <w:p w14:paraId="0B706941" w14:textId="77777777" w:rsidR="007C1A56" w:rsidRPr="00C463D2" w:rsidRDefault="007C1A56" w:rsidP="007C1A56">
      <w:pPr>
        <w:rPr>
          <w:rFonts w:ascii="Consolas" w:hAnsi="Consolas"/>
          <w:color w:val="000000" w:themeColor="text1"/>
        </w:rPr>
      </w:pPr>
      <w:r w:rsidRPr="00C463D2">
        <w:rPr>
          <w:rFonts w:ascii="Consolas" w:hAnsi="Consolas"/>
          <w:color w:val="000000" w:themeColor="text1"/>
        </w:rPr>
        <w:t>In NASIS 7.3, there were only two tables that are set as client only, keyrangeclient and replicationparameter.</w:t>
      </w:r>
    </w:p>
    <w:p w14:paraId="72829317" w14:textId="77777777" w:rsidR="007C1A56" w:rsidRPr="00C463D2" w:rsidRDefault="007C1A56" w:rsidP="007C1A56">
      <w:pPr>
        <w:rPr>
          <w:rFonts w:ascii="Consolas" w:hAnsi="Consolas"/>
        </w:rPr>
      </w:pPr>
    </w:p>
    <w:p w14:paraId="1651C734" w14:textId="079BB52E" w:rsidR="007C1A56" w:rsidRPr="00C463D2" w:rsidRDefault="007C1A56" w:rsidP="007C1A56">
      <w:pPr>
        <w:rPr>
          <w:rFonts w:ascii="Consolas" w:hAnsi="Consolas"/>
        </w:rPr>
      </w:pPr>
      <w:bookmarkStart w:id="583" w:name="_Toc10647188"/>
      <w:r w:rsidRPr="002E1280">
        <w:rPr>
          <w:rStyle w:val="Heading3Char"/>
        </w:rPr>
        <w:t>Server Only</w:t>
      </w:r>
      <w:bookmarkEnd w:id="583"/>
      <w:r w:rsidR="002E1280">
        <w:rPr>
          <w:rFonts w:ascii="Consolas" w:eastAsiaTheme="majorEastAsia" w:hAnsi="Consolas" w:cstheme="majorBidi"/>
          <w:b/>
          <w:color w:val="000000" w:themeColor="text1"/>
          <w:sz w:val="26"/>
          <w:szCs w:val="26"/>
        </w:rPr>
        <w:t xml:space="preserve"> -</w:t>
      </w:r>
      <w:r w:rsidRPr="00C463D2">
        <w:rPr>
          <w:rFonts w:ascii="Consolas" w:hAnsi="Consolas"/>
        </w:rPr>
        <w:t xml:space="preserve"> There is a checkbox that, when set, indicates that the corresponding table is present only in the central NASIS server database. </w:t>
      </w:r>
      <w:del w:id="584" w:author="Tan, Ann - NRCS, Arcata, CA" w:date="2019-08-09T14:30:00Z">
        <w:r w:rsidRPr="00C463D2" w:rsidDel="000A7087">
          <w:rPr>
            <w:rFonts w:ascii="Consolas" w:hAnsi="Consolas"/>
          </w:rPr>
          <w:delText>.</w:delText>
        </w:r>
      </w:del>
      <w:r w:rsidRPr="00C463D2">
        <w:rPr>
          <w:rFonts w:ascii="Consolas" w:hAnsi="Consolas"/>
        </w:rPr>
        <w:t xml:space="preserve"> Required, default = unchecked.</w:t>
      </w:r>
    </w:p>
    <w:p w14:paraId="5A53D474" w14:textId="77777777" w:rsidR="007C1A56" w:rsidRPr="00C463D2" w:rsidRDefault="007C1A56" w:rsidP="007C1A56">
      <w:pPr>
        <w:rPr>
          <w:rFonts w:ascii="Consolas" w:hAnsi="Consolas"/>
        </w:rPr>
      </w:pPr>
    </w:p>
    <w:p w14:paraId="5D0A59AE" w14:textId="77777777" w:rsidR="007C1A56" w:rsidRPr="00C463D2" w:rsidRDefault="007C1A56" w:rsidP="007C1A56">
      <w:pPr>
        <w:rPr>
          <w:rFonts w:ascii="Consolas" w:hAnsi="Consolas"/>
        </w:rPr>
      </w:pPr>
      <w:r w:rsidRPr="00C463D2">
        <w:rPr>
          <w:rFonts w:ascii="Consolas" w:hAnsi="Consolas"/>
        </w:rPr>
        <w:t>In NASIS 7.3, the following tables are set as server only tables:</w:t>
      </w:r>
    </w:p>
    <w:p w14:paraId="711F457E" w14:textId="77777777"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9350"/>
      </w:tblGrid>
      <w:tr w:rsidR="007C1A56" w:rsidRPr="00B11ECB" w14:paraId="147D090E" w14:textId="77777777" w:rsidTr="007C1A56">
        <w:tc>
          <w:tcPr>
            <w:tcW w:w="9350" w:type="dxa"/>
            <w:shd w:val="clear" w:color="auto" w:fill="FFFF00"/>
          </w:tcPr>
          <w:p w14:paraId="57B9F872" w14:textId="77777777" w:rsidR="007C1A56" w:rsidRPr="00B11ECB" w:rsidRDefault="007C1A56" w:rsidP="007C1A56">
            <w:pPr>
              <w:rPr>
                <w:rFonts w:ascii="Consolas" w:hAnsi="Consolas"/>
              </w:rPr>
            </w:pPr>
            <w:r w:rsidRPr="00B11ECB">
              <w:rPr>
                <w:rFonts w:ascii="Consolas" w:hAnsi="Consolas"/>
              </w:rPr>
              <w:t>Table physical name</w:t>
            </w:r>
          </w:p>
        </w:tc>
      </w:tr>
      <w:tr w:rsidR="007C1A56" w:rsidRPr="00C463D2" w14:paraId="3F732949" w14:textId="77777777" w:rsidTr="007C1A56">
        <w:tc>
          <w:tcPr>
            <w:tcW w:w="9350" w:type="dxa"/>
          </w:tcPr>
          <w:p w14:paraId="1BD1172F" w14:textId="77777777" w:rsidR="007C1A56" w:rsidRPr="00C463D2" w:rsidRDefault="007C1A56" w:rsidP="007C1A56">
            <w:pPr>
              <w:rPr>
                <w:rFonts w:ascii="Consolas" w:hAnsi="Consolas"/>
              </w:rPr>
            </w:pPr>
            <w:r w:rsidRPr="00C463D2">
              <w:rPr>
                <w:rFonts w:ascii="Consolas" w:hAnsi="Consolas"/>
              </w:rPr>
              <w:t>contextsuffix</w:t>
            </w:r>
          </w:p>
        </w:tc>
      </w:tr>
      <w:tr w:rsidR="007C1A56" w:rsidRPr="00C463D2" w14:paraId="6806929E" w14:textId="77777777" w:rsidTr="007C1A56">
        <w:tc>
          <w:tcPr>
            <w:tcW w:w="9350" w:type="dxa"/>
          </w:tcPr>
          <w:p w14:paraId="4003ACBD" w14:textId="77777777" w:rsidR="007C1A56" w:rsidRPr="00C463D2" w:rsidRDefault="007C1A56" w:rsidP="007C1A56">
            <w:pPr>
              <w:rPr>
                <w:rFonts w:ascii="Consolas" w:hAnsi="Consolas"/>
              </w:rPr>
            </w:pPr>
            <w:r w:rsidRPr="00C463D2">
              <w:rPr>
                <w:rFonts w:ascii="Consolas" w:hAnsi="Consolas"/>
              </w:rPr>
              <w:t>keyrangeserver</w:t>
            </w:r>
          </w:p>
        </w:tc>
      </w:tr>
      <w:tr w:rsidR="007C1A56" w:rsidRPr="00C463D2" w14:paraId="5CA4914C" w14:textId="77777777" w:rsidTr="007C1A56">
        <w:tc>
          <w:tcPr>
            <w:tcW w:w="9350" w:type="dxa"/>
          </w:tcPr>
          <w:p w14:paraId="5F33ADEF" w14:textId="77777777" w:rsidR="007C1A56" w:rsidRPr="00C463D2" w:rsidRDefault="007C1A56" w:rsidP="007C1A56">
            <w:pPr>
              <w:rPr>
                <w:rFonts w:ascii="Consolas" w:hAnsi="Consolas"/>
              </w:rPr>
            </w:pPr>
            <w:r w:rsidRPr="00C463D2">
              <w:rPr>
                <w:rFonts w:ascii="Consolas" w:hAnsi="Consolas"/>
              </w:rPr>
              <w:t>nasismessage</w:t>
            </w:r>
          </w:p>
        </w:tc>
      </w:tr>
      <w:tr w:rsidR="007C1A56" w:rsidRPr="00C463D2" w14:paraId="7C19B773" w14:textId="77777777" w:rsidTr="007C1A56">
        <w:tc>
          <w:tcPr>
            <w:tcW w:w="9350" w:type="dxa"/>
          </w:tcPr>
          <w:p w14:paraId="30670AE5" w14:textId="77777777" w:rsidR="007C1A56" w:rsidRPr="00C463D2" w:rsidRDefault="007C1A56" w:rsidP="007C1A56">
            <w:pPr>
              <w:rPr>
                <w:rFonts w:ascii="Consolas" w:hAnsi="Consolas"/>
              </w:rPr>
            </w:pPr>
            <w:r w:rsidRPr="00C463D2">
              <w:rPr>
                <w:rFonts w:ascii="Consolas" w:hAnsi="Consolas"/>
              </w:rPr>
              <w:t>nasismessageuser</w:t>
            </w:r>
          </w:p>
        </w:tc>
      </w:tr>
      <w:tr w:rsidR="007C1A56" w:rsidRPr="00C463D2" w14:paraId="64364FCB" w14:textId="77777777" w:rsidTr="007C1A56">
        <w:tc>
          <w:tcPr>
            <w:tcW w:w="9350" w:type="dxa"/>
          </w:tcPr>
          <w:p w14:paraId="019FA2D4" w14:textId="77777777" w:rsidR="007C1A56" w:rsidRPr="00C463D2" w:rsidRDefault="007C1A56" w:rsidP="007C1A56">
            <w:pPr>
              <w:rPr>
                <w:rFonts w:ascii="Consolas" w:hAnsi="Consolas"/>
              </w:rPr>
            </w:pPr>
            <w:r w:rsidRPr="00C463D2">
              <w:rPr>
                <w:rFonts w:ascii="Consolas" w:hAnsi="Consolas"/>
              </w:rPr>
              <w:t>soilseriesURL</w:t>
            </w:r>
          </w:p>
        </w:tc>
      </w:tr>
    </w:tbl>
    <w:p w14:paraId="12A0021B" w14:textId="77777777" w:rsidR="007C1A56" w:rsidRPr="00C463D2" w:rsidRDefault="007C1A56" w:rsidP="007C1A56">
      <w:pPr>
        <w:rPr>
          <w:rFonts w:ascii="Consolas" w:hAnsi="Consolas"/>
        </w:rPr>
      </w:pPr>
    </w:p>
    <w:p w14:paraId="1F7D7F35" w14:textId="757E67A2" w:rsidR="007C1A56" w:rsidRPr="00C463D2" w:rsidRDefault="007C1A56" w:rsidP="007C1A56">
      <w:pPr>
        <w:rPr>
          <w:rFonts w:ascii="Consolas" w:hAnsi="Consolas"/>
        </w:rPr>
      </w:pPr>
      <w:bookmarkStart w:id="585" w:name="_Toc10647189"/>
      <w:r w:rsidRPr="002E1280">
        <w:rPr>
          <w:rStyle w:val="Heading3Char"/>
        </w:rPr>
        <w:t>Create A</w:t>
      </w:r>
      <w:ins w:id="586" w:author="Tan, Ann - NRCS, Arcata, CA" w:date="2019-08-09T14:32:00Z">
        <w:r w:rsidR="005502A6">
          <w:rPr>
            <w:rStyle w:val="Heading3Char"/>
          </w:rPr>
          <w:t>s</w:t>
        </w:r>
      </w:ins>
      <w:del w:id="587" w:author="Tan, Ann - NRCS, Arcata, CA" w:date="2019-08-09T14:32:00Z">
        <w:r w:rsidRPr="002E1280" w:rsidDel="005502A6">
          <w:rPr>
            <w:rStyle w:val="Heading3Char"/>
          </w:rPr>
          <w:delText>S</w:delText>
        </w:r>
      </w:del>
      <w:r w:rsidRPr="002E1280">
        <w:rPr>
          <w:rStyle w:val="Heading3Char"/>
        </w:rPr>
        <w:t xml:space="preserve"> View (Currently not used)</w:t>
      </w:r>
      <w:bookmarkEnd w:id="585"/>
      <w:r w:rsidRPr="00C463D2">
        <w:rPr>
          <w:rFonts w:ascii="Consolas" w:hAnsi="Consolas"/>
          <w:color w:val="000000" w:themeColor="text1"/>
        </w:rPr>
        <w:t xml:space="preserve"> </w:t>
      </w:r>
      <w:r w:rsidRPr="00C463D2">
        <w:rPr>
          <w:rFonts w:ascii="Consolas" w:hAnsi="Consolas"/>
        </w:rPr>
        <w:t xml:space="preserve">– There is a checkbox that indicates </w:t>
      </w:r>
      <w:proofErr w:type="gramStart"/>
      <w:r w:rsidRPr="00C463D2">
        <w:rPr>
          <w:rFonts w:ascii="Consolas" w:hAnsi="Consolas"/>
        </w:rPr>
        <w:t>whether or not</w:t>
      </w:r>
      <w:proofErr w:type="gramEnd"/>
      <w:r w:rsidRPr="00C463D2">
        <w:rPr>
          <w:rFonts w:ascii="Consolas" w:hAnsi="Consolas"/>
        </w:rPr>
        <w:t xml:space="preserve"> the corresponding "table" is really a view.  NASIS code makes no distinction between tables and views, so this attribute is only relevant to the database creation script. </w:t>
      </w:r>
      <w:r w:rsidRPr="00C463D2">
        <w:rPr>
          <w:rFonts w:ascii="Consolas" w:eastAsiaTheme="majorEastAsia" w:hAnsi="Consolas" w:cstheme="majorBidi"/>
          <w:color w:val="000000" w:themeColor="text1"/>
        </w:rPr>
        <w:t>The “NREPO - SQL Script - Create Tables” report ignores any views</w:t>
      </w:r>
      <w:r w:rsidRPr="00C463D2">
        <w:rPr>
          <w:rFonts w:ascii="Consolas" w:hAnsi="Consolas"/>
        </w:rPr>
        <w:t>. Required, default = unchecked.</w:t>
      </w:r>
    </w:p>
    <w:p w14:paraId="2C85CCFA" w14:textId="77777777" w:rsidR="007C1A56" w:rsidRPr="00C463D2" w:rsidRDefault="007C1A56" w:rsidP="007C1A56">
      <w:pPr>
        <w:rPr>
          <w:rFonts w:ascii="Consolas" w:hAnsi="Consolas"/>
        </w:rPr>
      </w:pPr>
    </w:p>
    <w:p w14:paraId="2415598E" w14:textId="0D5AACAA" w:rsidR="007C1A56" w:rsidRPr="00C463D2" w:rsidRDefault="007C1A56" w:rsidP="007C1A56">
      <w:pPr>
        <w:rPr>
          <w:rFonts w:ascii="Consolas" w:hAnsi="Consolas"/>
        </w:rPr>
      </w:pPr>
      <w:bookmarkStart w:id="588" w:name="_Toc10647190"/>
      <w:r w:rsidRPr="002E1280">
        <w:rPr>
          <w:rStyle w:val="Heading3Char"/>
        </w:rPr>
        <w:t>Staging Alias Required</w:t>
      </w:r>
      <w:bookmarkEnd w:id="588"/>
      <w:r w:rsidRPr="00C463D2">
        <w:rPr>
          <w:rFonts w:ascii="Consolas" w:eastAsiaTheme="majorEastAsia" w:hAnsi="Consolas" w:cstheme="majorBidi"/>
          <w:b/>
          <w:color w:val="000000" w:themeColor="text1"/>
          <w:sz w:val="26"/>
          <w:szCs w:val="26"/>
        </w:rPr>
        <w:t xml:space="preserve"> </w:t>
      </w:r>
      <w:del w:id="589" w:author="Tan, Ann - NRCS, Arcata, CA" w:date="2019-08-09T14:35:00Z">
        <w:r w:rsidRPr="00C463D2" w:rsidDel="005502A6">
          <w:rPr>
            <w:rFonts w:ascii="Consolas" w:hAnsi="Consolas"/>
          </w:rPr>
          <w:delText xml:space="preserve"> </w:delText>
        </w:r>
      </w:del>
      <w:r w:rsidRPr="00C463D2">
        <w:rPr>
          <w:rFonts w:ascii="Consolas" w:hAnsi="Consolas"/>
        </w:rPr>
        <w:t xml:space="preserve">– There is a checkbox that indicates that the corresponding table in the staging database requires an alias.  This is used to document NASIS tables that are used directly in the Staging Server database. This is done by creating synonyms in the Staging Server database </w:t>
      </w:r>
      <w:r w:rsidRPr="00C463D2">
        <w:rPr>
          <w:rFonts w:ascii="Consolas" w:hAnsi="Consolas"/>
        </w:rPr>
        <w:lastRenderedPageBreak/>
        <w:t>using NASIS as the source of the data.  Required, default = unchecked.</w:t>
      </w:r>
    </w:p>
    <w:p w14:paraId="6219620B" w14:textId="77777777" w:rsidR="007C1A56" w:rsidRPr="00C463D2" w:rsidRDefault="007C1A56" w:rsidP="007C1A56">
      <w:pPr>
        <w:rPr>
          <w:rFonts w:ascii="Consolas" w:hAnsi="Consolas"/>
        </w:rPr>
      </w:pPr>
    </w:p>
    <w:p w14:paraId="02D32873" w14:textId="77777777" w:rsidR="007C1A56" w:rsidRPr="00C463D2" w:rsidRDefault="007C1A56" w:rsidP="007C1A56">
      <w:pPr>
        <w:rPr>
          <w:rFonts w:ascii="Consolas" w:hAnsi="Consolas"/>
        </w:rPr>
      </w:pPr>
      <w:r w:rsidRPr="00C463D2">
        <w:rPr>
          <w:rFonts w:ascii="Consolas" w:hAnsi="Consolas"/>
        </w:rPr>
        <w:t>In NASIS 7.3, the following tables are set as staging alias tables:</w:t>
      </w:r>
    </w:p>
    <w:p w14:paraId="79C37F31" w14:textId="77777777"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9350"/>
      </w:tblGrid>
      <w:tr w:rsidR="007C1A56" w:rsidRPr="00B11ECB" w14:paraId="26FF1B66" w14:textId="77777777" w:rsidTr="007C1A56">
        <w:tc>
          <w:tcPr>
            <w:tcW w:w="9350" w:type="dxa"/>
            <w:shd w:val="clear" w:color="auto" w:fill="FFFF00"/>
          </w:tcPr>
          <w:p w14:paraId="5BF37C94" w14:textId="77777777" w:rsidR="007C1A56" w:rsidRPr="00B11ECB" w:rsidRDefault="007C1A56" w:rsidP="007C1A56">
            <w:pPr>
              <w:rPr>
                <w:rFonts w:ascii="Consolas" w:hAnsi="Consolas"/>
              </w:rPr>
            </w:pPr>
            <w:r w:rsidRPr="00B11ECB">
              <w:rPr>
                <w:rFonts w:ascii="Consolas" w:hAnsi="Consolas"/>
              </w:rPr>
              <w:t>Table physical name</w:t>
            </w:r>
          </w:p>
        </w:tc>
      </w:tr>
      <w:tr w:rsidR="007C1A56" w:rsidRPr="00C463D2" w14:paraId="39D46534" w14:textId="77777777" w:rsidTr="007C1A56">
        <w:tc>
          <w:tcPr>
            <w:tcW w:w="9350" w:type="dxa"/>
          </w:tcPr>
          <w:p w14:paraId="23CAE588" w14:textId="77777777" w:rsidR="007C1A56" w:rsidRPr="00C463D2" w:rsidRDefault="007C1A56" w:rsidP="007C1A56">
            <w:pPr>
              <w:rPr>
                <w:rFonts w:ascii="Consolas" w:hAnsi="Consolas"/>
              </w:rPr>
            </w:pPr>
            <w:r w:rsidRPr="00C463D2">
              <w:rPr>
                <w:rFonts w:ascii="Consolas" w:hAnsi="Consolas"/>
              </w:rPr>
              <w:t>evaluation</w:t>
            </w:r>
          </w:p>
        </w:tc>
      </w:tr>
      <w:tr w:rsidR="007C1A56" w:rsidRPr="00C463D2" w14:paraId="11AE2B9F" w14:textId="77777777" w:rsidTr="007C1A56">
        <w:tc>
          <w:tcPr>
            <w:tcW w:w="9350" w:type="dxa"/>
          </w:tcPr>
          <w:p w14:paraId="243B4AB8" w14:textId="77777777" w:rsidR="007C1A56" w:rsidRPr="00C463D2" w:rsidRDefault="007C1A56" w:rsidP="007C1A56">
            <w:pPr>
              <w:rPr>
                <w:rFonts w:ascii="Consolas" w:hAnsi="Consolas"/>
              </w:rPr>
            </w:pPr>
            <w:r w:rsidRPr="00C463D2">
              <w:rPr>
                <w:rFonts w:ascii="Consolas" w:hAnsi="Consolas"/>
              </w:rPr>
              <w:t>nasisgroup</w:t>
            </w:r>
          </w:p>
        </w:tc>
      </w:tr>
      <w:tr w:rsidR="007C1A56" w:rsidRPr="00C463D2" w14:paraId="6E9EF271" w14:textId="77777777" w:rsidTr="007C1A56">
        <w:tc>
          <w:tcPr>
            <w:tcW w:w="9350" w:type="dxa"/>
          </w:tcPr>
          <w:p w14:paraId="61CC1DC5" w14:textId="77777777" w:rsidR="007C1A56" w:rsidRPr="00C463D2" w:rsidRDefault="007C1A56" w:rsidP="007C1A56">
            <w:pPr>
              <w:rPr>
                <w:rFonts w:ascii="Consolas" w:hAnsi="Consolas"/>
              </w:rPr>
            </w:pPr>
            <w:r w:rsidRPr="00C463D2">
              <w:rPr>
                <w:rFonts w:ascii="Consolas" w:hAnsi="Consolas"/>
              </w:rPr>
              <w:t>nasisgroupmember</w:t>
            </w:r>
          </w:p>
        </w:tc>
      </w:tr>
      <w:tr w:rsidR="007C1A56" w:rsidRPr="00C463D2" w14:paraId="28A13BE1" w14:textId="77777777" w:rsidTr="007C1A56">
        <w:tc>
          <w:tcPr>
            <w:tcW w:w="9350" w:type="dxa"/>
          </w:tcPr>
          <w:p w14:paraId="62C7DE1F" w14:textId="77777777" w:rsidR="007C1A56" w:rsidRPr="00C463D2" w:rsidRDefault="007C1A56" w:rsidP="007C1A56">
            <w:pPr>
              <w:rPr>
                <w:rFonts w:ascii="Consolas" w:hAnsi="Consolas"/>
              </w:rPr>
            </w:pPr>
            <w:r w:rsidRPr="00C463D2">
              <w:rPr>
                <w:rFonts w:ascii="Consolas" w:hAnsi="Consolas"/>
              </w:rPr>
              <w:t>nasissession</w:t>
            </w:r>
          </w:p>
        </w:tc>
      </w:tr>
      <w:tr w:rsidR="007C1A56" w:rsidRPr="00C463D2" w14:paraId="58C29F0C" w14:textId="77777777" w:rsidTr="007C1A56">
        <w:tc>
          <w:tcPr>
            <w:tcW w:w="9350" w:type="dxa"/>
          </w:tcPr>
          <w:p w14:paraId="4C8300CD" w14:textId="77777777" w:rsidR="007C1A56" w:rsidRPr="00C463D2" w:rsidRDefault="007C1A56" w:rsidP="007C1A56">
            <w:pPr>
              <w:rPr>
                <w:rFonts w:ascii="Consolas" w:hAnsi="Consolas"/>
              </w:rPr>
            </w:pPr>
            <w:r w:rsidRPr="00C463D2">
              <w:rPr>
                <w:rFonts w:ascii="Consolas" w:hAnsi="Consolas"/>
              </w:rPr>
              <w:t>nasissite</w:t>
            </w:r>
          </w:p>
        </w:tc>
      </w:tr>
      <w:tr w:rsidR="007C1A56" w:rsidRPr="00C463D2" w14:paraId="2110CF1A" w14:textId="77777777" w:rsidTr="007C1A56">
        <w:tc>
          <w:tcPr>
            <w:tcW w:w="9350" w:type="dxa"/>
          </w:tcPr>
          <w:p w14:paraId="3D5C82C0" w14:textId="77777777" w:rsidR="007C1A56" w:rsidRPr="00C463D2" w:rsidRDefault="007C1A56" w:rsidP="007C1A56">
            <w:pPr>
              <w:rPr>
                <w:rFonts w:ascii="Consolas" w:hAnsi="Consolas"/>
              </w:rPr>
            </w:pPr>
            <w:r w:rsidRPr="00C463D2">
              <w:rPr>
                <w:rFonts w:ascii="Consolas" w:hAnsi="Consolas"/>
              </w:rPr>
              <w:t>nasissiteadmin</w:t>
            </w:r>
          </w:p>
        </w:tc>
      </w:tr>
      <w:tr w:rsidR="007C1A56" w:rsidRPr="00C463D2" w14:paraId="38DAF6BE" w14:textId="77777777" w:rsidTr="007C1A56">
        <w:tc>
          <w:tcPr>
            <w:tcW w:w="9350" w:type="dxa"/>
          </w:tcPr>
          <w:p w14:paraId="1CE5D9A3" w14:textId="77777777" w:rsidR="007C1A56" w:rsidRPr="00C463D2" w:rsidRDefault="007C1A56" w:rsidP="007C1A56">
            <w:pPr>
              <w:rPr>
                <w:rFonts w:ascii="Consolas" w:hAnsi="Consolas"/>
              </w:rPr>
            </w:pPr>
            <w:r w:rsidRPr="00C463D2">
              <w:rPr>
                <w:rFonts w:ascii="Consolas" w:hAnsi="Consolas"/>
              </w:rPr>
              <w:t>nasisuser</w:t>
            </w:r>
          </w:p>
        </w:tc>
      </w:tr>
      <w:tr w:rsidR="007C1A56" w:rsidRPr="00C463D2" w14:paraId="6D0BEC50" w14:textId="77777777" w:rsidTr="007C1A56">
        <w:tc>
          <w:tcPr>
            <w:tcW w:w="9350" w:type="dxa"/>
          </w:tcPr>
          <w:p w14:paraId="4338972A" w14:textId="77777777" w:rsidR="007C1A56" w:rsidRPr="00C463D2" w:rsidRDefault="007C1A56" w:rsidP="007C1A56">
            <w:pPr>
              <w:rPr>
                <w:rFonts w:ascii="Consolas" w:hAnsi="Consolas"/>
              </w:rPr>
            </w:pPr>
            <w:r w:rsidRPr="00C463D2">
              <w:rPr>
                <w:rFonts w:ascii="Consolas" w:hAnsi="Consolas"/>
              </w:rPr>
              <w:t>property</w:t>
            </w:r>
          </w:p>
        </w:tc>
      </w:tr>
      <w:tr w:rsidR="007C1A56" w:rsidRPr="00C463D2" w14:paraId="275CE285" w14:textId="77777777" w:rsidTr="007C1A56">
        <w:tc>
          <w:tcPr>
            <w:tcW w:w="9350" w:type="dxa"/>
          </w:tcPr>
          <w:p w14:paraId="7D75B2E4" w14:textId="77777777" w:rsidR="007C1A56" w:rsidRPr="00C463D2" w:rsidRDefault="007C1A56" w:rsidP="007C1A56">
            <w:pPr>
              <w:rPr>
                <w:rFonts w:ascii="Consolas" w:hAnsi="Consolas"/>
              </w:rPr>
            </w:pPr>
            <w:r w:rsidRPr="00C463D2">
              <w:rPr>
                <w:rFonts w:ascii="Consolas" w:hAnsi="Consolas"/>
              </w:rPr>
              <w:t>rule</w:t>
            </w:r>
          </w:p>
        </w:tc>
      </w:tr>
      <w:tr w:rsidR="007C1A56" w:rsidRPr="00C463D2" w14:paraId="697C0C58" w14:textId="77777777" w:rsidTr="007C1A56">
        <w:tc>
          <w:tcPr>
            <w:tcW w:w="9350" w:type="dxa"/>
          </w:tcPr>
          <w:p w14:paraId="316ACE60" w14:textId="77777777" w:rsidR="007C1A56" w:rsidRPr="00C463D2" w:rsidRDefault="007C1A56" w:rsidP="007C1A56">
            <w:pPr>
              <w:rPr>
                <w:rFonts w:ascii="Consolas" w:hAnsi="Consolas"/>
              </w:rPr>
            </w:pPr>
            <w:r w:rsidRPr="00C463D2">
              <w:rPr>
                <w:rFonts w:ascii="Consolas" w:hAnsi="Consolas"/>
              </w:rPr>
              <w:t>ruleevalcomp</w:t>
            </w:r>
          </w:p>
        </w:tc>
      </w:tr>
      <w:tr w:rsidR="007C1A56" w:rsidRPr="00C463D2" w14:paraId="2E3830DA" w14:textId="77777777" w:rsidTr="007C1A56">
        <w:tc>
          <w:tcPr>
            <w:tcW w:w="9350" w:type="dxa"/>
          </w:tcPr>
          <w:p w14:paraId="56F27325" w14:textId="77777777" w:rsidR="007C1A56" w:rsidRPr="00C463D2" w:rsidRDefault="007C1A56" w:rsidP="007C1A56">
            <w:pPr>
              <w:rPr>
                <w:rFonts w:ascii="Consolas" w:hAnsi="Consolas"/>
              </w:rPr>
            </w:pPr>
            <w:r w:rsidRPr="00C463D2">
              <w:rPr>
                <w:rFonts w:ascii="Consolas" w:hAnsi="Consolas"/>
              </w:rPr>
              <w:t>ruleratingclass</w:t>
            </w:r>
          </w:p>
        </w:tc>
      </w:tr>
      <w:tr w:rsidR="007C1A56" w:rsidRPr="00C463D2" w14:paraId="511FB4BC" w14:textId="77777777" w:rsidTr="007C1A56">
        <w:tc>
          <w:tcPr>
            <w:tcW w:w="9350" w:type="dxa"/>
          </w:tcPr>
          <w:p w14:paraId="3CB6EFF1" w14:textId="77777777" w:rsidR="007C1A56" w:rsidRPr="00C463D2" w:rsidRDefault="007C1A56" w:rsidP="007C1A56">
            <w:pPr>
              <w:rPr>
                <w:rFonts w:ascii="Consolas" w:hAnsi="Consolas"/>
              </w:rPr>
            </w:pPr>
            <w:r w:rsidRPr="00C463D2">
              <w:rPr>
                <w:rFonts w:ascii="Consolas" w:hAnsi="Consolas"/>
              </w:rPr>
              <w:t>rulerulecomp</w:t>
            </w:r>
          </w:p>
        </w:tc>
      </w:tr>
    </w:tbl>
    <w:p w14:paraId="48657560" w14:textId="77777777" w:rsidR="007C1A56" w:rsidRPr="00C463D2" w:rsidRDefault="007C1A56" w:rsidP="007C1A56">
      <w:pPr>
        <w:rPr>
          <w:rFonts w:ascii="Consolas" w:hAnsi="Consolas"/>
        </w:rPr>
      </w:pPr>
    </w:p>
    <w:p w14:paraId="7754BEFC" w14:textId="77777777" w:rsidR="007C1A56" w:rsidRPr="00C463D2" w:rsidRDefault="007C1A56" w:rsidP="007C1A56">
      <w:pPr>
        <w:rPr>
          <w:rFonts w:ascii="Consolas" w:hAnsi="Consolas"/>
        </w:rPr>
      </w:pPr>
      <w:bookmarkStart w:id="590" w:name="_Toc10647191"/>
      <w:r w:rsidRPr="002E1280">
        <w:rPr>
          <w:rStyle w:val="Heading3Char"/>
        </w:rPr>
        <w:t>Staging Counterpart Required</w:t>
      </w:r>
      <w:bookmarkEnd w:id="590"/>
      <w:r w:rsidRPr="00C463D2">
        <w:rPr>
          <w:rFonts w:ascii="Consolas" w:eastAsiaTheme="majorEastAsia" w:hAnsi="Consolas" w:cstheme="majorBidi"/>
          <w:b/>
          <w:color w:val="000000" w:themeColor="text1"/>
          <w:sz w:val="26"/>
          <w:szCs w:val="26"/>
        </w:rPr>
        <w:t xml:space="preserve">  </w:t>
      </w:r>
      <w:r w:rsidRPr="00C463D2">
        <w:rPr>
          <w:rFonts w:ascii="Consolas" w:hAnsi="Consolas"/>
        </w:rPr>
        <w:t>– There is a checkbox  that indicates that a table of the same name and similar structure exists in the Staging Server database.  This is used to document tables in NASIS that are also created in the Staging Server database.  Required, default = unchecked.</w:t>
      </w:r>
    </w:p>
    <w:p w14:paraId="092FC4F5" w14:textId="77777777" w:rsidR="007C1A56" w:rsidRPr="00C463D2" w:rsidRDefault="007C1A56" w:rsidP="007C1A56">
      <w:pPr>
        <w:rPr>
          <w:rFonts w:ascii="Consolas" w:hAnsi="Consolas"/>
        </w:rPr>
      </w:pPr>
    </w:p>
    <w:p w14:paraId="08A3A4C7" w14:textId="77777777" w:rsidR="007C1A56" w:rsidRPr="00C463D2" w:rsidRDefault="007C1A56" w:rsidP="007C1A56">
      <w:pPr>
        <w:rPr>
          <w:rFonts w:ascii="Consolas" w:hAnsi="Consolas"/>
        </w:rPr>
      </w:pPr>
      <w:bookmarkStart w:id="591" w:name="_Toc10647192"/>
      <w:r w:rsidRPr="002E1280">
        <w:rPr>
          <w:rStyle w:val="Heading3Char"/>
        </w:rPr>
        <w:t>Pedon PC to NASIS</w:t>
      </w:r>
      <w:bookmarkEnd w:id="591"/>
      <w:r w:rsidR="002E1280">
        <w:rPr>
          <w:rFonts w:ascii="Consolas" w:hAnsi="Consolas"/>
          <w:color w:val="000000" w:themeColor="text1"/>
        </w:rPr>
        <w:t xml:space="preserve"> -</w:t>
      </w:r>
      <w:r w:rsidRPr="00C463D2">
        <w:rPr>
          <w:rFonts w:ascii="Consolas" w:hAnsi="Consolas"/>
        </w:rPr>
        <w:t xml:space="preserve"> There is a checkbox that indicates that the table is included in the import from Pedon PC to NASIS. Required, default = unchecked.</w:t>
      </w:r>
    </w:p>
    <w:p w14:paraId="08F51B7F" w14:textId="77777777" w:rsidR="007C1A56" w:rsidRPr="00C463D2" w:rsidRDefault="007C1A56" w:rsidP="007C1A56">
      <w:pPr>
        <w:rPr>
          <w:rFonts w:ascii="Consolas" w:hAnsi="Consolas"/>
        </w:rPr>
      </w:pPr>
    </w:p>
    <w:p w14:paraId="3E2C8944" w14:textId="77777777" w:rsidR="007C1A56" w:rsidRPr="00C463D2" w:rsidRDefault="007C1A56" w:rsidP="002E1280">
      <w:pPr>
        <w:ind w:left="720"/>
        <w:rPr>
          <w:rFonts w:ascii="Consolas" w:hAnsi="Consolas"/>
        </w:rPr>
      </w:pPr>
      <w:r w:rsidRPr="00C463D2">
        <w:rPr>
          <w:rFonts w:ascii="Consolas" w:hAnsi="Consolas"/>
          <w:b/>
        </w:rPr>
        <w:t>Note:</w:t>
      </w:r>
      <w:r w:rsidRPr="00C463D2">
        <w:rPr>
          <w:rFonts w:ascii="Consolas" w:hAnsi="Consolas"/>
        </w:rPr>
        <w:t xml:space="preserve"> Any changes to the list of Pedon PC to NASIS tables also requires changes to the Pedon PC application.  </w:t>
      </w:r>
    </w:p>
    <w:p w14:paraId="4D9ABD09" w14:textId="77777777" w:rsidR="007C1A56" w:rsidRPr="00C463D2" w:rsidRDefault="007C1A56" w:rsidP="007C1A56">
      <w:pPr>
        <w:rPr>
          <w:rFonts w:ascii="Consolas" w:hAnsi="Consolas"/>
        </w:rPr>
      </w:pPr>
    </w:p>
    <w:p w14:paraId="4452D91D" w14:textId="77777777" w:rsidR="007C1A56" w:rsidRPr="00C463D2" w:rsidRDefault="007C1A56" w:rsidP="007C1A56">
      <w:pPr>
        <w:rPr>
          <w:rFonts w:ascii="Consolas" w:hAnsi="Consolas"/>
        </w:rPr>
      </w:pPr>
      <w:r w:rsidRPr="00C463D2">
        <w:rPr>
          <w:rFonts w:ascii="Consolas" w:hAnsi="Consolas"/>
        </w:rPr>
        <w:t>In NASIS 7.3, the following tables are set as Pedon PC to NASIS tables:</w:t>
      </w:r>
    </w:p>
    <w:p w14:paraId="395FF504" w14:textId="77777777"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9350"/>
      </w:tblGrid>
      <w:tr w:rsidR="007C1A56" w:rsidRPr="00B11ECB" w14:paraId="1EE8E00A" w14:textId="77777777" w:rsidTr="007C1A56">
        <w:tc>
          <w:tcPr>
            <w:tcW w:w="9350" w:type="dxa"/>
            <w:shd w:val="clear" w:color="auto" w:fill="FFFF00"/>
          </w:tcPr>
          <w:p w14:paraId="31477F3C" w14:textId="77777777" w:rsidR="007C1A56" w:rsidRPr="00B11ECB" w:rsidRDefault="007C1A56" w:rsidP="007C1A56">
            <w:pPr>
              <w:rPr>
                <w:rFonts w:ascii="Consolas" w:hAnsi="Consolas"/>
              </w:rPr>
            </w:pPr>
            <w:r w:rsidRPr="00B11ECB">
              <w:rPr>
                <w:rFonts w:ascii="Consolas" w:hAnsi="Consolas"/>
              </w:rPr>
              <w:t>Table physical name</w:t>
            </w:r>
          </w:p>
        </w:tc>
      </w:tr>
      <w:tr w:rsidR="007C1A56" w:rsidRPr="00C463D2" w14:paraId="5EC3D6AB" w14:textId="77777777" w:rsidTr="007C1A56">
        <w:tc>
          <w:tcPr>
            <w:tcW w:w="9350" w:type="dxa"/>
          </w:tcPr>
          <w:p w14:paraId="66E79ECC" w14:textId="77777777" w:rsidR="007C1A56" w:rsidRPr="00C463D2" w:rsidRDefault="007C1A56" w:rsidP="007C1A56">
            <w:pPr>
              <w:rPr>
                <w:rFonts w:ascii="Consolas" w:hAnsi="Consolas"/>
              </w:rPr>
            </w:pPr>
            <w:r w:rsidRPr="00C463D2">
              <w:rPr>
                <w:rFonts w:ascii="Consolas" w:hAnsi="Consolas"/>
              </w:rPr>
              <w:t>pediagfeatures</w:t>
            </w:r>
          </w:p>
        </w:tc>
      </w:tr>
      <w:tr w:rsidR="007C1A56" w:rsidRPr="00C463D2" w14:paraId="5635DAC7" w14:textId="77777777" w:rsidTr="007C1A56">
        <w:tc>
          <w:tcPr>
            <w:tcW w:w="9350" w:type="dxa"/>
          </w:tcPr>
          <w:p w14:paraId="1A0F40CE" w14:textId="77777777" w:rsidR="007C1A56" w:rsidRPr="00C463D2" w:rsidRDefault="002E1280" w:rsidP="007C1A56">
            <w:pPr>
              <w:rPr>
                <w:rFonts w:ascii="Consolas" w:hAnsi="Consolas"/>
              </w:rPr>
            </w:pPr>
            <w:r w:rsidRPr="00C463D2">
              <w:rPr>
                <w:rFonts w:ascii="Consolas" w:hAnsi="Consolas"/>
              </w:rPr>
              <w:t>P</w:t>
            </w:r>
            <w:r w:rsidR="007C1A56" w:rsidRPr="00C463D2">
              <w:rPr>
                <w:rFonts w:ascii="Consolas" w:hAnsi="Consolas"/>
              </w:rPr>
              <w:t>edon</w:t>
            </w:r>
          </w:p>
        </w:tc>
      </w:tr>
      <w:tr w:rsidR="007C1A56" w:rsidRPr="00C463D2" w14:paraId="69207B54" w14:textId="77777777" w:rsidTr="007C1A56">
        <w:tc>
          <w:tcPr>
            <w:tcW w:w="9350" w:type="dxa"/>
          </w:tcPr>
          <w:p w14:paraId="6B16EA1E" w14:textId="77777777" w:rsidR="007C1A56" w:rsidRPr="00C463D2" w:rsidRDefault="002E1280" w:rsidP="007C1A56">
            <w:pPr>
              <w:rPr>
                <w:rFonts w:ascii="Consolas" w:hAnsi="Consolas"/>
              </w:rPr>
            </w:pPr>
            <w:r w:rsidRPr="00C463D2">
              <w:rPr>
                <w:rFonts w:ascii="Consolas" w:hAnsi="Consolas"/>
              </w:rPr>
              <w:t>P</w:t>
            </w:r>
            <w:r w:rsidR="007C1A56" w:rsidRPr="00C463D2">
              <w:rPr>
                <w:rFonts w:ascii="Consolas" w:hAnsi="Consolas"/>
              </w:rPr>
              <w:t>efmp</w:t>
            </w:r>
          </w:p>
        </w:tc>
      </w:tr>
      <w:tr w:rsidR="007C1A56" w:rsidRPr="00C463D2" w14:paraId="08E80274" w14:textId="77777777" w:rsidTr="007C1A56">
        <w:tc>
          <w:tcPr>
            <w:tcW w:w="9350" w:type="dxa"/>
          </w:tcPr>
          <w:p w14:paraId="1E283E3A" w14:textId="77777777" w:rsidR="007C1A56" w:rsidRPr="00C463D2" w:rsidRDefault="007C1A56" w:rsidP="007C1A56">
            <w:pPr>
              <w:rPr>
                <w:rFonts w:ascii="Consolas" w:hAnsi="Consolas"/>
              </w:rPr>
            </w:pPr>
            <w:r w:rsidRPr="00C463D2">
              <w:rPr>
                <w:rFonts w:ascii="Consolas" w:hAnsi="Consolas"/>
              </w:rPr>
              <w:t>pehydricfieldindicator</w:t>
            </w:r>
          </w:p>
        </w:tc>
      </w:tr>
      <w:tr w:rsidR="007C1A56" w:rsidRPr="00C463D2" w14:paraId="304703EB" w14:textId="77777777" w:rsidTr="007C1A56">
        <w:tc>
          <w:tcPr>
            <w:tcW w:w="9350" w:type="dxa"/>
          </w:tcPr>
          <w:p w14:paraId="47B2C547" w14:textId="77777777" w:rsidR="007C1A56" w:rsidRPr="00C463D2" w:rsidRDefault="007C1A56" w:rsidP="007C1A56">
            <w:pPr>
              <w:rPr>
                <w:rFonts w:ascii="Consolas" w:hAnsi="Consolas"/>
              </w:rPr>
            </w:pPr>
            <w:r w:rsidRPr="00C463D2">
              <w:rPr>
                <w:rFonts w:ascii="Consolas" w:hAnsi="Consolas"/>
              </w:rPr>
              <w:t>peinfiltrationch</w:t>
            </w:r>
          </w:p>
        </w:tc>
      </w:tr>
      <w:tr w:rsidR="007C1A56" w:rsidRPr="00C463D2" w14:paraId="2EF57DB5" w14:textId="77777777" w:rsidTr="007C1A56">
        <w:tc>
          <w:tcPr>
            <w:tcW w:w="9350" w:type="dxa"/>
          </w:tcPr>
          <w:p w14:paraId="2F6E2105" w14:textId="77777777" w:rsidR="007C1A56" w:rsidRPr="00C463D2" w:rsidRDefault="007C1A56" w:rsidP="007C1A56">
            <w:pPr>
              <w:rPr>
                <w:rFonts w:ascii="Consolas" w:hAnsi="Consolas"/>
              </w:rPr>
            </w:pPr>
            <w:r w:rsidRPr="00C463D2">
              <w:rPr>
                <w:rFonts w:ascii="Consolas" w:hAnsi="Consolas"/>
              </w:rPr>
              <w:t>peinfiltrationchdata</w:t>
            </w:r>
          </w:p>
        </w:tc>
      </w:tr>
      <w:tr w:rsidR="007C1A56" w:rsidRPr="00C463D2" w14:paraId="42A22130" w14:textId="77777777" w:rsidTr="007C1A56">
        <w:tc>
          <w:tcPr>
            <w:tcW w:w="9350" w:type="dxa"/>
          </w:tcPr>
          <w:p w14:paraId="1AE447C5" w14:textId="77777777" w:rsidR="007C1A56" w:rsidRPr="00C463D2" w:rsidRDefault="007C1A56" w:rsidP="007C1A56">
            <w:pPr>
              <w:rPr>
                <w:rFonts w:ascii="Consolas" w:hAnsi="Consolas"/>
              </w:rPr>
            </w:pPr>
            <w:r w:rsidRPr="00C463D2">
              <w:rPr>
                <w:rFonts w:ascii="Consolas" w:hAnsi="Consolas"/>
              </w:rPr>
              <w:t>peinfiltrationfh</w:t>
            </w:r>
          </w:p>
        </w:tc>
      </w:tr>
      <w:tr w:rsidR="007C1A56" w:rsidRPr="00C463D2" w14:paraId="1039BFFB" w14:textId="77777777" w:rsidTr="007C1A56">
        <w:tc>
          <w:tcPr>
            <w:tcW w:w="9350" w:type="dxa"/>
          </w:tcPr>
          <w:p w14:paraId="60E0195C" w14:textId="77777777" w:rsidR="007C1A56" w:rsidRPr="00C463D2" w:rsidRDefault="007C1A56" w:rsidP="007C1A56">
            <w:pPr>
              <w:rPr>
                <w:rFonts w:ascii="Consolas" w:hAnsi="Consolas"/>
              </w:rPr>
            </w:pPr>
            <w:r w:rsidRPr="00C463D2">
              <w:rPr>
                <w:rFonts w:ascii="Consolas" w:hAnsi="Consolas"/>
              </w:rPr>
              <w:t>peinfiltrationfhdata</w:t>
            </w:r>
          </w:p>
        </w:tc>
      </w:tr>
      <w:tr w:rsidR="007C1A56" w:rsidRPr="00C463D2" w14:paraId="57814B37" w14:textId="77777777" w:rsidTr="007C1A56">
        <w:tc>
          <w:tcPr>
            <w:tcW w:w="9350" w:type="dxa"/>
          </w:tcPr>
          <w:p w14:paraId="1286C6B2" w14:textId="77777777" w:rsidR="007C1A56" w:rsidRPr="00C463D2" w:rsidRDefault="007C1A56" w:rsidP="007C1A56">
            <w:pPr>
              <w:rPr>
                <w:rFonts w:ascii="Consolas" w:hAnsi="Consolas"/>
              </w:rPr>
            </w:pPr>
            <w:r w:rsidRPr="00C463D2">
              <w:rPr>
                <w:rFonts w:ascii="Consolas" w:hAnsi="Consolas"/>
              </w:rPr>
              <w:t>peinfiltrationsummary</w:t>
            </w:r>
          </w:p>
        </w:tc>
      </w:tr>
      <w:tr w:rsidR="007C1A56" w:rsidRPr="00C463D2" w14:paraId="352D5968" w14:textId="77777777" w:rsidTr="007C1A56">
        <w:tc>
          <w:tcPr>
            <w:tcW w:w="9350" w:type="dxa"/>
          </w:tcPr>
          <w:p w14:paraId="162F71CC" w14:textId="77777777" w:rsidR="007C1A56" w:rsidRPr="00C463D2" w:rsidRDefault="007C1A56" w:rsidP="007C1A56">
            <w:pPr>
              <w:rPr>
                <w:rFonts w:ascii="Consolas" w:hAnsi="Consolas"/>
              </w:rPr>
            </w:pPr>
            <w:r w:rsidRPr="00C463D2">
              <w:rPr>
                <w:rFonts w:ascii="Consolas" w:hAnsi="Consolas"/>
              </w:rPr>
              <w:t>pepenetrationresistance</w:t>
            </w:r>
          </w:p>
        </w:tc>
      </w:tr>
      <w:tr w:rsidR="007C1A56" w:rsidRPr="00C463D2" w14:paraId="4B54C6B2" w14:textId="77777777" w:rsidTr="007C1A56">
        <w:tc>
          <w:tcPr>
            <w:tcW w:w="9350" w:type="dxa"/>
          </w:tcPr>
          <w:p w14:paraId="27CBAA66" w14:textId="77777777" w:rsidR="007C1A56" w:rsidRPr="00C463D2" w:rsidRDefault="007C1A56" w:rsidP="007C1A56">
            <w:pPr>
              <w:rPr>
                <w:rFonts w:ascii="Consolas" w:hAnsi="Consolas"/>
              </w:rPr>
            </w:pPr>
            <w:r w:rsidRPr="00C463D2">
              <w:rPr>
                <w:rFonts w:ascii="Consolas" w:hAnsi="Consolas"/>
              </w:rPr>
              <w:t>perestrictions</w:t>
            </w:r>
          </w:p>
        </w:tc>
      </w:tr>
      <w:tr w:rsidR="007C1A56" w:rsidRPr="00C463D2" w14:paraId="4F7BA3BD" w14:textId="77777777" w:rsidTr="007C1A56">
        <w:tc>
          <w:tcPr>
            <w:tcW w:w="9350" w:type="dxa"/>
          </w:tcPr>
          <w:p w14:paraId="0E578AFC" w14:textId="77777777" w:rsidR="007C1A56" w:rsidRPr="00C463D2" w:rsidRDefault="007C1A56" w:rsidP="007C1A56">
            <w:pPr>
              <w:rPr>
                <w:rFonts w:ascii="Consolas" w:hAnsi="Consolas"/>
              </w:rPr>
            </w:pPr>
            <w:r w:rsidRPr="00C463D2">
              <w:rPr>
                <w:rFonts w:ascii="Consolas" w:hAnsi="Consolas"/>
              </w:rPr>
              <w:t>pesoilstability</w:t>
            </w:r>
          </w:p>
        </w:tc>
      </w:tr>
      <w:tr w:rsidR="007C1A56" w:rsidRPr="00C463D2" w14:paraId="60A846F3" w14:textId="77777777" w:rsidTr="007C1A56">
        <w:tc>
          <w:tcPr>
            <w:tcW w:w="9350" w:type="dxa"/>
          </w:tcPr>
          <w:p w14:paraId="55455A5B" w14:textId="77777777" w:rsidR="007C1A56" w:rsidRPr="00C463D2" w:rsidRDefault="007C1A56" w:rsidP="007C1A56">
            <w:pPr>
              <w:rPr>
                <w:rFonts w:ascii="Consolas" w:hAnsi="Consolas"/>
              </w:rPr>
            </w:pPr>
            <w:r w:rsidRPr="00C463D2">
              <w:rPr>
                <w:rFonts w:ascii="Consolas" w:hAnsi="Consolas"/>
              </w:rPr>
              <w:t>petaxhistfmmin</w:t>
            </w:r>
          </w:p>
        </w:tc>
      </w:tr>
      <w:tr w:rsidR="007C1A56" w:rsidRPr="00C463D2" w14:paraId="2665F45D" w14:textId="77777777" w:rsidTr="007C1A56">
        <w:tc>
          <w:tcPr>
            <w:tcW w:w="9350" w:type="dxa"/>
          </w:tcPr>
          <w:p w14:paraId="32B6B5B7" w14:textId="77777777" w:rsidR="007C1A56" w:rsidRPr="00C463D2" w:rsidRDefault="007C1A56" w:rsidP="007C1A56">
            <w:pPr>
              <w:rPr>
                <w:rFonts w:ascii="Consolas" w:hAnsi="Consolas"/>
              </w:rPr>
            </w:pPr>
            <w:r w:rsidRPr="00C463D2">
              <w:rPr>
                <w:rFonts w:ascii="Consolas" w:hAnsi="Consolas"/>
              </w:rPr>
              <w:t>petaxhistmoistcl</w:t>
            </w:r>
          </w:p>
        </w:tc>
      </w:tr>
      <w:tr w:rsidR="007C1A56" w:rsidRPr="00C463D2" w14:paraId="63EF2FEB" w14:textId="77777777" w:rsidTr="007C1A56">
        <w:tc>
          <w:tcPr>
            <w:tcW w:w="9350" w:type="dxa"/>
          </w:tcPr>
          <w:p w14:paraId="305C672E" w14:textId="77777777" w:rsidR="007C1A56" w:rsidRPr="00C463D2" w:rsidRDefault="007C1A56" w:rsidP="007C1A56">
            <w:pPr>
              <w:rPr>
                <w:rFonts w:ascii="Consolas" w:hAnsi="Consolas"/>
              </w:rPr>
            </w:pPr>
            <w:r w:rsidRPr="00C463D2">
              <w:rPr>
                <w:rFonts w:ascii="Consolas" w:hAnsi="Consolas"/>
              </w:rPr>
              <w:t>petaxhistory</w:t>
            </w:r>
          </w:p>
        </w:tc>
      </w:tr>
      <w:tr w:rsidR="007C1A56" w:rsidRPr="00C463D2" w14:paraId="3CDD6E4A" w14:textId="77777777" w:rsidTr="007C1A56">
        <w:tc>
          <w:tcPr>
            <w:tcW w:w="9350" w:type="dxa"/>
          </w:tcPr>
          <w:p w14:paraId="6A0E2CE6" w14:textId="77777777" w:rsidR="007C1A56" w:rsidRPr="00C463D2" w:rsidRDefault="007C1A56" w:rsidP="007C1A56">
            <w:pPr>
              <w:rPr>
                <w:rFonts w:ascii="Consolas" w:hAnsi="Consolas"/>
              </w:rPr>
            </w:pPr>
            <w:r w:rsidRPr="00C463D2">
              <w:rPr>
                <w:rFonts w:ascii="Consolas" w:hAnsi="Consolas"/>
              </w:rPr>
              <w:t>petext</w:t>
            </w:r>
          </w:p>
        </w:tc>
      </w:tr>
      <w:tr w:rsidR="007C1A56" w:rsidRPr="00C463D2" w14:paraId="53D4782D" w14:textId="77777777" w:rsidTr="007C1A56">
        <w:tc>
          <w:tcPr>
            <w:tcW w:w="9350" w:type="dxa"/>
          </w:tcPr>
          <w:p w14:paraId="15DCD498" w14:textId="77777777" w:rsidR="007C1A56" w:rsidRPr="00C463D2" w:rsidRDefault="007C1A56" w:rsidP="007C1A56">
            <w:pPr>
              <w:rPr>
                <w:rFonts w:ascii="Consolas" w:hAnsi="Consolas"/>
              </w:rPr>
            </w:pPr>
            <w:r w:rsidRPr="00C463D2">
              <w:rPr>
                <w:rFonts w:ascii="Consolas" w:hAnsi="Consolas"/>
              </w:rPr>
              <w:t>petxhistfmother</w:t>
            </w:r>
          </w:p>
        </w:tc>
      </w:tr>
      <w:tr w:rsidR="007C1A56" w:rsidRPr="00C463D2" w14:paraId="10157426" w14:textId="77777777" w:rsidTr="007C1A56">
        <w:tc>
          <w:tcPr>
            <w:tcW w:w="9350" w:type="dxa"/>
          </w:tcPr>
          <w:p w14:paraId="19132F97" w14:textId="77777777" w:rsidR="007C1A56" w:rsidRPr="00C463D2" w:rsidRDefault="007C1A56" w:rsidP="007C1A56">
            <w:pPr>
              <w:rPr>
                <w:rFonts w:ascii="Consolas" w:hAnsi="Consolas"/>
              </w:rPr>
            </w:pPr>
            <w:r w:rsidRPr="00C463D2">
              <w:rPr>
                <w:rFonts w:ascii="Consolas" w:hAnsi="Consolas"/>
              </w:rPr>
              <w:t>phcemagent</w:t>
            </w:r>
          </w:p>
        </w:tc>
      </w:tr>
      <w:tr w:rsidR="007C1A56" w:rsidRPr="00C463D2" w14:paraId="2E602AEB" w14:textId="77777777" w:rsidTr="007C1A56">
        <w:tc>
          <w:tcPr>
            <w:tcW w:w="9350" w:type="dxa"/>
          </w:tcPr>
          <w:p w14:paraId="22158370" w14:textId="77777777" w:rsidR="007C1A56" w:rsidRPr="00C463D2" w:rsidRDefault="007C1A56" w:rsidP="007C1A56">
            <w:pPr>
              <w:rPr>
                <w:rFonts w:ascii="Consolas" w:hAnsi="Consolas"/>
              </w:rPr>
            </w:pPr>
            <w:r w:rsidRPr="00C463D2">
              <w:rPr>
                <w:rFonts w:ascii="Consolas" w:hAnsi="Consolas"/>
              </w:rPr>
              <w:lastRenderedPageBreak/>
              <w:t>phcolor</w:t>
            </w:r>
          </w:p>
        </w:tc>
      </w:tr>
      <w:tr w:rsidR="007C1A56" w:rsidRPr="00C463D2" w14:paraId="58F0BA30" w14:textId="77777777" w:rsidTr="007C1A56">
        <w:tc>
          <w:tcPr>
            <w:tcW w:w="9350" w:type="dxa"/>
          </w:tcPr>
          <w:p w14:paraId="3A5B3AEF" w14:textId="77777777" w:rsidR="007C1A56" w:rsidRPr="00C463D2" w:rsidRDefault="007C1A56" w:rsidP="007C1A56">
            <w:pPr>
              <w:rPr>
                <w:rFonts w:ascii="Consolas" w:hAnsi="Consolas"/>
              </w:rPr>
            </w:pPr>
            <w:r w:rsidRPr="00C463D2">
              <w:rPr>
                <w:rFonts w:ascii="Consolas" w:hAnsi="Consolas"/>
              </w:rPr>
              <w:t>phconccolor</w:t>
            </w:r>
          </w:p>
        </w:tc>
      </w:tr>
      <w:tr w:rsidR="007C1A56" w:rsidRPr="00C463D2" w14:paraId="43E489F5" w14:textId="77777777" w:rsidTr="007C1A56">
        <w:tc>
          <w:tcPr>
            <w:tcW w:w="9350" w:type="dxa"/>
          </w:tcPr>
          <w:p w14:paraId="2623BBB3" w14:textId="77777777" w:rsidR="007C1A56" w:rsidRPr="00C463D2" w:rsidRDefault="007C1A56" w:rsidP="007C1A56">
            <w:pPr>
              <w:rPr>
                <w:rFonts w:ascii="Consolas" w:hAnsi="Consolas"/>
              </w:rPr>
            </w:pPr>
            <w:r w:rsidRPr="00C463D2">
              <w:rPr>
                <w:rFonts w:ascii="Consolas" w:hAnsi="Consolas"/>
              </w:rPr>
              <w:t>phconcs</w:t>
            </w:r>
          </w:p>
        </w:tc>
      </w:tr>
      <w:tr w:rsidR="007C1A56" w:rsidRPr="00C463D2" w14:paraId="184AF850" w14:textId="77777777" w:rsidTr="007C1A56">
        <w:tc>
          <w:tcPr>
            <w:tcW w:w="9350" w:type="dxa"/>
          </w:tcPr>
          <w:p w14:paraId="318D643B" w14:textId="77777777" w:rsidR="007C1A56" w:rsidRPr="00C463D2" w:rsidRDefault="007C1A56" w:rsidP="007C1A56">
            <w:pPr>
              <w:rPr>
                <w:rFonts w:ascii="Consolas" w:hAnsi="Consolas"/>
              </w:rPr>
            </w:pPr>
            <w:r w:rsidRPr="00C463D2">
              <w:rPr>
                <w:rFonts w:ascii="Consolas" w:hAnsi="Consolas"/>
              </w:rPr>
              <w:t>phcracks</w:t>
            </w:r>
          </w:p>
        </w:tc>
      </w:tr>
      <w:tr w:rsidR="007C1A56" w:rsidRPr="00C463D2" w14:paraId="1344CFC1" w14:textId="77777777" w:rsidTr="007C1A56">
        <w:tc>
          <w:tcPr>
            <w:tcW w:w="9350" w:type="dxa"/>
          </w:tcPr>
          <w:p w14:paraId="0F24D67A" w14:textId="77777777" w:rsidR="007C1A56" w:rsidRPr="00C463D2" w:rsidRDefault="002E1280" w:rsidP="007C1A56">
            <w:pPr>
              <w:rPr>
                <w:rFonts w:ascii="Consolas" w:hAnsi="Consolas"/>
              </w:rPr>
            </w:pPr>
            <w:r w:rsidRPr="00C463D2">
              <w:rPr>
                <w:rFonts w:ascii="Consolas" w:hAnsi="Consolas"/>
              </w:rPr>
              <w:t>P</w:t>
            </w:r>
            <w:r w:rsidR="007C1A56" w:rsidRPr="00C463D2">
              <w:rPr>
                <w:rFonts w:ascii="Consolas" w:hAnsi="Consolas"/>
              </w:rPr>
              <w:t>hdb</w:t>
            </w:r>
          </w:p>
        </w:tc>
      </w:tr>
      <w:tr w:rsidR="007C1A56" w:rsidRPr="00C463D2" w14:paraId="05C13C04" w14:textId="77777777" w:rsidTr="007C1A56">
        <w:tc>
          <w:tcPr>
            <w:tcW w:w="9350" w:type="dxa"/>
          </w:tcPr>
          <w:p w14:paraId="51E2D2E3" w14:textId="77777777" w:rsidR="007C1A56" w:rsidRPr="00C463D2" w:rsidRDefault="007C1A56" w:rsidP="007C1A56">
            <w:pPr>
              <w:rPr>
                <w:rFonts w:ascii="Consolas" w:hAnsi="Consolas"/>
              </w:rPr>
            </w:pPr>
            <w:r w:rsidRPr="00C463D2">
              <w:rPr>
                <w:rFonts w:ascii="Consolas" w:hAnsi="Consolas"/>
              </w:rPr>
              <w:t>phdbcompliantcavity</w:t>
            </w:r>
          </w:p>
        </w:tc>
      </w:tr>
      <w:tr w:rsidR="007C1A56" w:rsidRPr="00C463D2" w14:paraId="57C7915C" w14:textId="77777777" w:rsidTr="007C1A56">
        <w:tc>
          <w:tcPr>
            <w:tcW w:w="9350" w:type="dxa"/>
          </w:tcPr>
          <w:p w14:paraId="612807FE" w14:textId="77777777" w:rsidR="007C1A56" w:rsidRPr="00C463D2" w:rsidRDefault="007C1A56" w:rsidP="007C1A56">
            <w:pPr>
              <w:rPr>
                <w:rFonts w:ascii="Consolas" w:hAnsi="Consolas"/>
              </w:rPr>
            </w:pPr>
            <w:r w:rsidRPr="00C463D2">
              <w:rPr>
                <w:rFonts w:ascii="Consolas" w:hAnsi="Consolas"/>
              </w:rPr>
              <w:t>phdbcore</w:t>
            </w:r>
          </w:p>
        </w:tc>
      </w:tr>
      <w:tr w:rsidR="007C1A56" w:rsidRPr="00C463D2" w14:paraId="5A3ADA6C" w14:textId="77777777" w:rsidTr="007C1A56">
        <w:tc>
          <w:tcPr>
            <w:tcW w:w="9350" w:type="dxa"/>
          </w:tcPr>
          <w:p w14:paraId="1E205A74" w14:textId="77777777" w:rsidR="007C1A56" w:rsidRPr="00C463D2" w:rsidRDefault="007C1A56" w:rsidP="007C1A56">
            <w:pPr>
              <w:rPr>
                <w:rFonts w:ascii="Consolas" w:hAnsi="Consolas"/>
              </w:rPr>
            </w:pPr>
            <w:r w:rsidRPr="00C463D2">
              <w:rPr>
                <w:rFonts w:ascii="Consolas" w:hAnsi="Consolas"/>
              </w:rPr>
              <w:t>phdbcorereading</w:t>
            </w:r>
          </w:p>
        </w:tc>
      </w:tr>
      <w:tr w:rsidR="007C1A56" w:rsidRPr="00C463D2" w14:paraId="3746C07C" w14:textId="77777777" w:rsidTr="007C1A56">
        <w:tc>
          <w:tcPr>
            <w:tcW w:w="9350" w:type="dxa"/>
          </w:tcPr>
          <w:p w14:paraId="1EDA499D" w14:textId="77777777" w:rsidR="007C1A56" w:rsidRPr="00C463D2" w:rsidRDefault="007C1A56" w:rsidP="007C1A56">
            <w:pPr>
              <w:rPr>
                <w:rFonts w:ascii="Consolas" w:hAnsi="Consolas"/>
              </w:rPr>
            </w:pPr>
            <w:r w:rsidRPr="00C463D2">
              <w:rPr>
                <w:rFonts w:ascii="Consolas" w:hAnsi="Consolas"/>
              </w:rPr>
              <w:t>phdbscoop</w:t>
            </w:r>
          </w:p>
        </w:tc>
      </w:tr>
      <w:tr w:rsidR="007C1A56" w:rsidRPr="00C463D2" w14:paraId="03150250" w14:textId="77777777" w:rsidTr="007C1A56">
        <w:tc>
          <w:tcPr>
            <w:tcW w:w="9350" w:type="dxa"/>
          </w:tcPr>
          <w:p w14:paraId="30533495" w14:textId="77777777" w:rsidR="007C1A56" w:rsidRPr="00C463D2" w:rsidRDefault="007C1A56" w:rsidP="007C1A56">
            <w:pPr>
              <w:rPr>
                <w:rFonts w:ascii="Consolas" w:hAnsi="Consolas"/>
              </w:rPr>
            </w:pPr>
            <w:r w:rsidRPr="00C463D2">
              <w:rPr>
                <w:rFonts w:ascii="Consolas" w:hAnsi="Consolas"/>
              </w:rPr>
              <w:t>phdbscoopreading</w:t>
            </w:r>
          </w:p>
        </w:tc>
      </w:tr>
      <w:tr w:rsidR="007C1A56" w:rsidRPr="00C463D2" w14:paraId="082F4D73" w14:textId="77777777" w:rsidTr="007C1A56">
        <w:tc>
          <w:tcPr>
            <w:tcW w:w="9350" w:type="dxa"/>
          </w:tcPr>
          <w:p w14:paraId="580663CB" w14:textId="77777777" w:rsidR="007C1A56" w:rsidRPr="00C463D2" w:rsidRDefault="007C1A56" w:rsidP="007C1A56">
            <w:pPr>
              <w:rPr>
                <w:rFonts w:ascii="Consolas" w:hAnsi="Consolas"/>
              </w:rPr>
            </w:pPr>
            <w:r w:rsidRPr="00C463D2">
              <w:rPr>
                <w:rFonts w:ascii="Consolas" w:hAnsi="Consolas"/>
              </w:rPr>
              <w:t>phdesgnsuffix</w:t>
            </w:r>
          </w:p>
        </w:tc>
      </w:tr>
      <w:tr w:rsidR="007C1A56" w:rsidRPr="00C463D2" w14:paraId="33E56658" w14:textId="77777777" w:rsidTr="007C1A56">
        <w:tc>
          <w:tcPr>
            <w:tcW w:w="9350" w:type="dxa"/>
          </w:tcPr>
          <w:p w14:paraId="19BAF212" w14:textId="77777777" w:rsidR="007C1A56" w:rsidRPr="00C463D2" w:rsidRDefault="007C1A56" w:rsidP="007C1A56">
            <w:pPr>
              <w:rPr>
                <w:rFonts w:ascii="Consolas" w:hAnsi="Consolas"/>
              </w:rPr>
            </w:pPr>
            <w:r w:rsidRPr="00C463D2">
              <w:rPr>
                <w:rFonts w:ascii="Consolas" w:hAnsi="Consolas"/>
              </w:rPr>
              <w:t>phfeatcolor</w:t>
            </w:r>
          </w:p>
        </w:tc>
      </w:tr>
      <w:tr w:rsidR="007C1A56" w:rsidRPr="00C463D2" w14:paraId="05E69770" w14:textId="77777777" w:rsidTr="007C1A56">
        <w:tc>
          <w:tcPr>
            <w:tcW w:w="9350" w:type="dxa"/>
          </w:tcPr>
          <w:p w14:paraId="02941497" w14:textId="77777777" w:rsidR="007C1A56" w:rsidRPr="00C463D2" w:rsidRDefault="007C1A56" w:rsidP="007C1A56">
            <w:pPr>
              <w:rPr>
                <w:rFonts w:ascii="Consolas" w:hAnsi="Consolas"/>
              </w:rPr>
            </w:pPr>
            <w:r w:rsidRPr="00C463D2">
              <w:rPr>
                <w:rFonts w:ascii="Consolas" w:hAnsi="Consolas"/>
              </w:rPr>
              <w:t>phfeatures</w:t>
            </w:r>
          </w:p>
        </w:tc>
      </w:tr>
      <w:tr w:rsidR="007C1A56" w:rsidRPr="00C463D2" w14:paraId="5B7708EB" w14:textId="77777777" w:rsidTr="007C1A56">
        <w:tc>
          <w:tcPr>
            <w:tcW w:w="9350" w:type="dxa"/>
          </w:tcPr>
          <w:p w14:paraId="7A4C481A" w14:textId="77777777" w:rsidR="007C1A56" w:rsidRPr="00C463D2" w:rsidRDefault="002E1280" w:rsidP="007C1A56">
            <w:pPr>
              <w:rPr>
                <w:rFonts w:ascii="Consolas" w:hAnsi="Consolas"/>
              </w:rPr>
            </w:pPr>
            <w:r w:rsidRPr="00C463D2">
              <w:rPr>
                <w:rFonts w:ascii="Consolas" w:hAnsi="Consolas"/>
              </w:rPr>
              <w:t>P</w:t>
            </w:r>
            <w:r w:rsidR="007C1A56" w:rsidRPr="00C463D2">
              <w:rPr>
                <w:rFonts w:ascii="Consolas" w:hAnsi="Consolas"/>
              </w:rPr>
              <w:t>hfmp</w:t>
            </w:r>
          </w:p>
        </w:tc>
      </w:tr>
      <w:tr w:rsidR="007C1A56" w:rsidRPr="00C463D2" w14:paraId="4723A1A7" w14:textId="77777777" w:rsidTr="007C1A56">
        <w:tc>
          <w:tcPr>
            <w:tcW w:w="9350" w:type="dxa"/>
          </w:tcPr>
          <w:p w14:paraId="009DF744" w14:textId="77777777" w:rsidR="007C1A56" w:rsidRPr="00C463D2" w:rsidRDefault="007C1A56" w:rsidP="007C1A56">
            <w:pPr>
              <w:rPr>
                <w:rFonts w:ascii="Consolas" w:hAnsi="Consolas"/>
              </w:rPr>
            </w:pPr>
            <w:r w:rsidRPr="00C463D2">
              <w:rPr>
                <w:rFonts w:ascii="Consolas" w:hAnsi="Consolas"/>
              </w:rPr>
              <w:t>phfrags</w:t>
            </w:r>
          </w:p>
        </w:tc>
      </w:tr>
      <w:tr w:rsidR="007C1A56" w:rsidRPr="00C463D2" w14:paraId="5DB72FD8" w14:textId="77777777" w:rsidTr="007C1A56">
        <w:tc>
          <w:tcPr>
            <w:tcW w:w="9350" w:type="dxa"/>
          </w:tcPr>
          <w:p w14:paraId="3CFD551E" w14:textId="77777777" w:rsidR="007C1A56" w:rsidRPr="00C463D2" w:rsidRDefault="007C1A56" w:rsidP="007C1A56">
            <w:pPr>
              <w:rPr>
                <w:rFonts w:ascii="Consolas" w:hAnsi="Consolas"/>
              </w:rPr>
            </w:pPr>
            <w:r w:rsidRPr="00C463D2">
              <w:rPr>
                <w:rFonts w:ascii="Consolas" w:hAnsi="Consolas"/>
              </w:rPr>
              <w:t>phhuarts</w:t>
            </w:r>
          </w:p>
        </w:tc>
      </w:tr>
      <w:tr w:rsidR="007C1A56" w:rsidRPr="00C463D2" w14:paraId="1905D1B4" w14:textId="77777777" w:rsidTr="007C1A56">
        <w:tc>
          <w:tcPr>
            <w:tcW w:w="9350" w:type="dxa"/>
          </w:tcPr>
          <w:p w14:paraId="57B36A67" w14:textId="77777777" w:rsidR="007C1A56" w:rsidRPr="00C463D2" w:rsidRDefault="007C1A56" w:rsidP="007C1A56">
            <w:pPr>
              <w:rPr>
                <w:rFonts w:ascii="Consolas" w:hAnsi="Consolas"/>
              </w:rPr>
            </w:pPr>
            <w:r w:rsidRPr="00C463D2">
              <w:rPr>
                <w:rFonts w:ascii="Consolas" w:hAnsi="Consolas"/>
              </w:rPr>
              <w:t>phlabresults</w:t>
            </w:r>
          </w:p>
        </w:tc>
      </w:tr>
      <w:tr w:rsidR="007C1A56" w:rsidRPr="00C463D2" w14:paraId="3E56704B" w14:textId="77777777" w:rsidTr="007C1A56">
        <w:tc>
          <w:tcPr>
            <w:tcW w:w="9350" w:type="dxa"/>
          </w:tcPr>
          <w:p w14:paraId="0F4AA988" w14:textId="77777777" w:rsidR="007C1A56" w:rsidRPr="00C463D2" w:rsidRDefault="007C1A56" w:rsidP="007C1A56">
            <w:pPr>
              <w:rPr>
                <w:rFonts w:ascii="Consolas" w:hAnsi="Consolas"/>
              </w:rPr>
            </w:pPr>
            <w:r w:rsidRPr="00C463D2">
              <w:rPr>
                <w:rFonts w:ascii="Consolas" w:hAnsi="Consolas"/>
              </w:rPr>
              <w:t>phmottles</w:t>
            </w:r>
          </w:p>
        </w:tc>
      </w:tr>
      <w:tr w:rsidR="007C1A56" w:rsidRPr="00C463D2" w14:paraId="561F2750" w14:textId="77777777" w:rsidTr="007C1A56">
        <w:tc>
          <w:tcPr>
            <w:tcW w:w="9350" w:type="dxa"/>
          </w:tcPr>
          <w:p w14:paraId="151EB554" w14:textId="77777777" w:rsidR="007C1A56" w:rsidRPr="00C463D2" w:rsidRDefault="007C1A56" w:rsidP="007C1A56">
            <w:pPr>
              <w:rPr>
                <w:rFonts w:ascii="Consolas" w:hAnsi="Consolas"/>
              </w:rPr>
            </w:pPr>
            <w:r w:rsidRPr="00C463D2">
              <w:rPr>
                <w:rFonts w:ascii="Consolas" w:hAnsi="Consolas"/>
              </w:rPr>
              <w:t>phorizon</w:t>
            </w:r>
          </w:p>
        </w:tc>
      </w:tr>
      <w:tr w:rsidR="007C1A56" w:rsidRPr="00C463D2" w14:paraId="5CCC0EF9" w14:textId="77777777" w:rsidTr="007C1A56">
        <w:tc>
          <w:tcPr>
            <w:tcW w:w="9350" w:type="dxa"/>
          </w:tcPr>
          <w:p w14:paraId="04341310" w14:textId="77777777" w:rsidR="007C1A56" w:rsidRPr="00C463D2" w:rsidRDefault="007C1A56" w:rsidP="007C1A56">
            <w:pPr>
              <w:rPr>
                <w:rFonts w:ascii="Consolas" w:hAnsi="Consolas"/>
              </w:rPr>
            </w:pPr>
            <w:r w:rsidRPr="00C463D2">
              <w:rPr>
                <w:rFonts w:ascii="Consolas" w:hAnsi="Consolas"/>
              </w:rPr>
              <w:t>phpores</w:t>
            </w:r>
          </w:p>
        </w:tc>
      </w:tr>
      <w:tr w:rsidR="007C1A56" w:rsidRPr="00C463D2" w14:paraId="65567B8B" w14:textId="77777777" w:rsidTr="007C1A56">
        <w:tc>
          <w:tcPr>
            <w:tcW w:w="9350" w:type="dxa"/>
          </w:tcPr>
          <w:p w14:paraId="1B674F36" w14:textId="77777777" w:rsidR="007C1A56" w:rsidRPr="00C463D2" w:rsidRDefault="007C1A56" w:rsidP="007C1A56">
            <w:pPr>
              <w:rPr>
                <w:rFonts w:ascii="Consolas" w:hAnsi="Consolas"/>
              </w:rPr>
            </w:pPr>
            <w:r w:rsidRPr="00C463D2">
              <w:rPr>
                <w:rFonts w:ascii="Consolas" w:hAnsi="Consolas"/>
              </w:rPr>
              <w:t>phpvsf</w:t>
            </w:r>
          </w:p>
        </w:tc>
      </w:tr>
      <w:tr w:rsidR="007C1A56" w:rsidRPr="00C463D2" w14:paraId="28633570" w14:textId="77777777" w:rsidTr="007C1A56">
        <w:tc>
          <w:tcPr>
            <w:tcW w:w="9350" w:type="dxa"/>
          </w:tcPr>
          <w:p w14:paraId="41CE74CA" w14:textId="77777777" w:rsidR="007C1A56" w:rsidRPr="00C463D2" w:rsidRDefault="007C1A56" w:rsidP="007C1A56">
            <w:pPr>
              <w:rPr>
                <w:rFonts w:ascii="Consolas" w:hAnsi="Consolas"/>
              </w:rPr>
            </w:pPr>
            <w:r w:rsidRPr="00C463D2">
              <w:rPr>
                <w:rFonts w:ascii="Consolas" w:hAnsi="Consolas"/>
              </w:rPr>
              <w:t>phpvsfcolor</w:t>
            </w:r>
          </w:p>
        </w:tc>
      </w:tr>
      <w:tr w:rsidR="007C1A56" w:rsidRPr="00C463D2" w14:paraId="56504DBF" w14:textId="77777777" w:rsidTr="007C1A56">
        <w:tc>
          <w:tcPr>
            <w:tcW w:w="9350" w:type="dxa"/>
          </w:tcPr>
          <w:p w14:paraId="0105CB2E" w14:textId="77777777" w:rsidR="007C1A56" w:rsidRPr="00C463D2" w:rsidRDefault="007C1A56" w:rsidP="007C1A56">
            <w:pPr>
              <w:rPr>
                <w:rFonts w:ascii="Consolas" w:hAnsi="Consolas"/>
              </w:rPr>
            </w:pPr>
            <w:r w:rsidRPr="00C463D2">
              <w:rPr>
                <w:rFonts w:ascii="Consolas" w:hAnsi="Consolas"/>
              </w:rPr>
              <w:t>phrdxfeatures</w:t>
            </w:r>
          </w:p>
        </w:tc>
      </w:tr>
      <w:tr w:rsidR="007C1A56" w:rsidRPr="00C463D2" w14:paraId="216F5ECE" w14:textId="77777777" w:rsidTr="007C1A56">
        <w:tc>
          <w:tcPr>
            <w:tcW w:w="9350" w:type="dxa"/>
          </w:tcPr>
          <w:p w14:paraId="61C36E67" w14:textId="77777777" w:rsidR="007C1A56" w:rsidRPr="00C463D2" w:rsidRDefault="007C1A56" w:rsidP="007C1A56">
            <w:pPr>
              <w:rPr>
                <w:rFonts w:ascii="Consolas" w:hAnsi="Consolas"/>
              </w:rPr>
            </w:pPr>
            <w:r w:rsidRPr="00C463D2">
              <w:rPr>
                <w:rFonts w:ascii="Consolas" w:hAnsi="Consolas"/>
              </w:rPr>
              <w:t>phredoxfcolor</w:t>
            </w:r>
          </w:p>
        </w:tc>
      </w:tr>
      <w:tr w:rsidR="007C1A56" w:rsidRPr="00C463D2" w14:paraId="0DEB15AB" w14:textId="77777777" w:rsidTr="007C1A56">
        <w:tc>
          <w:tcPr>
            <w:tcW w:w="9350" w:type="dxa"/>
          </w:tcPr>
          <w:p w14:paraId="4894C234" w14:textId="77777777" w:rsidR="007C1A56" w:rsidRPr="00C463D2" w:rsidRDefault="007C1A56" w:rsidP="007C1A56">
            <w:pPr>
              <w:rPr>
                <w:rFonts w:ascii="Consolas" w:hAnsi="Consolas"/>
              </w:rPr>
            </w:pPr>
            <w:r w:rsidRPr="00C463D2">
              <w:rPr>
                <w:rFonts w:ascii="Consolas" w:hAnsi="Consolas"/>
              </w:rPr>
              <w:t>phroots</w:t>
            </w:r>
          </w:p>
        </w:tc>
      </w:tr>
      <w:tr w:rsidR="007C1A56" w:rsidRPr="00C463D2" w14:paraId="4E5CAFED" w14:textId="77777777" w:rsidTr="007C1A56">
        <w:tc>
          <w:tcPr>
            <w:tcW w:w="9350" w:type="dxa"/>
          </w:tcPr>
          <w:p w14:paraId="0EAAED42" w14:textId="77777777" w:rsidR="007C1A56" w:rsidRPr="00C463D2" w:rsidRDefault="007C1A56" w:rsidP="007C1A56">
            <w:pPr>
              <w:rPr>
                <w:rFonts w:ascii="Consolas" w:hAnsi="Consolas"/>
              </w:rPr>
            </w:pPr>
            <w:r w:rsidRPr="00C463D2">
              <w:rPr>
                <w:rFonts w:ascii="Consolas" w:hAnsi="Consolas"/>
              </w:rPr>
              <w:t>phsample</w:t>
            </w:r>
          </w:p>
        </w:tc>
      </w:tr>
      <w:tr w:rsidR="007C1A56" w:rsidRPr="00C463D2" w14:paraId="317FD6B8" w14:textId="77777777" w:rsidTr="007C1A56">
        <w:tc>
          <w:tcPr>
            <w:tcW w:w="9350" w:type="dxa"/>
          </w:tcPr>
          <w:p w14:paraId="54D604B8" w14:textId="77777777" w:rsidR="007C1A56" w:rsidRPr="00C463D2" w:rsidRDefault="007C1A56" w:rsidP="007C1A56">
            <w:pPr>
              <w:rPr>
                <w:rFonts w:ascii="Consolas" w:hAnsi="Consolas"/>
              </w:rPr>
            </w:pPr>
            <w:r w:rsidRPr="00C463D2">
              <w:rPr>
                <w:rFonts w:ascii="Consolas" w:hAnsi="Consolas"/>
              </w:rPr>
              <w:t>phstructure</w:t>
            </w:r>
          </w:p>
        </w:tc>
      </w:tr>
      <w:tr w:rsidR="007C1A56" w:rsidRPr="00C463D2" w14:paraId="5F1925D1" w14:textId="77777777" w:rsidTr="007C1A56">
        <w:tc>
          <w:tcPr>
            <w:tcW w:w="9350" w:type="dxa"/>
          </w:tcPr>
          <w:p w14:paraId="105D1C73" w14:textId="77777777" w:rsidR="007C1A56" w:rsidRPr="00C463D2" w:rsidRDefault="007C1A56" w:rsidP="007C1A56">
            <w:pPr>
              <w:rPr>
                <w:rFonts w:ascii="Consolas" w:hAnsi="Consolas"/>
              </w:rPr>
            </w:pPr>
            <w:r w:rsidRPr="00C463D2">
              <w:rPr>
                <w:rFonts w:ascii="Consolas" w:hAnsi="Consolas"/>
              </w:rPr>
              <w:t>phtext</w:t>
            </w:r>
          </w:p>
        </w:tc>
      </w:tr>
      <w:tr w:rsidR="007C1A56" w:rsidRPr="00C463D2" w14:paraId="60F1427E" w14:textId="77777777" w:rsidTr="007C1A56">
        <w:tc>
          <w:tcPr>
            <w:tcW w:w="9350" w:type="dxa"/>
          </w:tcPr>
          <w:p w14:paraId="62CCAC0C" w14:textId="77777777" w:rsidR="007C1A56" w:rsidRPr="00C463D2" w:rsidRDefault="007C1A56" w:rsidP="007C1A56">
            <w:pPr>
              <w:rPr>
                <w:rFonts w:ascii="Consolas" w:hAnsi="Consolas"/>
              </w:rPr>
            </w:pPr>
            <w:r w:rsidRPr="00C463D2">
              <w:rPr>
                <w:rFonts w:ascii="Consolas" w:hAnsi="Consolas"/>
              </w:rPr>
              <w:t>phtexture</w:t>
            </w:r>
          </w:p>
        </w:tc>
      </w:tr>
      <w:tr w:rsidR="007C1A56" w:rsidRPr="00C463D2" w14:paraId="250154CB" w14:textId="77777777" w:rsidTr="007C1A56">
        <w:tc>
          <w:tcPr>
            <w:tcW w:w="9350" w:type="dxa"/>
          </w:tcPr>
          <w:p w14:paraId="2290B876" w14:textId="77777777" w:rsidR="007C1A56" w:rsidRPr="00C463D2" w:rsidRDefault="007C1A56" w:rsidP="007C1A56">
            <w:pPr>
              <w:rPr>
                <w:rFonts w:ascii="Consolas" w:hAnsi="Consolas"/>
              </w:rPr>
            </w:pPr>
            <w:r w:rsidRPr="00C463D2">
              <w:rPr>
                <w:rFonts w:ascii="Consolas" w:hAnsi="Consolas"/>
              </w:rPr>
              <w:t>phtexturemod</w:t>
            </w:r>
          </w:p>
        </w:tc>
      </w:tr>
      <w:tr w:rsidR="007C1A56" w:rsidRPr="00C463D2" w14:paraId="1A9E5760" w14:textId="77777777" w:rsidTr="007C1A56">
        <w:tc>
          <w:tcPr>
            <w:tcW w:w="9350" w:type="dxa"/>
          </w:tcPr>
          <w:p w14:paraId="3F1EC5FD" w14:textId="77777777" w:rsidR="007C1A56" w:rsidRPr="00C463D2" w:rsidRDefault="007C1A56" w:rsidP="007C1A56">
            <w:pPr>
              <w:rPr>
                <w:rFonts w:ascii="Consolas" w:hAnsi="Consolas"/>
              </w:rPr>
            </w:pPr>
            <w:r w:rsidRPr="00C463D2">
              <w:rPr>
                <w:rFonts w:ascii="Consolas" w:hAnsi="Consolas"/>
              </w:rPr>
              <w:t>plotplantinventory</w:t>
            </w:r>
          </w:p>
        </w:tc>
      </w:tr>
      <w:tr w:rsidR="007C1A56" w:rsidRPr="00C463D2" w14:paraId="2F9751CC" w14:textId="77777777" w:rsidTr="007C1A56">
        <w:tc>
          <w:tcPr>
            <w:tcW w:w="9350" w:type="dxa"/>
          </w:tcPr>
          <w:p w14:paraId="478AB6E5" w14:textId="77777777" w:rsidR="007C1A56" w:rsidRPr="00C463D2" w:rsidRDefault="002E1280" w:rsidP="007C1A56">
            <w:pPr>
              <w:rPr>
                <w:rFonts w:ascii="Consolas" w:hAnsi="Consolas"/>
              </w:rPr>
            </w:pPr>
            <w:r w:rsidRPr="00C463D2">
              <w:rPr>
                <w:rFonts w:ascii="Consolas" w:hAnsi="Consolas"/>
              </w:rPr>
              <w:t>S</w:t>
            </w:r>
            <w:r w:rsidR="007C1A56" w:rsidRPr="00C463D2">
              <w:rPr>
                <w:rFonts w:ascii="Consolas" w:hAnsi="Consolas"/>
              </w:rPr>
              <w:t>ite</w:t>
            </w:r>
          </w:p>
        </w:tc>
      </w:tr>
      <w:tr w:rsidR="007C1A56" w:rsidRPr="00C463D2" w14:paraId="6FAE315C" w14:textId="77777777" w:rsidTr="007C1A56">
        <w:tc>
          <w:tcPr>
            <w:tcW w:w="9350" w:type="dxa"/>
          </w:tcPr>
          <w:p w14:paraId="5B29DA72" w14:textId="77777777" w:rsidR="007C1A56" w:rsidRPr="00C463D2" w:rsidRDefault="007C1A56" w:rsidP="007C1A56">
            <w:pPr>
              <w:rPr>
                <w:rFonts w:ascii="Consolas" w:hAnsi="Consolas"/>
              </w:rPr>
            </w:pPr>
            <w:r w:rsidRPr="00C463D2">
              <w:rPr>
                <w:rFonts w:ascii="Consolas" w:hAnsi="Consolas"/>
              </w:rPr>
              <w:t>siteaoverlap</w:t>
            </w:r>
          </w:p>
        </w:tc>
      </w:tr>
      <w:tr w:rsidR="007C1A56" w:rsidRPr="00C463D2" w14:paraId="45BB947A" w14:textId="77777777" w:rsidTr="007C1A56">
        <w:tc>
          <w:tcPr>
            <w:tcW w:w="9350" w:type="dxa"/>
          </w:tcPr>
          <w:p w14:paraId="08A8907C" w14:textId="77777777" w:rsidR="007C1A56" w:rsidRPr="00C463D2" w:rsidRDefault="007C1A56" w:rsidP="007C1A56">
            <w:pPr>
              <w:rPr>
                <w:rFonts w:ascii="Consolas" w:hAnsi="Consolas"/>
              </w:rPr>
            </w:pPr>
            <w:r w:rsidRPr="00C463D2">
              <w:rPr>
                <w:rFonts w:ascii="Consolas" w:hAnsi="Consolas"/>
              </w:rPr>
              <w:t>siteassoc</w:t>
            </w:r>
          </w:p>
        </w:tc>
      </w:tr>
      <w:tr w:rsidR="007C1A56" w:rsidRPr="00C463D2" w14:paraId="3CD9E5FD" w14:textId="77777777" w:rsidTr="007C1A56">
        <w:tc>
          <w:tcPr>
            <w:tcW w:w="9350" w:type="dxa"/>
          </w:tcPr>
          <w:p w14:paraId="483BE556" w14:textId="77777777" w:rsidR="007C1A56" w:rsidRPr="00C463D2" w:rsidRDefault="007C1A56" w:rsidP="007C1A56">
            <w:pPr>
              <w:rPr>
                <w:rFonts w:ascii="Consolas" w:hAnsi="Consolas"/>
              </w:rPr>
            </w:pPr>
            <w:r w:rsidRPr="00C463D2">
              <w:rPr>
                <w:rFonts w:ascii="Consolas" w:hAnsi="Consolas"/>
              </w:rPr>
              <w:t>siteassocsite</w:t>
            </w:r>
          </w:p>
        </w:tc>
      </w:tr>
      <w:tr w:rsidR="007C1A56" w:rsidRPr="00C463D2" w14:paraId="06AC502D" w14:textId="77777777" w:rsidTr="007C1A56">
        <w:tc>
          <w:tcPr>
            <w:tcW w:w="9350" w:type="dxa"/>
          </w:tcPr>
          <w:p w14:paraId="0E58FB45" w14:textId="77777777" w:rsidR="007C1A56" w:rsidRPr="00C463D2" w:rsidRDefault="007C1A56" w:rsidP="007C1A56">
            <w:pPr>
              <w:rPr>
                <w:rFonts w:ascii="Consolas" w:hAnsi="Consolas"/>
              </w:rPr>
            </w:pPr>
            <w:r w:rsidRPr="00C463D2">
              <w:rPr>
                <w:rFonts w:ascii="Consolas" w:hAnsi="Consolas"/>
              </w:rPr>
              <w:t>siteassocsoi</w:t>
            </w:r>
          </w:p>
        </w:tc>
      </w:tr>
      <w:tr w:rsidR="007C1A56" w:rsidRPr="00C463D2" w14:paraId="764F44FD" w14:textId="77777777" w:rsidTr="007C1A56">
        <w:tc>
          <w:tcPr>
            <w:tcW w:w="9350" w:type="dxa"/>
          </w:tcPr>
          <w:p w14:paraId="1B8C741D" w14:textId="77777777" w:rsidR="007C1A56" w:rsidRPr="00C463D2" w:rsidRDefault="007C1A56" w:rsidP="007C1A56">
            <w:pPr>
              <w:rPr>
                <w:rFonts w:ascii="Consolas" w:hAnsi="Consolas"/>
              </w:rPr>
            </w:pPr>
            <w:r w:rsidRPr="00C463D2">
              <w:rPr>
                <w:rFonts w:ascii="Consolas" w:hAnsi="Consolas"/>
              </w:rPr>
              <w:t>siteassoctext</w:t>
            </w:r>
          </w:p>
        </w:tc>
      </w:tr>
      <w:tr w:rsidR="007C1A56" w:rsidRPr="00C463D2" w14:paraId="2EB447C4" w14:textId="77777777" w:rsidTr="007C1A56">
        <w:tc>
          <w:tcPr>
            <w:tcW w:w="9350" w:type="dxa"/>
          </w:tcPr>
          <w:p w14:paraId="5A16908D" w14:textId="77777777" w:rsidR="007C1A56" w:rsidRPr="00C463D2" w:rsidRDefault="007C1A56" w:rsidP="007C1A56">
            <w:pPr>
              <w:rPr>
                <w:rFonts w:ascii="Consolas" w:hAnsi="Consolas"/>
              </w:rPr>
            </w:pPr>
            <w:r w:rsidRPr="00C463D2">
              <w:rPr>
                <w:rFonts w:ascii="Consolas" w:hAnsi="Consolas"/>
              </w:rPr>
              <w:t>sitebedrock</w:t>
            </w:r>
          </w:p>
        </w:tc>
      </w:tr>
      <w:tr w:rsidR="007C1A56" w:rsidRPr="00C463D2" w14:paraId="79A4193E" w14:textId="77777777" w:rsidTr="007C1A56">
        <w:tc>
          <w:tcPr>
            <w:tcW w:w="9350" w:type="dxa"/>
          </w:tcPr>
          <w:p w14:paraId="5531FC2C" w14:textId="77777777" w:rsidR="007C1A56" w:rsidRPr="00C463D2" w:rsidRDefault="007C1A56" w:rsidP="007C1A56">
            <w:pPr>
              <w:rPr>
                <w:rFonts w:ascii="Consolas" w:hAnsi="Consolas"/>
              </w:rPr>
            </w:pPr>
            <w:r w:rsidRPr="00C463D2">
              <w:rPr>
                <w:rFonts w:ascii="Consolas" w:hAnsi="Consolas"/>
              </w:rPr>
              <w:t>siteecositehistory</w:t>
            </w:r>
          </w:p>
        </w:tc>
      </w:tr>
      <w:tr w:rsidR="007C1A56" w:rsidRPr="00C463D2" w14:paraId="12140287" w14:textId="77777777" w:rsidTr="007C1A56">
        <w:tc>
          <w:tcPr>
            <w:tcW w:w="9350" w:type="dxa"/>
          </w:tcPr>
          <w:p w14:paraId="276969FE" w14:textId="77777777" w:rsidR="007C1A56" w:rsidRPr="00C463D2" w:rsidRDefault="007C1A56" w:rsidP="007C1A56">
            <w:pPr>
              <w:rPr>
                <w:rFonts w:ascii="Consolas" w:hAnsi="Consolas"/>
              </w:rPr>
            </w:pPr>
            <w:r w:rsidRPr="00C463D2">
              <w:rPr>
                <w:rFonts w:ascii="Consolas" w:hAnsi="Consolas"/>
              </w:rPr>
              <w:t>siteerosionacc</w:t>
            </w:r>
          </w:p>
        </w:tc>
      </w:tr>
      <w:tr w:rsidR="007C1A56" w:rsidRPr="00C463D2" w14:paraId="502A5603" w14:textId="77777777" w:rsidTr="007C1A56">
        <w:tc>
          <w:tcPr>
            <w:tcW w:w="9350" w:type="dxa"/>
          </w:tcPr>
          <w:p w14:paraId="24B1B2F0" w14:textId="77777777" w:rsidR="007C1A56" w:rsidRPr="00C463D2" w:rsidRDefault="007C1A56" w:rsidP="007C1A56">
            <w:pPr>
              <w:rPr>
                <w:rFonts w:ascii="Consolas" w:hAnsi="Consolas"/>
              </w:rPr>
            </w:pPr>
            <w:r w:rsidRPr="00C463D2">
              <w:rPr>
                <w:rFonts w:ascii="Consolas" w:hAnsi="Consolas"/>
              </w:rPr>
              <w:t>sitegeomordesc</w:t>
            </w:r>
          </w:p>
        </w:tc>
      </w:tr>
      <w:tr w:rsidR="007C1A56" w:rsidRPr="00C463D2" w14:paraId="455BFA62" w14:textId="77777777" w:rsidTr="007C1A56">
        <w:tc>
          <w:tcPr>
            <w:tcW w:w="9350" w:type="dxa"/>
          </w:tcPr>
          <w:p w14:paraId="03328D1B" w14:textId="77777777" w:rsidR="007C1A56" w:rsidRPr="00C463D2" w:rsidRDefault="007C1A56" w:rsidP="007C1A56">
            <w:pPr>
              <w:rPr>
                <w:rFonts w:ascii="Consolas" w:hAnsi="Consolas"/>
              </w:rPr>
            </w:pPr>
            <w:r w:rsidRPr="00C463D2">
              <w:rPr>
                <w:rFonts w:ascii="Consolas" w:hAnsi="Consolas"/>
              </w:rPr>
              <w:t>sitemuoverlap</w:t>
            </w:r>
          </w:p>
        </w:tc>
      </w:tr>
      <w:tr w:rsidR="007C1A56" w:rsidRPr="00C463D2" w14:paraId="6C830F21" w14:textId="77777777" w:rsidTr="007C1A56">
        <w:tc>
          <w:tcPr>
            <w:tcW w:w="9350" w:type="dxa"/>
          </w:tcPr>
          <w:p w14:paraId="74A15692" w14:textId="77777777" w:rsidR="007C1A56" w:rsidRPr="00C463D2" w:rsidRDefault="007C1A56" w:rsidP="007C1A56">
            <w:pPr>
              <w:rPr>
                <w:rFonts w:ascii="Consolas" w:hAnsi="Consolas"/>
              </w:rPr>
            </w:pPr>
            <w:r w:rsidRPr="00C463D2">
              <w:rPr>
                <w:rFonts w:ascii="Consolas" w:hAnsi="Consolas"/>
              </w:rPr>
              <w:t>siteobs</w:t>
            </w:r>
          </w:p>
        </w:tc>
      </w:tr>
      <w:tr w:rsidR="007C1A56" w:rsidRPr="00C463D2" w14:paraId="3EF7EC23" w14:textId="77777777" w:rsidTr="007C1A56">
        <w:tc>
          <w:tcPr>
            <w:tcW w:w="9350" w:type="dxa"/>
          </w:tcPr>
          <w:p w14:paraId="7AE85AFF" w14:textId="77777777" w:rsidR="007C1A56" w:rsidRPr="00C463D2" w:rsidRDefault="007C1A56" w:rsidP="007C1A56">
            <w:pPr>
              <w:rPr>
                <w:rFonts w:ascii="Consolas" w:hAnsi="Consolas"/>
              </w:rPr>
            </w:pPr>
            <w:r w:rsidRPr="00C463D2">
              <w:rPr>
                <w:rFonts w:ascii="Consolas" w:hAnsi="Consolas"/>
              </w:rPr>
              <w:t>siteobstext</w:t>
            </w:r>
          </w:p>
        </w:tc>
      </w:tr>
      <w:tr w:rsidR="007C1A56" w:rsidRPr="00C463D2" w14:paraId="2CE72BBE" w14:textId="77777777" w:rsidTr="007C1A56">
        <w:tc>
          <w:tcPr>
            <w:tcW w:w="9350" w:type="dxa"/>
          </w:tcPr>
          <w:p w14:paraId="482ACC29" w14:textId="77777777" w:rsidR="007C1A56" w:rsidRPr="00C463D2" w:rsidRDefault="007C1A56" w:rsidP="007C1A56">
            <w:pPr>
              <w:rPr>
                <w:rFonts w:ascii="Consolas" w:hAnsi="Consolas"/>
              </w:rPr>
            </w:pPr>
            <w:r w:rsidRPr="00C463D2">
              <w:rPr>
                <w:rFonts w:ascii="Consolas" w:hAnsi="Consolas"/>
              </w:rPr>
              <w:t>sitepm</w:t>
            </w:r>
          </w:p>
        </w:tc>
      </w:tr>
      <w:tr w:rsidR="007C1A56" w:rsidRPr="00C463D2" w14:paraId="1CB93BAB" w14:textId="77777777" w:rsidTr="007C1A56">
        <w:tc>
          <w:tcPr>
            <w:tcW w:w="9350" w:type="dxa"/>
          </w:tcPr>
          <w:p w14:paraId="3B85F29D" w14:textId="77777777" w:rsidR="007C1A56" w:rsidRPr="00C463D2" w:rsidRDefault="007C1A56" w:rsidP="007C1A56">
            <w:pPr>
              <w:rPr>
                <w:rFonts w:ascii="Consolas" w:hAnsi="Consolas"/>
              </w:rPr>
            </w:pPr>
            <w:r w:rsidRPr="00C463D2">
              <w:rPr>
                <w:rFonts w:ascii="Consolas" w:hAnsi="Consolas"/>
              </w:rPr>
              <w:t>sitesoilmoist</w:t>
            </w:r>
          </w:p>
        </w:tc>
      </w:tr>
      <w:tr w:rsidR="007C1A56" w:rsidRPr="00C463D2" w14:paraId="7AE1BEF1" w14:textId="77777777" w:rsidTr="007C1A56">
        <w:tc>
          <w:tcPr>
            <w:tcW w:w="9350" w:type="dxa"/>
          </w:tcPr>
          <w:p w14:paraId="0932BF4E" w14:textId="77777777" w:rsidR="007C1A56" w:rsidRPr="00C463D2" w:rsidRDefault="007C1A56" w:rsidP="007C1A56">
            <w:pPr>
              <w:rPr>
                <w:rFonts w:ascii="Consolas" w:hAnsi="Consolas"/>
              </w:rPr>
            </w:pPr>
            <w:r w:rsidRPr="00C463D2">
              <w:rPr>
                <w:rFonts w:ascii="Consolas" w:hAnsi="Consolas"/>
              </w:rPr>
              <w:t>sitesoiltemp</w:t>
            </w:r>
          </w:p>
        </w:tc>
      </w:tr>
      <w:tr w:rsidR="007C1A56" w:rsidRPr="00C463D2" w14:paraId="2B2FC7BE" w14:textId="77777777" w:rsidTr="007C1A56">
        <w:tc>
          <w:tcPr>
            <w:tcW w:w="9350" w:type="dxa"/>
          </w:tcPr>
          <w:p w14:paraId="416718D0" w14:textId="77777777" w:rsidR="007C1A56" w:rsidRPr="00C463D2" w:rsidRDefault="007C1A56" w:rsidP="007C1A56">
            <w:pPr>
              <w:rPr>
                <w:rFonts w:ascii="Consolas" w:hAnsi="Consolas"/>
              </w:rPr>
            </w:pPr>
            <w:r w:rsidRPr="00C463D2">
              <w:rPr>
                <w:rFonts w:ascii="Consolas" w:hAnsi="Consolas"/>
              </w:rPr>
              <w:t>sitesurffrags</w:t>
            </w:r>
          </w:p>
        </w:tc>
      </w:tr>
      <w:tr w:rsidR="007C1A56" w:rsidRPr="00C463D2" w14:paraId="41F362A8" w14:textId="77777777" w:rsidTr="007C1A56">
        <w:tc>
          <w:tcPr>
            <w:tcW w:w="9350" w:type="dxa"/>
          </w:tcPr>
          <w:p w14:paraId="630E983E" w14:textId="77777777" w:rsidR="007C1A56" w:rsidRPr="00C463D2" w:rsidRDefault="007C1A56" w:rsidP="007C1A56">
            <w:pPr>
              <w:rPr>
                <w:rFonts w:ascii="Consolas" w:hAnsi="Consolas"/>
              </w:rPr>
            </w:pPr>
            <w:r w:rsidRPr="00C463D2">
              <w:rPr>
                <w:rFonts w:ascii="Consolas" w:hAnsi="Consolas"/>
              </w:rPr>
              <w:t>sitetext</w:t>
            </w:r>
          </w:p>
        </w:tc>
      </w:tr>
      <w:tr w:rsidR="007C1A56" w:rsidRPr="00C463D2" w14:paraId="329679B6" w14:textId="77777777" w:rsidTr="007C1A56">
        <w:tc>
          <w:tcPr>
            <w:tcW w:w="9350" w:type="dxa"/>
          </w:tcPr>
          <w:p w14:paraId="311CA298" w14:textId="77777777" w:rsidR="007C1A56" w:rsidRPr="00C463D2" w:rsidRDefault="007C1A56" w:rsidP="007C1A56">
            <w:pPr>
              <w:rPr>
                <w:rFonts w:ascii="Consolas" w:hAnsi="Consolas"/>
              </w:rPr>
            </w:pPr>
            <w:r w:rsidRPr="00C463D2">
              <w:rPr>
                <w:rFonts w:ascii="Consolas" w:hAnsi="Consolas"/>
              </w:rPr>
              <w:lastRenderedPageBreak/>
              <w:t>transect</w:t>
            </w:r>
          </w:p>
        </w:tc>
      </w:tr>
      <w:tr w:rsidR="007C1A56" w:rsidRPr="00C463D2" w14:paraId="0112CCA0" w14:textId="77777777" w:rsidTr="007C1A56">
        <w:tc>
          <w:tcPr>
            <w:tcW w:w="9350" w:type="dxa"/>
          </w:tcPr>
          <w:p w14:paraId="51C80273" w14:textId="77777777" w:rsidR="007C1A56" w:rsidRPr="00C463D2" w:rsidRDefault="007C1A56" w:rsidP="007C1A56">
            <w:pPr>
              <w:rPr>
                <w:rFonts w:ascii="Consolas" w:hAnsi="Consolas"/>
              </w:rPr>
            </w:pPr>
            <w:r w:rsidRPr="00C463D2">
              <w:rPr>
                <w:rFonts w:ascii="Consolas" w:hAnsi="Consolas"/>
              </w:rPr>
              <w:t>transectestcomposition</w:t>
            </w:r>
          </w:p>
        </w:tc>
      </w:tr>
      <w:tr w:rsidR="007C1A56" w:rsidRPr="00C463D2" w14:paraId="52C2AA4D" w14:textId="77777777" w:rsidTr="007C1A56">
        <w:tc>
          <w:tcPr>
            <w:tcW w:w="9350" w:type="dxa"/>
          </w:tcPr>
          <w:p w14:paraId="4940B73E" w14:textId="77777777" w:rsidR="007C1A56" w:rsidRPr="00C463D2" w:rsidRDefault="007C1A56" w:rsidP="007C1A56">
            <w:pPr>
              <w:rPr>
                <w:rFonts w:ascii="Consolas" w:hAnsi="Consolas"/>
              </w:rPr>
            </w:pPr>
            <w:r w:rsidRPr="00C463D2">
              <w:rPr>
                <w:rFonts w:ascii="Consolas" w:hAnsi="Consolas"/>
              </w:rPr>
              <w:t>transecttext</w:t>
            </w:r>
          </w:p>
        </w:tc>
      </w:tr>
      <w:tr w:rsidR="007C1A56" w:rsidRPr="00C463D2" w14:paraId="1D8E8625" w14:textId="77777777" w:rsidTr="007C1A56">
        <w:tc>
          <w:tcPr>
            <w:tcW w:w="9350" w:type="dxa"/>
          </w:tcPr>
          <w:p w14:paraId="110C3D0B" w14:textId="77777777" w:rsidR="007C1A56" w:rsidRPr="00C463D2" w:rsidRDefault="007C1A56" w:rsidP="007C1A56">
            <w:pPr>
              <w:rPr>
                <w:rFonts w:ascii="Consolas" w:hAnsi="Consolas"/>
              </w:rPr>
            </w:pPr>
            <w:r w:rsidRPr="00C463D2">
              <w:rPr>
                <w:rFonts w:ascii="Consolas" w:hAnsi="Consolas"/>
              </w:rPr>
              <w:t>vegplot</w:t>
            </w:r>
          </w:p>
        </w:tc>
      </w:tr>
    </w:tbl>
    <w:p w14:paraId="7FBD074A" w14:textId="77777777" w:rsidR="007C1A56" w:rsidRPr="00C463D2" w:rsidRDefault="007C1A56" w:rsidP="007C1A56">
      <w:pPr>
        <w:rPr>
          <w:rFonts w:ascii="Consolas" w:hAnsi="Consolas"/>
        </w:rPr>
      </w:pPr>
    </w:p>
    <w:p w14:paraId="11CD9786" w14:textId="77777777" w:rsidR="007C1A56" w:rsidRPr="00C463D2" w:rsidRDefault="007C1A56" w:rsidP="007C1A56">
      <w:pPr>
        <w:rPr>
          <w:rFonts w:ascii="Consolas" w:hAnsi="Consolas"/>
        </w:rPr>
      </w:pPr>
      <w:bookmarkStart w:id="592" w:name="_Toc10647193"/>
      <w:r w:rsidRPr="002E1280">
        <w:rPr>
          <w:rStyle w:val="Heading3Char"/>
        </w:rPr>
        <w:t>Import Pedon Diagnostic Message SQL Statement</w:t>
      </w:r>
      <w:bookmarkEnd w:id="592"/>
      <w:r w:rsidRPr="00C463D2">
        <w:rPr>
          <w:rFonts w:ascii="Consolas" w:hAnsi="Consolas"/>
          <w:color w:val="000000" w:themeColor="text1"/>
        </w:rPr>
        <w:t xml:space="preserve"> </w:t>
      </w:r>
      <w:r w:rsidRPr="00C463D2">
        <w:rPr>
          <w:rFonts w:ascii="Consolas" w:hAnsi="Consolas"/>
        </w:rPr>
        <w:t>- A SQL statement used in the construction of an import Pedon diagnostic message for the corresponding table in a Pedon database.  The statement returns the User ID and Rec ID of the Site, Transect or Site Association associated with the corresponding table in a Pedon database.</w:t>
      </w:r>
    </w:p>
    <w:p w14:paraId="173AAA0D" w14:textId="77777777" w:rsidR="007C1A56" w:rsidRPr="00C463D2" w:rsidRDefault="007C1A56" w:rsidP="007C1A56">
      <w:pPr>
        <w:rPr>
          <w:rFonts w:ascii="Consolas" w:hAnsi="Consolas"/>
        </w:rPr>
      </w:pPr>
    </w:p>
    <w:p w14:paraId="409A7B4E" w14:textId="77777777" w:rsidR="007C1A56" w:rsidRPr="00C463D2" w:rsidRDefault="007C1A56" w:rsidP="007C1A56">
      <w:pPr>
        <w:rPr>
          <w:rFonts w:ascii="Consolas" w:hAnsi="Consolas"/>
        </w:rPr>
      </w:pPr>
      <w:r w:rsidRPr="00C463D2">
        <w:rPr>
          <w:rFonts w:ascii="Consolas" w:hAnsi="Consolas"/>
        </w:rPr>
        <w:t>Some examples of the Import Pedon Diagnostic Message SQL Statements from NASIS 7.3.</w:t>
      </w:r>
    </w:p>
    <w:p w14:paraId="01793D3A" w14:textId="77777777"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3219"/>
        <w:gridCol w:w="6251"/>
      </w:tblGrid>
      <w:tr w:rsidR="007C1A56" w:rsidRPr="00B11ECB" w14:paraId="006677EF" w14:textId="77777777" w:rsidTr="007C1A56">
        <w:tc>
          <w:tcPr>
            <w:tcW w:w="4675" w:type="dxa"/>
            <w:shd w:val="clear" w:color="auto" w:fill="FFFF00"/>
          </w:tcPr>
          <w:p w14:paraId="232E7E0A" w14:textId="77777777" w:rsidR="007C1A56" w:rsidRPr="00B11ECB" w:rsidRDefault="007C1A56" w:rsidP="007C1A56">
            <w:pPr>
              <w:rPr>
                <w:rFonts w:ascii="Consolas" w:hAnsi="Consolas"/>
              </w:rPr>
            </w:pPr>
            <w:r w:rsidRPr="00B11ECB">
              <w:rPr>
                <w:rFonts w:ascii="Consolas" w:hAnsi="Consolas"/>
              </w:rPr>
              <w:t>Table physical name</w:t>
            </w:r>
          </w:p>
        </w:tc>
        <w:tc>
          <w:tcPr>
            <w:tcW w:w="9809" w:type="dxa"/>
            <w:shd w:val="clear" w:color="auto" w:fill="FFFF00"/>
          </w:tcPr>
          <w:p w14:paraId="49A6004D" w14:textId="77777777" w:rsidR="007C1A56" w:rsidRPr="00B11ECB" w:rsidRDefault="007C1A56" w:rsidP="007C1A56">
            <w:pPr>
              <w:rPr>
                <w:rFonts w:ascii="Consolas" w:hAnsi="Consolas"/>
              </w:rPr>
            </w:pPr>
            <w:r w:rsidRPr="00B11ECB">
              <w:rPr>
                <w:rFonts w:ascii="Consolas" w:hAnsi="Consolas"/>
              </w:rPr>
              <w:t>Import Pedon Diagnotic Message SQL Statement</w:t>
            </w:r>
          </w:p>
        </w:tc>
      </w:tr>
      <w:tr w:rsidR="007C1A56" w:rsidRPr="00C463D2" w14:paraId="58FEA69F" w14:textId="77777777" w:rsidTr="007C1A56">
        <w:tc>
          <w:tcPr>
            <w:tcW w:w="4675" w:type="dxa"/>
          </w:tcPr>
          <w:p w14:paraId="7613C178" w14:textId="77777777" w:rsidR="007C1A56" w:rsidRPr="00C463D2" w:rsidRDefault="002E1280" w:rsidP="007C1A56">
            <w:pPr>
              <w:rPr>
                <w:rFonts w:ascii="Consolas" w:hAnsi="Consolas"/>
              </w:rPr>
            </w:pPr>
            <w:r w:rsidRPr="00C463D2">
              <w:rPr>
                <w:rFonts w:ascii="Consolas" w:hAnsi="Consolas"/>
              </w:rPr>
              <w:t>P</w:t>
            </w:r>
            <w:r w:rsidR="007C1A56" w:rsidRPr="00C463D2">
              <w:rPr>
                <w:rFonts w:ascii="Consolas" w:hAnsi="Consolas"/>
              </w:rPr>
              <w:t>edon</w:t>
            </w:r>
          </w:p>
        </w:tc>
        <w:tc>
          <w:tcPr>
            <w:tcW w:w="9809" w:type="dxa"/>
          </w:tcPr>
          <w:p w14:paraId="6EF21AE5" w14:textId="77777777" w:rsidR="007C1A56" w:rsidRPr="00C463D2" w:rsidRDefault="007C1A56" w:rsidP="007C1A56">
            <w:pPr>
              <w:rPr>
                <w:rFonts w:ascii="Consolas" w:hAnsi="Consolas"/>
              </w:rPr>
            </w:pPr>
            <w:r w:rsidRPr="00C463D2">
              <w:rPr>
                <w:rFonts w:ascii="Consolas" w:hAnsi="Consolas"/>
              </w:rPr>
              <w:t>SELECT pedon.upedonid, pedon.peiid FROM pedon WHERE pedon.peiid=[Rec ID];</w:t>
            </w:r>
          </w:p>
        </w:tc>
      </w:tr>
      <w:tr w:rsidR="007C1A56" w:rsidRPr="00C463D2" w14:paraId="5FDB1099" w14:textId="77777777" w:rsidTr="007C1A56">
        <w:tc>
          <w:tcPr>
            <w:tcW w:w="4675" w:type="dxa"/>
          </w:tcPr>
          <w:p w14:paraId="3C4AFD1A" w14:textId="77777777" w:rsidR="007C1A56" w:rsidRPr="00C463D2" w:rsidRDefault="002E1280" w:rsidP="007C1A56">
            <w:pPr>
              <w:rPr>
                <w:rFonts w:ascii="Consolas" w:hAnsi="Consolas"/>
              </w:rPr>
            </w:pPr>
            <w:r w:rsidRPr="00C463D2">
              <w:rPr>
                <w:rFonts w:ascii="Consolas" w:hAnsi="Consolas"/>
              </w:rPr>
              <w:t>P</w:t>
            </w:r>
            <w:r w:rsidR="007C1A56" w:rsidRPr="00C463D2">
              <w:rPr>
                <w:rFonts w:ascii="Consolas" w:hAnsi="Consolas"/>
              </w:rPr>
              <w:t>efmp</w:t>
            </w:r>
          </w:p>
        </w:tc>
        <w:tc>
          <w:tcPr>
            <w:tcW w:w="9809" w:type="dxa"/>
          </w:tcPr>
          <w:p w14:paraId="23DC9208" w14:textId="77777777" w:rsidR="007C1A56" w:rsidRPr="00C463D2" w:rsidRDefault="007C1A56" w:rsidP="007C1A56">
            <w:pPr>
              <w:rPr>
                <w:rFonts w:ascii="Consolas" w:hAnsi="Consolas"/>
              </w:rPr>
            </w:pPr>
            <w:r w:rsidRPr="00C463D2">
              <w:rPr>
                <w:rFonts w:ascii="Consolas" w:hAnsi="Consolas"/>
              </w:rPr>
              <w:t>SELECT pedon.upedonid, pedon.peiid FROM pedon INNER JOIN pefmp ON pedon.peiid = pefmp.peiidref WHERE pefmp.pefmpiid=[Rec ID];</w:t>
            </w:r>
          </w:p>
        </w:tc>
      </w:tr>
      <w:tr w:rsidR="007C1A56" w:rsidRPr="00C463D2" w14:paraId="043534C8" w14:textId="77777777" w:rsidTr="007C1A56">
        <w:tc>
          <w:tcPr>
            <w:tcW w:w="4675" w:type="dxa"/>
          </w:tcPr>
          <w:p w14:paraId="7218B9A9" w14:textId="77777777" w:rsidR="007C1A56" w:rsidRPr="00C463D2" w:rsidRDefault="002E1280" w:rsidP="007C1A56">
            <w:pPr>
              <w:rPr>
                <w:rFonts w:ascii="Consolas" w:hAnsi="Consolas"/>
              </w:rPr>
            </w:pPr>
            <w:r w:rsidRPr="00C463D2">
              <w:rPr>
                <w:rFonts w:ascii="Consolas" w:hAnsi="Consolas"/>
              </w:rPr>
              <w:t>S</w:t>
            </w:r>
            <w:r w:rsidR="007C1A56" w:rsidRPr="00C463D2">
              <w:rPr>
                <w:rFonts w:ascii="Consolas" w:hAnsi="Consolas"/>
              </w:rPr>
              <w:t>ite</w:t>
            </w:r>
          </w:p>
        </w:tc>
        <w:tc>
          <w:tcPr>
            <w:tcW w:w="9809" w:type="dxa"/>
          </w:tcPr>
          <w:p w14:paraId="399780CE" w14:textId="77777777" w:rsidR="007C1A56" w:rsidRPr="00C463D2" w:rsidRDefault="007C1A56" w:rsidP="007C1A56">
            <w:pPr>
              <w:rPr>
                <w:rFonts w:ascii="Consolas" w:hAnsi="Consolas"/>
              </w:rPr>
            </w:pPr>
            <w:r w:rsidRPr="00C463D2">
              <w:rPr>
                <w:rFonts w:ascii="Consolas" w:hAnsi="Consolas"/>
              </w:rPr>
              <w:t>SELECT site.usiteid, site.siteiid FROM site WHERE site.siteiid=[Rec ID];</w:t>
            </w:r>
          </w:p>
        </w:tc>
      </w:tr>
      <w:tr w:rsidR="007C1A56" w:rsidRPr="00C463D2" w14:paraId="26953470" w14:textId="77777777" w:rsidTr="007C1A56">
        <w:tc>
          <w:tcPr>
            <w:tcW w:w="4675" w:type="dxa"/>
          </w:tcPr>
          <w:p w14:paraId="08369D40" w14:textId="77777777" w:rsidR="007C1A56" w:rsidRPr="00C463D2" w:rsidRDefault="007C1A56" w:rsidP="007C1A56">
            <w:pPr>
              <w:rPr>
                <w:rFonts w:ascii="Consolas" w:hAnsi="Consolas"/>
              </w:rPr>
            </w:pPr>
            <w:r w:rsidRPr="00C463D2">
              <w:rPr>
                <w:rFonts w:ascii="Consolas" w:hAnsi="Consolas"/>
              </w:rPr>
              <w:t>siteaoverlap</w:t>
            </w:r>
          </w:p>
        </w:tc>
        <w:tc>
          <w:tcPr>
            <w:tcW w:w="9809" w:type="dxa"/>
          </w:tcPr>
          <w:p w14:paraId="323B4364" w14:textId="77777777" w:rsidR="007C1A56" w:rsidRPr="00C463D2" w:rsidRDefault="007C1A56" w:rsidP="007C1A56">
            <w:pPr>
              <w:rPr>
                <w:rFonts w:ascii="Consolas" w:hAnsi="Consolas"/>
              </w:rPr>
            </w:pPr>
            <w:r w:rsidRPr="00C463D2">
              <w:rPr>
                <w:rFonts w:ascii="Consolas" w:hAnsi="Consolas"/>
              </w:rPr>
              <w:t>SELECT site.usiteid, site.siteiid FROM site INNER JOIN siteaoverlap ON site.siteiid = siteaoverlap.siteiidref WHERE siteaoverlap.sareaoviid=[Rec ID];</w:t>
            </w:r>
          </w:p>
        </w:tc>
      </w:tr>
      <w:tr w:rsidR="007C1A56" w:rsidRPr="00C463D2" w14:paraId="20BC191C" w14:textId="77777777" w:rsidTr="007C1A56">
        <w:tc>
          <w:tcPr>
            <w:tcW w:w="4675" w:type="dxa"/>
          </w:tcPr>
          <w:p w14:paraId="45096FC0" w14:textId="77777777" w:rsidR="007C1A56" w:rsidRPr="00C463D2" w:rsidRDefault="007C1A56" w:rsidP="007C1A56">
            <w:pPr>
              <w:rPr>
                <w:rFonts w:ascii="Consolas" w:hAnsi="Consolas"/>
              </w:rPr>
            </w:pPr>
            <w:r w:rsidRPr="00C463D2">
              <w:rPr>
                <w:rFonts w:ascii="Consolas" w:hAnsi="Consolas"/>
              </w:rPr>
              <w:t>siteassoc</w:t>
            </w:r>
          </w:p>
        </w:tc>
        <w:tc>
          <w:tcPr>
            <w:tcW w:w="9809" w:type="dxa"/>
          </w:tcPr>
          <w:p w14:paraId="1610E208" w14:textId="77777777" w:rsidR="007C1A56" w:rsidRPr="00C463D2" w:rsidRDefault="007C1A56" w:rsidP="007C1A56">
            <w:pPr>
              <w:rPr>
                <w:rFonts w:ascii="Consolas" w:hAnsi="Consolas"/>
              </w:rPr>
            </w:pPr>
            <w:r w:rsidRPr="00C463D2">
              <w:rPr>
                <w:rFonts w:ascii="Consolas" w:hAnsi="Consolas"/>
              </w:rPr>
              <w:t>SELECT siteassoc.usiteassocid, siteassoc.siteassociid FROM siteassoc WHERE siteassoc.siteassociid=[Rec ID];</w:t>
            </w:r>
          </w:p>
        </w:tc>
      </w:tr>
      <w:tr w:rsidR="007C1A56" w:rsidRPr="00C463D2" w14:paraId="034B3082" w14:textId="77777777" w:rsidTr="007C1A56">
        <w:tc>
          <w:tcPr>
            <w:tcW w:w="4675" w:type="dxa"/>
          </w:tcPr>
          <w:p w14:paraId="6B1C1698" w14:textId="77777777" w:rsidR="007C1A56" w:rsidRPr="00C463D2" w:rsidRDefault="007C1A56" w:rsidP="007C1A56">
            <w:pPr>
              <w:rPr>
                <w:rFonts w:ascii="Consolas" w:hAnsi="Consolas"/>
              </w:rPr>
            </w:pPr>
            <w:r w:rsidRPr="00C463D2">
              <w:rPr>
                <w:rFonts w:ascii="Consolas" w:hAnsi="Consolas"/>
              </w:rPr>
              <w:t>transect</w:t>
            </w:r>
          </w:p>
        </w:tc>
        <w:tc>
          <w:tcPr>
            <w:tcW w:w="9809" w:type="dxa"/>
          </w:tcPr>
          <w:p w14:paraId="2F9BB3BD" w14:textId="77777777" w:rsidR="007C1A56" w:rsidRPr="00C463D2" w:rsidRDefault="007C1A56" w:rsidP="007C1A56">
            <w:pPr>
              <w:rPr>
                <w:rFonts w:ascii="Consolas" w:hAnsi="Consolas"/>
              </w:rPr>
            </w:pPr>
            <w:r w:rsidRPr="00C463D2">
              <w:rPr>
                <w:rFonts w:ascii="Consolas" w:hAnsi="Consolas"/>
              </w:rPr>
              <w:t>SELECT transect.utransectid, transect.tsectiid FROM transect WHERE transect.tsectiid=[Rec ID];</w:t>
            </w:r>
          </w:p>
        </w:tc>
      </w:tr>
      <w:tr w:rsidR="007C1A56" w:rsidRPr="00C463D2" w14:paraId="1574CBFF" w14:textId="77777777" w:rsidTr="007C1A56">
        <w:tc>
          <w:tcPr>
            <w:tcW w:w="4675" w:type="dxa"/>
          </w:tcPr>
          <w:p w14:paraId="76908C58" w14:textId="77777777" w:rsidR="007C1A56" w:rsidRPr="00C463D2" w:rsidRDefault="007C1A56" w:rsidP="007C1A56">
            <w:pPr>
              <w:rPr>
                <w:rFonts w:ascii="Consolas" w:hAnsi="Consolas"/>
              </w:rPr>
            </w:pPr>
            <w:r w:rsidRPr="00C463D2">
              <w:rPr>
                <w:rFonts w:ascii="Consolas" w:hAnsi="Consolas"/>
              </w:rPr>
              <w:t>transectestcomposition</w:t>
            </w:r>
          </w:p>
        </w:tc>
        <w:tc>
          <w:tcPr>
            <w:tcW w:w="9809" w:type="dxa"/>
          </w:tcPr>
          <w:p w14:paraId="2264F0C0" w14:textId="77777777" w:rsidR="007C1A56" w:rsidRPr="00C463D2" w:rsidRDefault="007C1A56" w:rsidP="007C1A56">
            <w:pPr>
              <w:rPr>
                <w:rFonts w:ascii="Consolas" w:hAnsi="Consolas"/>
              </w:rPr>
            </w:pPr>
            <w:r w:rsidRPr="00C463D2">
              <w:rPr>
                <w:rFonts w:ascii="Consolas" w:hAnsi="Consolas"/>
              </w:rPr>
              <w:t>SELECT transect.utransectid, transect.tsectiid FROM transect INNER JOIN transectestcomposition ON transect.tsectiid = transectestcomposition.tsectiidref WHERE transectestcomposition.tsectestcompiid=[Rec ID];</w:t>
            </w:r>
          </w:p>
        </w:tc>
      </w:tr>
      <w:tr w:rsidR="007C1A56" w:rsidRPr="00C463D2" w14:paraId="12C937D2" w14:textId="77777777" w:rsidTr="007C1A56">
        <w:tc>
          <w:tcPr>
            <w:tcW w:w="4675" w:type="dxa"/>
          </w:tcPr>
          <w:p w14:paraId="3CC2ABBC" w14:textId="77777777" w:rsidR="007C1A56" w:rsidRPr="00C463D2" w:rsidRDefault="007C1A56" w:rsidP="007C1A56">
            <w:pPr>
              <w:rPr>
                <w:rFonts w:ascii="Consolas" w:hAnsi="Consolas"/>
              </w:rPr>
            </w:pPr>
            <w:r w:rsidRPr="00C463D2">
              <w:rPr>
                <w:rFonts w:ascii="Consolas" w:hAnsi="Consolas"/>
              </w:rPr>
              <w:t>vegplot</w:t>
            </w:r>
          </w:p>
        </w:tc>
        <w:tc>
          <w:tcPr>
            <w:tcW w:w="9809" w:type="dxa"/>
          </w:tcPr>
          <w:p w14:paraId="13432AAF" w14:textId="77777777" w:rsidR="007C1A56" w:rsidRPr="00C463D2" w:rsidRDefault="007C1A56" w:rsidP="007C1A56">
            <w:pPr>
              <w:rPr>
                <w:rFonts w:ascii="Consolas" w:hAnsi="Consolas"/>
              </w:rPr>
            </w:pPr>
            <w:r w:rsidRPr="00C463D2">
              <w:rPr>
                <w:rFonts w:ascii="Consolas" w:hAnsi="Consolas"/>
              </w:rPr>
              <w:t>SELECT site.usiteid, site.siteiid FROM (site INNER JOIN siteobs ON site.siteiid = siteobs.siteiidref) INNER JOIN vegplot ON siteobs.siteobsiid = vegplot.siteobsiidref WHERE vegplot.vegplotiid=[Rec ID];</w:t>
            </w:r>
          </w:p>
        </w:tc>
      </w:tr>
    </w:tbl>
    <w:p w14:paraId="4C6F2843" w14:textId="77777777" w:rsidR="007C1A56" w:rsidRPr="00C463D2" w:rsidRDefault="007C1A56" w:rsidP="007C1A56">
      <w:pPr>
        <w:rPr>
          <w:rFonts w:ascii="Consolas" w:hAnsi="Consolas"/>
        </w:rPr>
      </w:pPr>
    </w:p>
    <w:p w14:paraId="5F687C49" w14:textId="4597CAAE" w:rsidR="007C1A56" w:rsidRPr="00C463D2" w:rsidRDefault="007C1A56" w:rsidP="007C1A56">
      <w:pPr>
        <w:rPr>
          <w:rFonts w:ascii="Consolas" w:hAnsi="Consolas"/>
        </w:rPr>
      </w:pPr>
      <w:bookmarkStart w:id="593" w:name="_Toc10647194"/>
      <w:r w:rsidRPr="002E1280">
        <w:rPr>
          <w:rStyle w:val="Heading3Char"/>
        </w:rPr>
        <w:t>DAG Level</w:t>
      </w:r>
      <w:bookmarkEnd w:id="593"/>
      <w:r w:rsidRPr="00C463D2">
        <w:rPr>
          <w:rFonts w:ascii="Consolas" w:hAnsi="Consolas"/>
        </w:rPr>
        <w:t xml:space="preserve"> - A table's level in the in the set of directed acyclic graphs that are defined for the corresponding data model.  A root table corresponds to level 0. The DAG level is calculated using the relationship master data, so all indexes and relationship data must be entered before you can calculate the DAG level. The DAG calculation can be found under the table ‘System Table’.</w:t>
      </w:r>
      <w:ins w:id="594" w:author="Tan, Ann - NRCS, Arcata, CA" w:date="2019-08-06T14:41:00Z">
        <w:r w:rsidR="00D91B73">
          <w:rPr>
            <w:rFonts w:ascii="Consolas" w:hAnsi="Consolas"/>
          </w:rPr>
          <w:t xml:space="preserve"> This basically recalculates the child to parent order in NASIS.</w:t>
        </w:r>
      </w:ins>
      <w:r w:rsidRPr="00C463D2">
        <w:rPr>
          <w:rFonts w:ascii="Consolas" w:hAnsi="Consolas"/>
        </w:rPr>
        <w:t xml:space="preserve"> Use the following process to generate the proper DAG level data:</w:t>
      </w:r>
    </w:p>
    <w:p w14:paraId="4674F694" w14:textId="77777777" w:rsidR="007C1A56" w:rsidRPr="00C463D2" w:rsidRDefault="007C1A56" w:rsidP="007C1A56">
      <w:pPr>
        <w:rPr>
          <w:rFonts w:ascii="Consolas" w:hAnsi="Consolas"/>
        </w:rPr>
      </w:pPr>
    </w:p>
    <w:p w14:paraId="1024617D" w14:textId="77777777" w:rsidR="007C1A56" w:rsidRPr="00C463D2" w:rsidRDefault="007C1A56" w:rsidP="007C1A56">
      <w:pPr>
        <w:pStyle w:val="ListParagraph"/>
        <w:widowControl/>
        <w:numPr>
          <w:ilvl w:val="0"/>
          <w:numId w:val="8"/>
        </w:numPr>
        <w:autoSpaceDE/>
        <w:autoSpaceDN/>
        <w:contextualSpacing/>
        <w:rPr>
          <w:rFonts w:ascii="Consolas" w:hAnsi="Consolas"/>
        </w:rPr>
      </w:pPr>
      <w:r w:rsidRPr="00C463D2">
        <w:rPr>
          <w:rFonts w:ascii="Consolas" w:hAnsi="Consolas"/>
        </w:rPr>
        <w:lastRenderedPageBreak/>
        <w:t>Select Calculations</w:t>
      </w:r>
    </w:p>
    <w:p w14:paraId="5EBCA418" w14:textId="77777777" w:rsidR="007C1A56" w:rsidRPr="00C463D2" w:rsidRDefault="007C1A56" w:rsidP="007C1A56">
      <w:pPr>
        <w:pStyle w:val="ListParagraph"/>
        <w:widowControl/>
        <w:numPr>
          <w:ilvl w:val="0"/>
          <w:numId w:val="8"/>
        </w:numPr>
        <w:autoSpaceDE/>
        <w:autoSpaceDN/>
        <w:ind w:left="720"/>
        <w:contextualSpacing/>
        <w:rPr>
          <w:rFonts w:ascii="Consolas" w:hAnsi="Consolas"/>
        </w:rPr>
      </w:pPr>
      <w:r w:rsidRPr="00C463D2">
        <w:rPr>
          <w:rFonts w:ascii="Consolas" w:hAnsi="Consolas"/>
        </w:rPr>
        <w:t>Select System Table</w:t>
      </w:r>
    </w:p>
    <w:p w14:paraId="05F00297" w14:textId="77777777" w:rsidR="007C1A56" w:rsidRPr="00C463D2" w:rsidRDefault="007C1A56" w:rsidP="007C1A56">
      <w:pPr>
        <w:pStyle w:val="ListParagraph"/>
        <w:widowControl/>
        <w:numPr>
          <w:ilvl w:val="0"/>
          <w:numId w:val="8"/>
        </w:numPr>
        <w:autoSpaceDE/>
        <w:autoSpaceDN/>
        <w:ind w:left="720"/>
        <w:contextualSpacing/>
        <w:rPr>
          <w:rFonts w:ascii="Consolas" w:hAnsi="Consolas"/>
        </w:rPr>
      </w:pPr>
      <w:r w:rsidRPr="00C463D2">
        <w:rPr>
          <w:rFonts w:ascii="Consolas" w:hAnsi="Consolas"/>
        </w:rPr>
        <w:t>Run calculation – DAG Level – 1. Delete Current DAG Levels</w:t>
      </w:r>
    </w:p>
    <w:p w14:paraId="63A01479" w14:textId="77777777" w:rsidR="007C1A56" w:rsidRPr="00C463D2" w:rsidRDefault="007C1A56" w:rsidP="007C1A56">
      <w:pPr>
        <w:pStyle w:val="ListParagraph"/>
        <w:widowControl/>
        <w:numPr>
          <w:ilvl w:val="0"/>
          <w:numId w:val="8"/>
        </w:numPr>
        <w:autoSpaceDE/>
        <w:autoSpaceDN/>
        <w:ind w:left="720"/>
        <w:contextualSpacing/>
        <w:rPr>
          <w:rFonts w:ascii="Consolas" w:hAnsi="Consolas"/>
        </w:rPr>
      </w:pPr>
      <w:r w:rsidRPr="00C463D2">
        <w:rPr>
          <w:rFonts w:ascii="Consolas" w:hAnsi="Consolas"/>
        </w:rPr>
        <w:t>Run calculation – DAG Level – 2. Assign New DAG</w:t>
      </w:r>
      <w:r w:rsidR="002E1280">
        <w:rPr>
          <w:rFonts w:ascii="Consolas" w:hAnsi="Consolas"/>
        </w:rPr>
        <w:t xml:space="preserve"> -</w:t>
      </w:r>
      <w:r w:rsidRPr="00C463D2">
        <w:rPr>
          <w:rFonts w:ascii="Consolas" w:hAnsi="Consolas"/>
        </w:rPr>
        <w:t xml:space="preserve"> The first time, run this several times in a row, at least 5 times.</w:t>
      </w:r>
    </w:p>
    <w:p w14:paraId="0F3E59F3" w14:textId="77777777" w:rsidR="007C1A56" w:rsidRPr="00C463D2" w:rsidRDefault="007C1A56" w:rsidP="007C1A56">
      <w:pPr>
        <w:pStyle w:val="ListParagraph"/>
        <w:widowControl/>
        <w:numPr>
          <w:ilvl w:val="0"/>
          <w:numId w:val="8"/>
        </w:numPr>
        <w:autoSpaceDE/>
        <w:autoSpaceDN/>
        <w:ind w:left="720"/>
        <w:contextualSpacing/>
        <w:rPr>
          <w:rFonts w:ascii="Consolas" w:hAnsi="Consolas"/>
        </w:rPr>
      </w:pPr>
      <w:r w:rsidRPr="00C463D2">
        <w:rPr>
          <w:rFonts w:ascii="Consolas" w:hAnsi="Consolas"/>
        </w:rPr>
        <w:t>Select Reports under Soil Metadata Repository</w:t>
      </w:r>
    </w:p>
    <w:p w14:paraId="660D79A5" w14:textId="77777777" w:rsidR="007C1A56" w:rsidRPr="00C463D2" w:rsidRDefault="007C1A56" w:rsidP="007C1A56">
      <w:pPr>
        <w:pStyle w:val="ListParagraph"/>
        <w:widowControl/>
        <w:numPr>
          <w:ilvl w:val="0"/>
          <w:numId w:val="8"/>
        </w:numPr>
        <w:autoSpaceDE/>
        <w:autoSpaceDN/>
        <w:ind w:left="720"/>
        <w:contextualSpacing/>
        <w:rPr>
          <w:rFonts w:ascii="Consolas" w:hAnsi="Consolas"/>
        </w:rPr>
      </w:pPr>
      <w:r w:rsidRPr="00C463D2">
        <w:rPr>
          <w:rFonts w:ascii="Consolas" w:hAnsi="Consolas"/>
        </w:rPr>
        <w:t>Run both reports: ‘NREPO – DAG Level Missing’ and ‘NREPO – DAG Level Wrong’.  Continue to run step 4 till these reports show no records.</w:t>
      </w:r>
    </w:p>
    <w:p w14:paraId="2E009BE3" w14:textId="77777777" w:rsidR="007C1A56" w:rsidRPr="00C463D2" w:rsidRDefault="007C1A56" w:rsidP="007C1A56">
      <w:pPr>
        <w:rPr>
          <w:rFonts w:ascii="Consolas" w:hAnsi="Consolas"/>
        </w:rPr>
      </w:pPr>
    </w:p>
    <w:p w14:paraId="68693159" w14:textId="77777777" w:rsidR="007C1A56" w:rsidRPr="00C463D2" w:rsidRDefault="007C1A56" w:rsidP="007C1A56">
      <w:pPr>
        <w:rPr>
          <w:rFonts w:ascii="Consolas" w:hAnsi="Consolas"/>
        </w:rPr>
      </w:pPr>
      <w:r w:rsidRPr="00C463D2">
        <w:rPr>
          <w:rFonts w:ascii="Consolas" w:hAnsi="Consolas"/>
        </w:rPr>
        <w:t xml:space="preserve">You must calculate the DAG levels for all databases, the DAG level is what is used to determine the order for deleting the tables in the </w:t>
      </w:r>
      <w:r w:rsidRPr="00C463D2">
        <w:rPr>
          <w:rFonts w:ascii="Consolas" w:eastAsiaTheme="majorEastAsia" w:hAnsi="Consolas" w:cstheme="majorBidi"/>
          <w:color w:val="000000" w:themeColor="text1"/>
        </w:rPr>
        <w:t>“NREPO -SQL Script – DropTables” report</w:t>
      </w:r>
      <w:r w:rsidRPr="00C463D2">
        <w:rPr>
          <w:rFonts w:ascii="Consolas" w:hAnsi="Consolas"/>
        </w:rPr>
        <w:t xml:space="preserve"> script.</w:t>
      </w:r>
    </w:p>
    <w:p w14:paraId="26971407" w14:textId="77777777" w:rsidR="007C1A56" w:rsidRPr="00C463D2" w:rsidRDefault="007C1A56" w:rsidP="007C1A56">
      <w:pPr>
        <w:rPr>
          <w:rFonts w:ascii="Consolas" w:hAnsi="Consolas"/>
        </w:rPr>
      </w:pPr>
    </w:p>
    <w:p w14:paraId="0CE80B37" w14:textId="77777777" w:rsidR="007C1A56" w:rsidRPr="00C463D2" w:rsidRDefault="007C1A56" w:rsidP="007C1A56">
      <w:pPr>
        <w:rPr>
          <w:rFonts w:ascii="Consolas" w:hAnsi="Consolas"/>
        </w:rPr>
      </w:pPr>
      <w:bookmarkStart w:id="595" w:name="_Toc10647195"/>
      <w:r w:rsidRPr="002E1280">
        <w:rPr>
          <w:rStyle w:val="Heading3Char"/>
        </w:rPr>
        <w:t>Table ID</w:t>
      </w:r>
      <w:bookmarkEnd w:id="595"/>
      <w:r w:rsidRPr="00C463D2">
        <w:rPr>
          <w:rFonts w:ascii="Consolas" w:hAnsi="Consolas"/>
        </w:rPr>
        <w:t xml:space="preserve"> - An integer value that uniquely identifies a table in the NASIS 6 Style Metadata. The table ID must be unique within a specific data model. Using the table ID allows the same ID to be used in the NASIS 6 Style Metadata for all versions of a data model.  For example, the ‘area’ table ID of 256 has been used in all releases of NASIS, NASIS 5.1 to the current NASIS data model.  Must be unique within each database.</w:t>
      </w:r>
    </w:p>
    <w:p w14:paraId="3D02F913" w14:textId="77777777" w:rsidR="007C1A56" w:rsidRPr="00C463D2" w:rsidRDefault="007C1A56" w:rsidP="007C1A56">
      <w:pPr>
        <w:rPr>
          <w:rFonts w:ascii="Consolas" w:hAnsi="Consolas"/>
        </w:rPr>
      </w:pPr>
    </w:p>
    <w:p w14:paraId="361A1B4E" w14:textId="77777777" w:rsidR="007C1A56" w:rsidRPr="00C463D2" w:rsidRDefault="007C1A56" w:rsidP="007C1A56">
      <w:pPr>
        <w:rPr>
          <w:rFonts w:ascii="Consolas" w:hAnsi="Consolas"/>
        </w:rPr>
      </w:pPr>
      <w:r w:rsidRPr="00C463D2">
        <w:rPr>
          <w:rFonts w:ascii="Consolas" w:hAnsi="Consolas"/>
        </w:rPr>
        <w:t>The Table IDs can be manually entered, if you want to control what table IDs are used or there is a calculation under ‘System Table’ to populate null values. The calculation is called ‘Update Table ID where ID is null’. Running the calculation on the selected set, instead of highlighting specific rows, makes sure that all null Table IDs get populated.</w:t>
      </w:r>
    </w:p>
    <w:p w14:paraId="22964B2A" w14:textId="77777777" w:rsidR="007C1A56" w:rsidRPr="00C463D2" w:rsidRDefault="007C1A56" w:rsidP="007C1A56">
      <w:pPr>
        <w:rPr>
          <w:rFonts w:ascii="Consolas" w:hAnsi="Consolas"/>
        </w:rPr>
      </w:pPr>
    </w:p>
    <w:p w14:paraId="7ACE5D33" w14:textId="77777777" w:rsidR="007C1A56" w:rsidRPr="00C463D2" w:rsidRDefault="007C1A56" w:rsidP="007C1A56">
      <w:pPr>
        <w:rPr>
          <w:rFonts w:ascii="Consolas" w:hAnsi="Consolas"/>
        </w:rPr>
      </w:pPr>
      <w:bookmarkStart w:id="596" w:name="_Toc10647196"/>
      <w:r w:rsidRPr="002E1280">
        <w:rPr>
          <w:rStyle w:val="Heading3Char"/>
        </w:rPr>
        <w:t>Table Description</w:t>
      </w:r>
      <w:bookmarkEnd w:id="596"/>
      <w:r w:rsidRPr="00C463D2">
        <w:rPr>
          <w:rFonts w:ascii="Consolas" w:hAnsi="Consolas"/>
        </w:rPr>
        <w:t xml:space="preserve"> – The descriptive name of a table.</w:t>
      </w:r>
    </w:p>
    <w:p w14:paraId="59DA70A7" w14:textId="77777777" w:rsidR="007C1A56" w:rsidRPr="00C463D2" w:rsidRDefault="007C1A56" w:rsidP="007C1A56">
      <w:pPr>
        <w:rPr>
          <w:rFonts w:ascii="Consolas" w:hAnsi="Consolas"/>
        </w:rPr>
      </w:pPr>
    </w:p>
    <w:p w14:paraId="2C208BB7" w14:textId="77777777" w:rsidR="007C1A56" w:rsidRPr="00C463D2" w:rsidRDefault="007C1A56" w:rsidP="007C1A56">
      <w:pPr>
        <w:rPr>
          <w:rFonts w:ascii="Consolas" w:hAnsi="Consolas"/>
        </w:rPr>
      </w:pPr>
      <w:r w:rsidRPr="00C463D2">
        <w:rPr>
          <w:rFonts w:ascii="Consolas" w:eastAsiaTheme="majorEastAsia" w:hAnsi="Consolas" w:cstheme="majorBidi"/>
          <w:b/>
          <w:color w:val="000000" w:themeColor="text1"/>
          <w:sz w:val="26"/>
          <w:szCs w:val="26"/>
        </w:rPr>
        <w:t>Sql Advance Options</w:t>
      </w:r>
      <w:r w:rsidRPr="00C463D2">
        <w:rPr>
          <w:rFonts w:ascii="Consolas" w:hAnsi="Consolas"/>
        </w:rPr>
        <w:t xml:space="preserve"> - Use this column to capture any SQL Server advance table options. Currently this is used to document special locking details that is used for WSS in the baf and bafsdacache databases.</w:t>
      </w:r>
    </w:p>
    <w:p w14:paraId="779CA52C" w14:textId="77777777" w:rsidR="007C1A56" w:rsidRPr="00C463D2" w:rsidRDefault="007C1A56" w:rsidP="007C1A56">
      <w:pPr>
        <w:rPr>
          <w:rFonts w:ascii="Consolas" w:hAnsi="Consolas"/>
        </w:rPr>
      </w:pPr>
    </w:p>
    <w:p w14:paraId="4F7983F1" w14:textId="77777777" w:rsidR="007C1A56" w:rsidRPr="00C463D2" w:rsidRDefault="007C1A56" w:rsidP="007C1A56">
      <w:pPr>
        <w:pStyle w:val="Heading4"/>
        <w:rPr>
          <w:rFonts w:ascii="Consolas" w:hAnsi="Consolas"/>
          <w:b w:val="0"/>
          <w:i/>
          <w:color w:val="000000" w:themeColor="text1"/>
        </w:rPr>
      </w:pPr>
      <w:r w:rsidRPr="00C463D2">
        <w:rPr>
          <w:rFonts w:ascii="Consolas" w:hAnsi="Consolas"/>
          <w:b w:val="0"/>
          <w:i/>
          <w:color w:val="000000" w:themeColor="text1"/>
        </w:rPr>
        <w:t>Examples:</w:t>
      </w:r>
    </w:p>
    <w:p w14:paraId="03C7913E" w14:textId="77777777" w:rsidR="007C1A56" w:rsidRPr="00C463D2" w:rsidRDefault="007C1A56" w:rsidP="007C1A56">
      <w:pPr>
        <w:rPr>
          <w:rFonts w:ascii="Consolas" w:hAnsi="Consolas"/>
        </w:rPr>
      </w:pPr>
      <w:r w:rsidRPr="00C463D2">
        <w:rPr>
          <w:rFonts w:ascii="Consolas" w:hAnsi="Consolas"/>
        </w:rPr>
        <w:t>ALTER TABLE [dbo].[AoiSoilMapUnitPolygon] SET ( LOCK_ESCALATION = AUTO )</w:t>
      </w:r>
    </w:p>
    <w:p w14:paraId="1A1B9F17" w14:textId="77777777" w:rsidR="007C1A56" w:rsidRPr="00C463D2" w:rsidRDefault="007C1A56" w:rsidP="007C1A56">
      <w:pPr>
        <w:rPr>
          <w:rFonts w:ascii="Consolas" w:hAnsi="Consolas"/>
        </w:rPr>
      </w:pPr>
    </w:p>
    <w:p w14:paraId="30B2E53C" w14:textId="77777777" w:rsidR="007C1A56" w:rsidRDefault="007C1A56" w:rsidP="007C1A56">
      <w:pPr>
        <w:rPr>
          <w:rFonts w:ascii="Consolas" w:hAnsi="Consolas"/>
        </w:rPr>
      </w:pPr>
      <w:r w:rsidRPr="00C463D2">
        <w:rPr>
          <w:rFonts w:ascii="Consolas" w:hAnsi="Consolas"/>
          <w:b/>
        </w:rPr>
        <w:t>NOTE:</w:t>
      </w:r>
      <w:r w:rsidRPr="00C463D2">
        <w:rPr>
          <w:rFonts w:ascii="Consolas" w:hAnsi="Consolas"/>
        </w:rPr>
        <w:t xml:space="preserve"> There is a system table history table as well, if you want to document changes in more detail.</w:t>
      </w:r>
    </w:p>
    <w:p w14:paraId="5A110B42" w14:textId="77777777" w:rsidR="002E1280" w:rsidRDefault="002E1280" w:rsidP="007C1A56">
      <w:pPr>
        <w:rPr>
          <w:rFonts w:ascii="Consolas" w:hAnsi="Consolas"/>
        </w:rPr>
      </w:pPr>
    </w:p>
    <w:p w14:paraId="5AE9C25C" w14:textId="77777777" w:rsidR="008754C5" w:rsidRPr="00C463D2" w:rsidRDefault="008754C5" w:rsidP="008754C5">
      <w:pPr>
        <w:rPr>
          <w:rFonts w:ascii="Consolas" w:hAnsi="Consolas"/>
        </w:rPr>
      </w:pPr>
      <w:bookmarkStart w:id="597" w:name="_Toc10647197"/>
      <w:r w:rsidRPr="00A82E7C">
        <w:rPr>
          <w:rStyle w:val="Heading3Char"/>
        </w:rPr>
        <w:t>originating_person</w:t>
      </w:r>
      <w:bookmarkEnd w:id="597"/>
      <w:r>
        <w:rPr>
          <w:rFonts w:ascii="Consolas" w:hAnsi="Consolas"/>
        </w:rPr>
        <w:t xml:space="preserve"> – See section on Common Columns </w:t>
      </w:r>
    </w:p>
    <w:p w14:paraId="54D22607" w14:textId="77777777" w:rsidR="008754C5" w:rsidRPr="00C463D2" w:rsidRDefault="008754C5" w:rsidP="008754C5">
      <w:pPr>
        <w:rPr>
          <w:rFonts w:ascii="Consolas" w:hAnsi="Consolas"/>
        </w:rPr>
      </w:pPr>
    </w:p>
    <w:p w14:paraId="1D09B5E2" w14:textId="77777777" w:rsidR="008754C5" w:rsidRPr="00C463D2" w:rsidRDefault="008754C5" w:rsidP="008754C5">
      <w:pPr>
        <w:rPr>
          <w:rFonts w:ascii="Consolas" w:hAnsi="Consolas"/>
        </w:rPr>
      </w:pPr>
      <w:bookmarkStart w:id="598" w:name="_Toc10647198"/>
      <w:r w:rsidRPr="00A82E7C">
        <w:rPr>
          <w:rStyle w:val="Heading3Char"/>
        </w:rPr>
        <w:t>contact_person</w:t>
      </w:r>
      <w:bookmarkEnd w:id="598"/>
      <w:r>
        <w:rPr>
          <w:rFonts w:ascii="Consolas" w:hAnsi="Consolas"/>
        </w:rPr>
        <w:t xml:space="preserve"> - See section on Common Columns</w:t>
      </w:r>
    </w:p>
    <w:p w14:paraId="189362B1" w14:textId="77777777" w:rsidR="008754C5" w:rsidRPr="00C463D2" w:rsidRDefault="008754C5" w:rsidP="008754C5">
      <w:pPr>
        <w:rPr>
          <w:rFonts w:ascii="Consolas" w:hAnsi="Consolas"/>
        </w:rPr>
      </w:pPr>
    </w:p>
    <w:p w14:paraId="693DCDA1" w14:textId="77777777" w:rsidR="008754C5" w:rsidRPr="00C463D2" w:rsidRDefault="008754C5" w:rsidP="008754C5">
      <w:pPr>
        <w:rPr>
          <w:rFonts w:ascii="Consolas" w:hAnsi="Consolas"/>
        </w:rPr>
      </w:pPr>
      <w:bookmarkStart w:id="599" w:name="_Toc10647199"/>
      <w:r w:rsidRPr="00A82E7C">
        <w:rPr>
          <w:rStyle w:val="Heading3Char"/>
        </w:rPr>
        <w:t>pending_action</w:t>
      </w:r>
      <w:bookmarkEnd w:id="599"/>
      <w:r>
        <w:rPr>
          <w:rFonts w:ascii="Consolas" w:hAnsi="Consolas"/>
        </w:rPr>
        <w:t xml:space="preserve"> - See section on Common Columns</w:t>
      </w:r>
    </w:p>
    <w:p w14:paraId="03069593" w14:textId="77777777" w:rsidR="008754C5" w:rsidRDefault="008754C5" w:rsidP="008754C5">
      <w:pPr>
        <w:rPr>
          <w:rFonts w:ascii="Consolas" w:hAnsi="Consolas"/>
        </w:rPr>
      </w:pPr>
    </w:p>
    <w:p w14:paraId="2EA4D416" w14:textId="77777777" w:rsidR="008754C5" w:rsidRDefault="008754C5" w:rsidP="008754C5">
      <w:pPr>
        <w:rPr>
          <w:rFonts w:ascii="Consolas" w:hAnsi="Consolas"/>
        </w:rPr>
      </w:pPr>
      <w:bookmarkStart w:id="600" w:name="_Toc10647200"/>
      <w:r w:rsidRPr="00A82E7C">
        <w:rPr>
          <w:rStyle w:val="Heading3Char"/>
        </w:rPr>
        <w:t>pending_status</w:t>
      </w:r>
      <w:bookmarkEnd w:id="600"/>
      <w:r>
        <w:rPr>
          <w:rFonts w:ascii="Consolas" w:hAnsi="Consolas"/>
        </w:rPr>
        <w:t xml:space="preserve"> - See section on Common Columns</w:t>
      </w:r>
    </w:p>
    <w:p w14:paraId="046925DE" w14:textId="77777777" w:rsidR="008754C5" w:rsidRPr="00C463D2" w:rsidRDefault="008754C5" w:rsidP="008754C5">
      <w:pPr>
        <w:rPr>
          <w:rFonts w:ascii="Consolas" w:hAnsi="Consolas"/>
        </w:rPr>
      </w:pPr>
    </w:p>
    <w:p w14:paraId="50DE5FE8" w14:textId="77777777" w:rsidR="008754C5" w:rsidRPr="00C463D2" w:rsidRDefault="008754C5" w:rsidP="007C1A56">
      <w:pPr>
        <w:rPr>
          <w:rFonts w:ascii="Consolas" w:hAnsi="Consolas"/>
        </w:rPr>
      </w:pPr>
    </w:p>
    <w:p w14:paraId="7E123233" w14:textId="77777777" w:rsidR="007C1A56" w:rsidRPr="00C463D2" w:rsidRDefault="007C1A56" w:rsidP="00AE4648">
      <w:pPr>
        <w:pStyle w:val="Heading1"/>
      </w:pPr>
      <w:bookmarkStart w:id="601" w:name="_Toc10610870"/>
      <w:bookmarkStart w:id="602" w:name="_Toc10647201"/>
      <w:r w:rsidRPr="00C463D2">
        <w:t>Domain Group</w:t>
      </w:r>
      <w:bookmarkEnd w:id="601"/>
      <w:bookmarkEnd w:id="602"/>
    </w:p>
    <w:p w14:paraId="1B1CD673" w14:textId="77777777" w:rsidR="002E1280" w:rsidRDefault="002E1280" w:rsidP="007C1A56">
      <w:pPr>
        <w:pStyle w:val="Heading3"/>
        <w:rPr>
          <w:rFonts w:ascii="Consolas" w:hAnsi="Consolas"/>
          <w:b w:val="0"/>
        </w:rPr>
      </w:pPr>
      <w:bookmarkStart w:id="603" w:name="_Toc184525459"/>
      <w:bookmarkStart w:id="604" w:name="_Toc10610871"/>
    </w:p>
    <w:p w14:paraId="3C5BC06F" w14:textId="77777777" w:rsidR="007C1A56" w:rsidRPr="00C463D2" w:rsidRDefault="007C1A56" w:rsidP="00AE4648">
      <w:pPr>
        <w:pStyle w:val="Heading2"/>
      </w:pPr>
      <w:bookmarkStart w:id="605" w:name="_Toc10647202"/>
      <w:r w:rsidRPr="00C463D2">
        <w:lastRenderedPageBreak/>
        <w:t>Domains</w:t>
      </w:r>
      <w:bookmarkEnd w:id="603"/>
      <w:bookmarkEnd w:id="604"/>
      <w:bookmarkEnd w:id="605"/>
    </w:p>
    <w:p w14:paraId="26F2472E" w14:textId="77777777" w:rsidR="007C1A56" w:rsidRDefault="007C1A56" w:rsidP="007C1A56">
      <w:pPr>
        <w:rPr>
          <w:rFonts w:ascii="Consolas" w:hAnsi="Consolas"/>
        </w:rPr>
      </w:pPr>
      <w:r w:rsidRPr="00C463D2">
        <w:rPr>
          <w:rFonts w:ascii="Consolas" w:hAnsi="Consolas"/>
        </w:rPr>
        <w:t>For our project, a domain is defined as a finite set of acceptable character strings.  Although we do have domains where all choices represent either a valid integer or floating point value, we haven’t ever implemented a truly numeric domain.</w:t>
      </w:r>
    </w:p>
    <w:p w14:paraId="37A175EB" w14:textId="77777777" w:rsidR="002E1280" w:rsidRPr="00C463D2" w:rsidRDefault="002E1280" w:rsidP="007C1A56">
      <w:pPr>
        <w:rPr>
          <w:rFonts w:ascii="Consolas" w:hAnsi="Consolas"/>
        </w:rPr>
      </w:pPr>
    </w:p>
    <w:p w14:paraId="483599C7" w14:textId="77777777" w:rsidR="007C1A56" w:rsidRPr="002E1280" w:rsidRDefault="007C1A56" w:rsidP="00AE4648">
      <w:pPr>
        <w:pStyle w:val="Heading2"/>
      </w:pPr>
      <w:bookmarkStart w:id="606" w:name="_Toc10610872"/>
      <w:bookmarkStart w:id="607" w:name="_Toc10647203"/>
      <w:r w:rsidRPr="002E1280">
        <w:t>Domain Integrity</w:t>
      </w:r>
      <w:bookmarkEnd w:id="606"/>
      <w:bookmarkEnd w:id="607"/>
    </w:p>
    <w:p w14:paraId="4B59463A" w14:textId="77777777" w:rsidR="002E1280" w:rsidRDefault="002E1280" w:rsidP="007C1A56">
      <w:pPr>
        <w:rPr>
          <w:rFonts w:ascii="Consolas" w:hAnsi="Consolas"/>
        </w:rPr>
      </w:pPr>
    </w:p>
    <w:p w14:paraId="3AE7FE3B" w14:textId="77777777" w:rsidR="007C1A56" w:rsidRPr="00C463D2" w:rsidRDefault="007C1A56" w:rsidP="007C1A56">
      <w:pPr>
        <w:rPr>
          <w:rFonts w:ascii="Consolas" w:hAnsi="Consolas"/>
        </w:rPr>
      </w:pPr>
      <w:r w:rsidRPr="00C463D2">
        <w:rPr>
          <w:rFonts w:ascii="Consolas" w:hAnsi="Consolas"/>
        </w:rPr>
        <w:t>How we implement domain integrity varies from application to application.  Here are some of the approaches we have used.</w:t>
      </w:r>
    </w:p>
    <w:p w14:paraId="7110EB22" w14:textId="4A516679" w:rsidR="007C1A56" w:rsidRPr="00C463D2" w:rsidRDefault="007C1A56" w:rsidP="007C1A56">
      <w:pPr>
        <w:ind w:left="720"/>
        <w:rPr>
          <w:rFonts w:ascii="Consolas" w:hAnsi="Consolas"/>
        </w:rPr>
      </w:pPr>
      <w:r w:rsidRPr="00C463D2">
        <w:rPr>
          <w:rFonts w:ascii="Consolas" w:hAnsi="Consolas"/>
        </w:rPr>
        <w:t xml:space="preserve">1.  All domains are stored in a common table that an application uses to constrain choices during data entry.  This is how the NASIS application implements domain integrity. </w:t>
      </w:r>
      <w:del w:id="608" w:author="Tan, Ann - NRCS, Arcata, CA" w:date="2019-08-09T15:14:00Z">
        <w:r w:rsidRPr="00C463D2" w:rsidDel="005E6B79">
          <w:rPr>
            <w:rFonts w:ascii="Consolas" w:hAnsi="Consolas"/>
          </w:rPr>
          <w:delText xml:space="preserve"> </w:delText>
        </w:r>
      </w:del>
      <w:r w:rsidRPr="00C463D2">
        <w:rPr>
          <w:rFonts w:ascii="Consolas" w:hAnsi="Consolas"/>
        </w:rPr>
        <w:t>The application is enforcing domain integrity, but a highly generalized approach is used.</w:t>
      </w:r>
    </w:p>
    <w:p w14:paraId="31195F0E" w14:textId="1701B088" w:rsidR="007C1A56" w:rsidRPr="00C463D2" w:rsidRDefault="007C1A56" w:rsidP="007C1A56">
      <w:pPr>
        <w:ind w:left="720"/>
        <w:rPr>
          <w:rFonts w:ascii="Consolas" w:hAnsi="Consolas"/>
        </w:rPr>
      </w:pPr>
      <w:r w:rsidRPr="00C463D2">
        <w:rPr>
          <w:rFonts w:ascii="Consolas" w:hAnsi="Consolas"/>
        </w:rPr>
        <w:t xml:space="preserve">2.  A domain is implemented as a related "lookup" table, and referential integrity enforces domain integrity. </w:t>
      </w:r>
      <w:del w:id="609" w:author="Tan, Ann - NRCS, Arcata, CA" w:date="2019-08-09T15:14:00Z">
        <w:r w:rsidRPr="00C463D2" w:rsidDel="00CE4644">
          <w:rPr>
            <w:rFonts w:ascii="Consolas" w:hAnsi="Consolas"/>
          </w:rPr>
          <w:delText xml:space="preserve"> </w:delText>
        </w:r>
      </w:del>
      <w:r w:rsidRPr="00C463D2">
        <w:rPr>
          <w:rFonts w:ascii="Consolas" w:hAnsi="Consolas"/>
        </w:rPr>
        <w:t xml:space="preserve">There is a lot of this in the Soil Data Mart and Soil Data Mart Management databases. </w:t>
      </w:r>
      <w:del w:id="610" w:author="Tan, Ann - NRCS, Arcata, CA" w:date="2019-08-09T15:14:00Z">
        <w:r w:rsidRPr="00C463D2" w:rsidDel="00CE4644">
          <w:rPr>
            <w:rFonts w:ascii="Consolas" w:hAnsi="Consolas"/>
          </w:rPr>
          <w:delText xml:space="preserve"> </w:delText>
        </w:r>
      </w:del>
      <w:r w:rsidRPr="00C463D2">
        <w:rPr>
          <w:rFonts w:ascii="Consolas" w:hAnsi="Consolas"/>
        </w:rPr>
        <w:t>The proliferation of lookup tables can be annoying.</w:t>
      </w:r>
    </w:p>
    <w:p w14:paraId="35605E8C" w14:textId="77777777" w:rsidR="002E1280" w:rsidRDefault="002E1280" w:rsidP="007C1A56">
      <w:pPr>
        <w:pStyle w:val="Heading3"/>
        <w:rPr>
          <w:rFonts w:ascii="Consolas" w:hAnsi="Consolas"/>
          <w:b w:val="0"/>
        </w:rPr>
      </w:pPr>
      <w:bookmarkStart w:id="611" w:name="_Toc10610873"/>
    </w:p>
    <w:p w14:paraId="4D17FF1E" w14:textId="77777777" w:rsidR="007C1A56" w:rsidRPr="002E1280" w:rsidRDefault="007C1A56" w:rsidP="00AE4648">
      <w:pPr>
        <w:pStyle w:val="Heading2"/>
      </w:pPr>
      <w:bookmarkStart w:id="612" w:name="_Toc10647204"/>
      <w:r w:rsidRPr="002E1280">
        <w:t>Domain Documentation in the Data Model Repository</w:t>
      </w:r>
      <w:bookmarkEnd w:id="611"/>
      <w:bookmarkEnd w:id="612"/>
    </w:p>
    <w:p w14:paraId="2CA30F12" w14:textId="77777777" w:rsidR="002E1280" w:rsidRDefault="002E1280" w:rsidP="007C1A56">
      <w:pPr>
        <w:rPr>
          <w:rFonts w:ascii="Consolas" w:hAnsi="Consolas"/>
        </w:rPr>
      </w:pPr>
    </w:p>
    <w:p w14:paraId="0685F1F8" w14:textId="77777777" w:rsidR="007C1A56" w:rsidRPr="00C463D2" w:rsidRDefault="007C1A56" w:rsidP="007C1A56">
      <w:pPr>
        <w:rPr>
          <w:rFonts w:ascii="Consolas" w:hAnsi="Consolas"/>
        </w:rPr>
      </w:pPr>
      <w:r w:rsidRPr="00C463D2">
        <w:rPr>
          <w:rFonts w:ascii="Consolas" w:hAnsi="Consolas"/>
        </w:rPr>
        <w:t>A common structure is used to document all domains in our data model repository.  This scheme was originally developed for NASIS.  Not all attributes that are defined may be necessary in all cases, but most domains can be documented using this scheme.</w:t>
      </w:r>
    </w:p>
    <w:p w14:paraId="5BA0750F" w14:textId="77777777" w:rsidR="007C1A56" w:rsidRPr="00C463D2" w:rsidRDefault="007C1A56" w:rsidP="007C1A56">
      <w:pPr>
        <w:rPr>
          <w:rFonts w:ascii="Consolas" w:hAnsi="Consolas"/>
        </w:rPr>
      </w:pPr>
      <w:r w:rsidRPr="00C463D2">
        <w:rPr>
          <w:rFonts w:ascii="Consolas" w:hAnsi="Consolas"/>
        </w:rPr>
        <w:t>For a domain as a whole, we record the following:</w:t>
      </w:r>
    </w:p>
    <w:p w14:paraId="35B7A29B" w14:textId="77777777" w:rsidR="007C1A56" w:rsidRPr="00C463D2" w:rsidRDefault="007C1A56" w:rsidP="007C1A56">
      <w:pPr>
        <w:ind w:left="720"/>
        <w:rPr>
          <w:rFonts w:ascii="Consolas" w:hAnsi="Consolas"/>
        </w:rPr>
      </w:pPr>
      <w:r w:rsidRPr="00C463D2">
        <w:rPr>
          <w:rFonts w:ascii="Consolas" w:hAnsi="Consolas"/>
        </w:rPr>
        <w:t>1.  Domain ID.  Domain ID is an integer value that unambiguously identifies a domain.</w:t>
      </w:r>
    </w:p>
    <w:p w14:paraId="60E5EC33" w14:textId="77777777" w:rsidR="007C1A56" w:rsidRPr="00C463D2" w:rsidRDefault="007C1A56" w:rsidP="007C1A56">
      <w:pPr>
        <w:ind w:left="720"/>
        <w:rPr>
          <w:rFonts w:ascii="Consolas" w:hAnsi="Consolas"/>
        </w:rPr>
      </w:pPr>
      <w:r w:rsidRPr="00C463D2">
        <w:rPr>
          <w:rFonts w:ascii="Consolas" w:hAnsi="Consolas"/>
        </w:rPr>
        <w:t>2.  Domain name.  A domain name should provide a good indication of what a domain represents.  For a domain that is associated with only one logical attribute, the domain name is often similar or exactly the same as the corresponding attribute logical name.</w:t>
      </w:r>
    </w:p>
    <w:p w14:paraId="6FA33CD6" w14:textId="77777777" w:rsidR="007C1A56" w:rsidRPr="00C463D2" w:rsidRDefault="007C1A56" w:rsidP="007C1A56">
      <w:pPr>
        <w:ind w:left="720"/>
        <w:rPr>
          <w:rFonts w:ascii="Consolas" w:hAnsi="Consolas"/>
        </w:rPr>
      </w:pPr>
      <w:r w:rsidRPr="00C463D2">
        <w:rPr>
          <w:rFonts w:ascii="Consolas" w:hAnsi="Consolas"/>
        </w:rPr>
        <w:t>3.  Ordering.  This attribute indicates if a domain is explicitly ordered or sorted ascending on Shorter String (see immediately below).  These are the only two options currently supported in our data model repository.</w:t>
      </w:r>
    </w:p>
    <w:p w14:paraId="6461D58D" w14:textId="77777777" w:rsidR="007C1A56" w:rsidRPr="00C463D2" w:rsidRDefault="007C1A56" w:rsidP="007C1A56">
      <w:pPr>
        <w:ind w:left="720"/>
        <w:rPr>
          <w:rFonts w:ascii="Consolas" w:hAnsi="Consolas"/>
        </w:rPr>
      </w:pPr>
      <w:r w:rsidRPr="00C463D2">
        <w:rPr>
          <w:rFonts w:ascii="Consolas" w:hAnsi="Consolas"/>
        </w:rPr>
        <w:t>4.  Ordered?  A checkbox for indicating if the members of a domain can be logically ordered.  When a domain can be logically ordered, that order must be specified using "Member sequence" (see immediately below), and the lowest value must always correspond to sequence number 1.  In NASIS, when this value is set, the less than and greater than operators can be used in a query that includes the corresponding attribute.  For Soil Data Viewer, when this value is set, a user may be allowed to change the default tie-break rule at runtime, when aggregation is performed.</w:t>
      </w:r>
    </w:p>
    <w:p w14:paraId="184A6D26" w14:textId="77777777" w:rsidR="007C1A56" w:rsidRPr="00C463D2" w:rsidRDefault="007C1A56" w:rsidP="007C1A56">
      <w:pPr>
        <w:ind w:left="720"/>
        <w:rPr>
          <w:rFonts w:ascii="Consolas" w:hAnsi="Consolas"/>
        </w:rPr>
      </w:pPr>
      <w:r w:rsidRPr="00C463D2">
        <w:rPr>
          <w:rFonts w:ascii="Consolas" w:hAnsi="Consolas"/>
        </w:rPr>
        <w:t xml:space="preserve">5.  Display label?  When </w:t>
      </w:r>
      <w:commentRangeStart w:id="613"/>
      <w:r w:rsidRPr="008D7DB0">
        <w:rPr>
          <w:rStyle w:val="BodyTextChar"/>
        </w:rPr>
        <w:t xml:space="preserve">Shorter </w:t>
      </w:r>
      <w:r w:rsidRPr="00C463D2">
        <w:rPr>
          <w:rFonts w:ascii="Consolas" w:hAnsi="Consolas"/>
        </w:rPr>
        <w:t xml:space="preserve">String </w:t>
      </w:r>
      <w:commentRangeEnd w:id="613"/>
      <w:r w:rsidR="008D7DB0">
        <w:rPr>
          <w:rStyle w:val="CommentReference"/>
        </w:rPr>
        <w:commentReference w:id="613"/>
      </w:r>
      <w:r w:rsidRPr="00C463D2">
        <w:rPr>
          <w:rFonts w:ascii="Consolas" w:hAnsi="Consolas"/>
        </w:rPr>
        <w:t xml:space="preserve">(see immediately below) is used for data </w:t>
      </w:r>
      <w:proofErr w:type="gramStart"/>
      <w:r w:rsidRPr="00C463D2">
        <w:rPr>
          <w:rFonts w:ascii="Consolas" w:hAnsi="Consolas"/>
        </w:rPr>
        <w:t>entry, and</w:t>
      </w:r>
      <w:proofErr w:type="gramEnd"/>
      <w:r w:rsidRPr="00C463D2">
        <w:rPr>
          <w:rFonts w:ascii="Consolas" w:hAnsi="Consolas"/>
        </w:rPr>
        <w:t xml:space="preserve"> displaying Shorter String alone in a choice list is not sufficient for the user to be able to make an informed selection, setting this value indicates that both Shorter String and Longer String should be displayed in any choice list for the corresponding domain.  For some domains, the values in Shorter String are relatively short </w:t>
      </w:r>
      <w:r w:rsidRPr="00C463D2">
        <w:rPr>
          <w:rFonts w:ascii="Consolas" w:hAnsi="Consolas"/>
        </w:rPr>
        <w:lastRenderedPageBreak/>
        <w:t>cryptic codes that require further explanation.</w:t>
      </w:r>
    </w:p>
    <w:p w14:paraId="7A4A05FF" w14:textId="77777777" w:rsidR="007C1A56" w:rsidRPr="00C463D2" w:rsidRDefault="007C1A56" w:rsidP="007C1A56">
      <w:pPr>
        <w:ind w:left="720"/>
        <w:rPr>
          <w:rFonts w:ascii="Consolas" w:hAnsi="Consolas"/>
        </w:rPr>
      </w:pPr>
      <w:r w:rsidRPr="00C463D2">
        <w:rPr>
          <w:rFonts w:ascii="Consolas" w:hAnsi="Consolas"/>
        </w:rPr>
        <w:t>6.  Customizable? - A checkbox for indicating whether or not a particular domain is customizable by the NASIS user.</w:t>
      </w:r>
    </w:p>
    <w:p w14:paraId="04D4F483" w14:textId="77777777" w:rsidR="002E1280" w:rsidRDefault="002E1280" w:rsidP="007C1A56">
      <w:pPr>
        <w:rPr>
          <w:rFonts w:ascii="Consolas" w:hAnsi="Consolas"/>
        </w:rPr>
      </w:pPr>
    </w:p>
    <w:p w14:paraId="78B4F637" w14:textId="77777777" w:rsidR="007C1A56" w:rsidRPr="00C463D2" w:rsidRDefault="007C1A56" w:rsidP="007C1A56">
      <w:pPr>
        <w:rPr>
          <w:rFonts w:ascii="Consolas" w:hAnsi="Consolas"/>
        </w:rPr>
      </w:pPr>
      <w:r w:rsidRPr="00C463D2">
        <w:rPr>
          <w:rFonts w:ascii="Consolas" w:hAnsi="Consolas"/>
        </w:rPr>
        <w:t>For each member of a domain, we record the following:</w:t>
      </w:r>
    </w:p>
    <w:p w14:paraId="515697C3" w14:textId="77777777" w:rsidR="007C1A56" w:rsidRPr="00C463D2" w:rsidRDefault="007C1A56" w:rsidP="007C1A56">
      <w:pPr>
        <w:ind w:left="720"/>
        <w:rPr>
          <w:rFonts w:ascii="Consolas" w:hAnsi="Consolas"/>
        </w:rPr>
      </w:pPr>
      <w:r w:rsidRPr="00C463D2">
        <w:rPr>
          <w:rFonts w:ascii="Consolas" w:hAnsi="Consolas"/>
        </w:rPr>
        <w:t>1.  Member sequence.  At the current time, domain members must be either explicitly sequenced, or sort ascending on "</w:t>
      </w:r>
      <w:commentRangeStart w:id="614"/>
      <w:r w:rsidRPr="00C463D2">
        <w:rPr>
          <w:rFonts w:ascii="Consolas" w:hAnsi="Consolas"/>
        </w:rPr>
        <w:t xml:space="preserve">shorter </w:t>
      </w:r>
      <w:commentRangeEnd w:id="614"/>
      <w:r w:rsidR="008D7DB0">
        <w:rPr>
          <w:rStyle w:val="CommentReference"/>
        </w:rPr>
        <w:commentReference w:id="614"/>
      </w:r>
      <w:r w:rsidRPr="00C463D2">
        <w:rPr>
          <w:rFonts w:ascii="Consolas" w:hAnsi="Consolas"/>
        </w:rPr>
        <w:t>string".  Members are sequenced, beginning at one.</w:t>
      </w:r>
    </w:p>
    <w:p w14:paraId="0208F061" w14:textId="77777777" w:rsidR="007C1A56" w:rsidRPr="00C463D2" w:rsidRDefault="007C1A56" w:rsidP="007C1A56">
      <w:pPr>
        <w:ind w:left="720"/>
        <w:rPr>
          <w:rFonts w:ascii="Consolas" w:hAnsi="Consolas"/>
        </w:rPr>
      </w:pPr>
      <w:r w:rsidRPr="00C463D2">
        <w:rPr>
          <w:rFonts w:ascii="Consolas" w:hAnsi="Consolas"/>
        </w:rPr>
        <w:t>2.  Member ID.  Member ID is an integer value that unambiguously identifies a member of a domain.  These values should be assigned sequentially, beginning with one.  In NASIS, this is the value that is actually stored in the database in order to record a domain selection.</w:t>
      </w:r>
    </w:p>
    <w:p w14:paraId="2BFA793B" w14:textId="77777777" w:rsidR="007C1A56" w:rsidRPr="00C463D2" w:rsidRDefault="007C1A56" w:rsidP="007C1A56">
      <w:pPr>
        <w:ind w:left="720"/>
        <w:rPr>
          <w:rFonts w:ascii="Consolas" w:hAnsi="Consolas"/>
        </w:rPr>
      </w:pPr>
      <w:r w:rsidRPr="00C463D2">
        <w:rPr>
          <w:rFonts w:ascii="Consolas" w:hAnsi="Consolas"/>
        </w:rPr>
        <w:t>3.  Shorter String.  Shorter string is an alphanumeric string containing 128 or fewer characters.  For NASIS, this is the string that must be used for data entry.  Since everything in NASIS is case sensitive, the string is usually in all lower case.  Within a domain, this value must be unique.</w:t>
      </w:r>
    </w:p>
    <w:p w14:paraId="4309848F" w14:textId="77777777" w:rsidR="007C1A56" w:rsidRPr="00C463D2" w:rsidRDefault="007C1A56" w:rsidP="007C1A56">
      <w:pPr>
        <w:ind w:left="720"/>
        <w:rPr>
          <w:rFonts w:ascii="Consolas" w:hAnsi="Consolas"/>
        </w:rPr>
      </w:pPr>
      <w:r w:rsidRPr="00C463D2">
        <w:rPr>
          <w:rFonts w:ascii="Consolas" w:hAnsi="Consolas"/>
        </w:rPr>
        <w:t>4.  Longer String.  Longer string is an alphanumeric string containing 254 or fewer characters.  This tends to be a longer, more connotative, mixed case string.  In a report, a domain selection is typically represented by this value.  Within a domain, this value must be unique.</w:t>
      </w:r>
    </w:p>
    <w:p w14:paraId="5F2F2E4D" w14:textId="77777777" w:rsidR="007C1A56" w:rsidRPr="00C463D2" w:rsidRDefault="007C1A56" w:rsidP="007C1A56">
      <w:pPr>
        <w:ind w:left="720"/>
        <w:rPr>
          <w:rFonts w:ascii="Consolas" w:hAnsi="Consolas"/>
        </w:rPr>
      </w:pPr>
      <w:r w:rsidRPr="00C463D2">
        <w:rPr>
          <w:rFonts w:ascii="Consolas" w:hAnsi="Consolas"/>
        </w:rPr>
        <w:t>5.  Description.  When what a domain choice corresponds to cannot be inferred from either Shorter String or Longer String, a corresponding narrative text description is required.  You can always choose to provide a description, for any reason.  It is OK to provide a description for some members but not all members.</w:t>
      </w:r>
    </w:p>
    <w:p w14:paraId="30101D56" w14:textId="77777777" w:rsidR="002E1280" w:rsidRDefault="002E1280" w:rsidP="007C1A56">
      <w:pPr>
        <w:rPr>
          <w:rFonts w:ascii="Consolas" w:hAnsi="Consolas"/>
        </w:rPr>
      </w:pPr>
    </w:p>
    <w:p w14:paraId="75422C27" w14:textId="77777777" w:rsidR="007C1A56" w:rsidRPr="00C463D2" w:rsidRDefault="007C1A56" w:rsidP="007C1A56">
      <w:pPr>
        <w:rPr>
          <w:rFonts w:ascii="Consolas" w:hAnsi="Consolas"/>
        </w:rPr>
      </w:pPr>
      <w:r w:rsidRPr="00C463D2">
        <w:rPr>
          <w:rFonts w:ascii="Consolas" w:hAnsi="Consolas"/>
        </w:rPr>
        <w:t>If an application has no need to have both a shorter and longer version of an alphanumeric string, the same value can be recorded in both fields.</w:t>
      </w:r>
    </w:p>
    <w:p w14:paraId="06A4D20D" w14:textId="77777777" w:rsidR="007C1A56" w:rsidRDefault="007C1A56" w:rsidP="007C1A56">
      <w:pPr>
        <w:rPr>
          <w:rFonts w:ascii="Consolas" w:hAnsi="Consolas"/>
          <w:color w:val="000000"/>
        </w:rPr>
      </w:pPr>
      <w:r w:rsidRPr="00C463D2">
        <w:rPr>
          <w:rFonts w:ascii="Consolas" w:hAnsi="Consolas"/>
          <w:color w:val="000000"/>
        </w:rPr>
        <w:t>Should the occasion arise where the value used for data entry is not the shorter string, the data model repository will have to be updated to support this option.</w:t>
      </w:r>
    </w:p>
    <w:p w14:paraId="7C1AF630" w14:textId="77777777" w:rsidR="002E1280" w:rsidRPr="00B6621F" w:rsidRDefault="002E1280" w:rsidP="007C1A56">
      <w:pPr>
        <w:rPr>
          <w:rFonts w:ascii="Consolas" w:hAnsi="Consolas"/>
          <w:color w:val="000000"/>
        </w:rPr>
      </w:pPr>
    </w:p>
    <w:p w14:paraId="31639BDB" w14:textId="77777777" w:rsidR="007C1A56" w:rsidRPr="00AE4648" w:rsidRDefault="007C1A56" w:rsidP="00AE4648">
      <w:pPr>
        <w:pStyle w:val="Heading2"/>
      </w:pPr>
      <w:bookmarkStart w:id="615" w:name="_Toc10610874"/>
      <w:bookmarkStart w:id="616" w:name="_Toc10647205"/>
      <w:r w:rsidRPr="00AE4648">
        <w:t>Unit of Measure</w:t>
      </w:r>
      <w:bookmarkEnd w:id="615"/>
      <w:bookmarkEnd w:id="616"/>
    </w:p>
    <w:p w14:paraId="555EE352" w14:textId="77777777" w:rsidR="007C1A56" w:rsidRPr="00C463D2" w:rsidRDefault="007C1A56" w:rsidP="007C1A56">
      <w:pPr>
        <w:rPr>
          <w:rFonts w:ascii="Consolas" w:hAnsi="Consolas"/>
        </w:rPr>
      </w:pPr>
    </w:p>
    <w:p w14:paraId="3443948F" w14:textId="77777777" w:rsidR="007C1A56" w:rsidRPr="00AE4648" w:rsidRDefault="007C1A56" w:rsidP="00AE4648">
      <w:pPr>
        <w:pStyle w:val="Heading2"/>
      </w:pPr>
      <w:bookmarkStart w:id="617" w:name="_Toc10610875"/>
      <w:bookmarkStart w:id="618" w:name="_Toc10647206"/>
      <w:r w:rsidRPr="00AE4648">
        <w:t>Attribute</w:t>
      </w:r>
      <w:bookmarkEnd w:id="617"/>
      <w:r w:rsidR="002E1280" w:rsidRPr="00AE4648">
        <w:t xml:space="preserve"> Table</w:t>
      </w:r>
      <w:bookmarkEnd w:id="618"/>
    </w:p>
    <w:p w14:paraId="1FA70EA3" w14:textId="77777777" w:rsidR="007C1A56" w:rsidRDefault="007C1A56" w:rsidP="007C1A56">
      <w:pPr>
        <w:rPr>
          <w:rFonts w:ascii="Consolas" w:hAnsi="Consolas"/>
        </w:rPr>
      </w:pPr>
    </w:p>
    <w:p w14:paraId="66E95123" w14:textId="77777777" w:rsidR="007C1A56" w:rsidRDefault="007C1A56" w:rsidP="007C1A56">
      <w:pPr>
        <w:rPr>
          <w:rFonts w:ascii="Consolas" w:hAnsi="Consolas"/>
        </w:rPr>
      </w:pPr>
      <w:r w:rsidRPr="00C463D2">
        <w:rPr>
          <w:rFonts w:ascii="Consolas" w:hAnsi="Consolas"/>
        </w:rPr>
        <w:t>The NASIS Repository makes a distinction between an “attribute” and a “column”.  A column must be associated with one and only one attribute, but an attribute may be associated with one or more columns, in one or more tables.  Attributes and tables are not directly related:</w:t>
      </w:r>
    </w:p>
    <w:p w14:paraId="1FDAA853" w14:textId="77777777" w:rsidR="002E1280" w:rsidRPr="00C463D2" w:rsidRDefault="002E1280" w:rsidP="007C1A56">
      <w:pPr>
        <w:rPr>
          <w:rFonts w:ascii="Consolas" w:hAnsi="Consolas"/>
        </w:rPr>
      </w:pPr>
    </w:p>
    <w:p w14:paraId="22782E41" w14:textId="77777777" w:rsidR="007C1A56" w:rsidRPr="00C463D2" w:rsidRDefault="007C1A56" w:rsidP="007C1A56">
      <w:pPr>
        <w:ind w:left="720"/>
        <w:rPr>
          <w:rFonts w:ascii="Consolas" w:hAnsi="Consolas"/>
        </w:rPr>
      </w:pPr>
      <w:r w:rsidRPr="00C463D2">
        <w:rPr>
          <w:rFonts w:ascii="Consolas" w:hAnsi="Consolas"/>
        </w:rPr>
        <w:t>Attribute -&gt; Column -&gt; Table</w:t>
      </w:r>
    </w:p>
    <w:p w14:paraId="77932CA1" w14:textId="77777777" w:rsidR="002E1280" w:rsidRDefault="002E1280" w:rsidP="007C1A56">
      <w:pPr>
        <w:rPr>
          <w:rFonts w:ascii="Consolas" w:hAnsi="Consolas"/>
        </w:rPr>
      </w:pPr>
    </w:p>
    <w:p w14:paraId="64242575" w14:textId="77777777" w:rsidR="007C1A56" w:rsidRPr="00C463D2" w:rsidRDefault="007C1A56" w:rsidP="007C1A56">
      <w:pPr>
        <w:rPr>
          <w:rFonts w:ascii="Consolas" w:hAnsi="Consolas"/>
        </w:rPr>
      </w:pPr>
      <w:r w:rsidRPr="00C463D2">
        <w:rPr>
          <w:rFonts w:ascii="Consolas" w:hAnsi="Consolas"/>
        </w:rPr>
        <w:t xml:space="preserve">Soil data includes both point data and what we refer to as “aggregated” data.  Point data is data at a particular point on planet Earth.  Pedon data is point data.  Data about map units is considered to be “aggregated” data in that it is based in part on data from multiple points.  Therefore, the data for many attributes is reported either as a range of values, or a range of values with a corresponding “expected value”.  We refer to such an attribute as a “modal attribute”.  Other terms include “high, low” or “high, low, representative </w:t>
      </w:r>
      <w:r w:rsidRPr="00C463D2">
        <w:rPr>
          <w:rFonts w:ascii="Consolas" w:hAnsi="Consolas"/>
        </w:rPr>
        <w:lastRenderedPageBreak/>
        <w:t>value”, also known as “HL” and “HLRV”.</w:t>
      </w:r>
    </w:p>
    <w:p w14:paraId="59BDD4D7" w14:textId="77777777" w:rsidR="002E1280" w:rsidRDefault="002E1280" w:rsidP="007C1A56">
      <w:pPr>
        <w:rPr>
          <w:rFonts w:ascii="Consolas" w:hAnsi="Consolas"/>
        </w:rPr>
      </w:pPr>
    </w:p>
    <w:p w14:paraId="629B260D" w14:textId="77777777" w:rsidR="007C1A56" w:rsidRPr="00C463D2" w:rsidRDefault="007C1A56" w:rsidP="007C1A56">
      <w:pPr>
        <w:rPr>
          <w:rFonts w:ascii="Consolas" w:hAnsi="Consolas"/>
        </w:rPr>
      </w:pPr>
      <w:r w:rsidRPr="00C463D2">
        <w:rPr>
          <w:rFonts w:ascii="Consolas" w:hAnsi="Consolas"/>
        </w:rPr>
        <w:t>The same attribute is sometimes related to many columns.  This allows us to record attributes at the attribute level that we don’t want to have to define for every column instance of that attribute.</w:t>
      </w:r>
    </w:p>
    <w:p w14:paraId="750FBAC7" w14:textId="77777777" w:rsidR="002E1280" w:rsidRDefault="002E1280" w:rsidP="007C1A56">
      <w:pPr>
        <w:rPr>
          <w:rFonts w:ascii="Consolas" w:hAnsi="Consolas"/>
        </w:rPr>
      </w:pPr>
    </w:p>
    <w:p w14:paraId="777D605F" w14:textId="77777777" w:rsidR="007C1A56" w:rsidRPr="00C463D2" w:rsidRDefault="007C1A56" w:rsidP="007C1A56">
      <w:pPr>
        <w:rPr>
          <w:rFonts w:ascii="Consolas" w:hAnsi="Consolas"/>
        </w:rPr>
      </w:pPr>
      <w:r w:rsidRPr="00C463D2">
        <w:rPr>
          <w:rFonts w:ascii="Consolas" w:hAnsi="Consolas"/>
        </w:rPr>
        <w:t>In our data model repository, for a column associated with a HL or HLRV attribute, we record a single column, in order to cut down on the amount of duplicate data entry that would otherwise be required.</w:t>
      </w:r>
    </w:p>
    <w:p w14:paraId="1FE714EC" w14:textId="77777777" w:rsidR="002E1280" w:rsidRDefault="002E1280" w:rsidP="007C1A56">
      <w:pPr>
        <w:rPr>
          <w:rFonts w:ascii="Consolas" w:hAnsi="Consolas"/>
        </w:rPr>
      </w:pPr>
    </w:p>
    <w:p w14:paraId="7F1A77AC" w14:textId="77777777" w:rsidR="007C1A56" w:rsidRPr="00C463D2" w:rsidRDefault="007C1A56" w:rsidP="007C1A56">
      <w:pPr>
        <w:rPr>
          <w:rFonts w:ascii="Consolas" w:hAnsi="Consolas"/>
        </w:rPr>
      </w:pPr>
      <w:r w:rsidRPr="00C463D2">
        <w:rPr>
          <w:rFonts w:ascii="Consolas" w:hAnsi="Consolas"/>
        </w:rPr>
        <w:t>Any process that creates the scripts required to create a database instance of a data model programmatically expands columns associated with a modal attribute into multiple columns.  The same expansion occurs whenever reports or metadata are created.</w:t>
      </w:r>
    </w:p>
    <w:p w14:paraId="356E0ECD" w14:textId="77777777" w:rsidR="002E1280" w:rsidRDefault="002E1280" w:rsidP="007C1A56">
      <w:pPr>
        <w:rPr>
          <w:rStyle w:val="Heading2Char"/>
          <w:rFonts w:ascii="Consolas" w:hAnsi="Consolas"/>
          <w:b w:val="0"/>
          <w:color w:val="000000" w:themeColor="text1"/>
        </w:rPr>
      </w:pPr>
      <w:bookmarkStart w:id="619" w:name="_Toc10610876"/>
    </w:p>
    <w:p w14:paraId="5A3A9820" w14:textId="77777777" w:rsidR="007C1A56" w:rsidRPr="00C463D2" w:rsidRDefault="007C1A56" w:rsidP="007C1A56">
      <w:pPr>
        <w:rPr>
          <w:rFonts w:ascii="Consolas" w:hAnsi="Consolas"/>
        </w:rPr>
      </w:pPr>
      <w:bookmarkStart w:id="620" w:name="_Toc10647207"/>
      <w:r w:rsidRPr="002E1280">
        <w:rPr>
          <w:rStyle w:val="Heading3Char"/>
        </w:rPr>
        <w:t>Attribute Logical Name</w:t>
      </w:r>
      <w:bookmarkEnd w:id="619"/>
      <w:bookmarkEnd w:id="620"/>
      <w:r w:rsidRPr="00C463D2">
        <w:rPr>
          <w:rFonts w:ascii="Consolas" w:hAnsi="Consolas"/>
          <w:color w:val="000000" w:themeColor="text1"/>
        </w:rPr>
        <w:t xml:space="preserve"> </w:t>
      </w:r>
      <w:r w:rsidRPr="00C463D2">
        <w:rPr>
          <w:rFonts w:ascii="Consolas" w:hAnsi="Consolas"/>
        </w:rPr>
        <w:t>– The attribute logical name may contain a maximum of 30 characters. It may not contain any spaces. Required, must be unique.</w:t>
      </w:r>
    </w:p>
    <w:p w14:paraId="14EAF2AC" w14:textId="77777777" w:rsidR="007C1A56" w:rsidRPr="00C463D2" w:rsidRDefault="007C1A56" w:rsidP="007C1A56">
      <w:pPr>
        <w:rPr>
          <w:rFonts w:ascii="Consolas" w:hAnsi="Consolas"/>
        </w:rPr>
      </w:pPr>
    </w:p>
    <w:p w14:paraId="146C6B4E" w14:textId="77777777" w:rsidR="007C1A56" w:rsidRPr="00C463D2" w:rsidRDefault="007C1A56" w:rsidP="007C1A56">
      <w:pPr>
        <w:rPr>
          <w:rFonts w:ascii="Consolas" w:hAnsi="Consolas"/>
        </w:rPr>
      </w:pPr>
      <w:bookmarkStart w:id="621" w:name="_Toc10610877"/>
      <w:bookmarkStart w:id="622" w:name="_Toc10647208"/>
      <w:r w:rsidRPr="002E1280">
        <w:rPr>
          <w:rStyle w:val="Heading3Char"/>
        </w:rPr>
        <w:t>Attribute Physical Name</w:t>
      </w:r>
      <w:bookmarkEnd w:id="621"/>
      <w:bookmarkEnd w:id="622"/>
      <w:r w:rsidRPr="00C463D2">
        <w:rPr>
          <w:rFonts w:ascii="Consolas" w:hAnsi="Consolas"/>
          <w:color w:val="000000" w:themeColor="text1"/>
        </w:rPr>
        <w:t xml:space="preserve"> </w:t>
      </w:r>
      <w:r w:rsidRPr="00C463D2">
        <w:rPr>
          <w:rFonts w:ascii="Consolas" w:hAnsi="Consolas"/>
        </w:rPr>
        <w:t>– The attribute physical name may contain a maximum of 30 characters. It may not contain any spaces or underscores. It may not be a SQL Server reserved keyword.  Required, must be unique.</w:t>
      </w:r>
    </w:p>
    <w:p w14:paraId="1E5D595E" w14:textId="77777777" w:rsidR="007C1A56" w:rsidRPr="00C463D2" w:rsidRDefault="007C1A56" w:rsidP="007C1A56">
      <w:pPr>
        <w:rPr>
          <w:rFonts w:ascii="Consolas" w:hAnsi="Consolas"/>
        </w:rPr>
      </w:pPr>
    </w:p>
    <w:p w14:paraId="7E3A304E" w14:textId="77777777" w:rsidR="007C1A56" w:rsidRPr="00C463D2" w:rsidRDefault="007C1A56" w:rsidP="007C1A56">
      <w:pPr>
        <w:rPr>
          <w:rFonts w:ascii="Consolas" w:hAnsi="Consolas"/>
        </w:rPr>
      </w:pPr>
      <w:r w:rsidRPr="00C463D2">
        <w:rPr>
          <w:rFonts w:ascii="Consolas" w:hAnsi="Consolas"/>
        </w:rPr>
        <w:t>A column name should be as connotative as possible.  Don’t choose a shorter name over a longer name is the expense of clarity.  A column name should accurately reflect what a column records</w:t>
      </w:r>
    </w:p>
    <w:p w14:paraId="195C1347" w14:textId="77777777" w:rsidR="007C1A56" w:rsidRPr="00C463D2" w:rsidRDefault="007C1A56" w:rsidP="007C1A56">
      <w:pPr>
        <w:rPr>
          <w:rFonts w:ascii="Consolas" w:hAnsi="Consolas"/>
        </w:rPr>
      </w:pPr>
    </w:p>
    <w:p w14:paraId="7C5C56D8" w14:textId="77777777" w:rsidR="007C1A56" w:rsidRDefault="007C1A56" w:rsidP="007C1A56">
      <w:pPr>
        <w:rPr>
          <w:rFonts w:ascii="Consolas" w:hAnsi="Consolas"/>
        </w:rPr>
      </w:pPr>
      <w:r w:rsidRPr="00C463D2">
        <w:rPr>
          <w:rFonts w:ascii="Consolas" w:hAnsi="Consolas"/>
        </w:rPr>
        <w:t xml:space="preserve">For a NASIS database only (NASIS the application as opposed to NASIS the project/staff), a </w:t>
      </w:r>
      <w:commentRangeStart w:id="623"/>
      <w:r w:rsidRPr="00C463D2">
        <w:rPr>
          <w:rFonts w:ascii="Consolas" w:hAnsi="Consolas"/>
        </w:rPr>
        <w:t xml:space="preserve">column </w:t>
      </w:r>
      <w:commentRangeEnd w:id="623"/>
      <w:r w:rsidR="00887761">
        <w:rPr>
          <w:rStyle w:val="CommentReference"/>
        </w:rPr>
        <w:commentReference w:id="623"/>
      </w:r>
      <w:r w:rsidRPr="00C463D2">
        <w:rPr>
          <w:rFonts w:ascii="Consolas" w:hAnsi="Consolas"/>
        </w:rPr>
        <w:t>name may contain a maximum of 33 characters, but only when the corresponding column is modal (low/high or low/rv/high) and/or calculated.  In NASIS, an extension is added to the name of a modal column, and for a calculated column, a companion column with its own extension, ‘_s’ is created to indicate the source of the corresponding value.  For example, in NASIS, attribute "sandtotal" is a low/rv/high column that may also be automatically calculated.  Therefore this attribute is represented by a total of six columns:</w:t>
      </w:r>
    </w:p>
    <w:p w14:paraId="7D7C8451" w14:textId="77777777" w:rsidR="002E1280" w:rsidRPr="00C463D2" w:rsidRDefault="002E1280" w:rsidP="007C1A56">
      <w:pPr>
        <w:rPr>
          <w:rFonts w:ascii="Consolas" w:hAnsi="Consolas"/>
        </w:rPr>
      </w:pPr>
    </w:p>
    <w:tbl>
      <w:tblPr>
        <w:tblStyle w:val="TableGrid"/>
        <w:tblW w:w="0" w:type="auto"/>
        <w:tblLook w:val="01E0" w:firstRow="1" w:lastRow="1" w:firstColumn="1" w:lastColumn="1" w:noHBand="0" w:noVBand="0"/>
      </w:tblPr>
      <w:tblGrid>
        <w:gridCol w:w="4428"/>
        <w:gridCol w:w="4428"/>
      </w:tblGrid>
      <w:tr w:rsidR="007C1A56" w:rsidRPr="00B6621F" w14:paraId="02748CB7" w14:textId="77777777" w:rsidTr="007C1A56">
        <w:trPr>
          <w:cantSplit/>
          <w:tblHeader/>
        </w:trPr>
        <w:tc>
          <w:tcPr>
            <w:tcW w:w="4428" w:type="dxa"/>
            <w:shd w:val="clear" w:color="auto" w:fill="FFFF00"/>
          </w:tcPr>
          <w:p w14:paraId="2CED0E57" w14:textId="77777777" w:rsidR="007C1A56" w:rsidRPr="00B6621F" w:rsidRDefault="007C1A56" w:rsidP="007C1A56">
            <w:pPr>
              <w:keepNext/>
              <w:rPr>
                <w:rFonts w:ascii="Consolas" w:hAnsi="Consolas"/>
              </w:rPr>
            </w:pPr>
            <w:r w:rsidRPr="00B6621F">
              <w:rPr>
                <w:rFonts w:ascii="Consolas" w:hAnsi="Consolas"/>
              </w:rPr>
              <w:lastRenderedPageBreak/>
              <w:t>Column Name</w:t>
            </w:r>
          </w:p>
        </w:tc>
        <w:tc>
          <w:tcPr>
            <w:tcW w:w="4428" w:type="dxa"/>
            <w:shd w:val="clear" w:color="auto" w:fill="FFFF00"/>
          </w:tcPr>
          <w:p w14:paraId="1D4BDD46" w14:textId="77777777" w:rsidR="007C1A56" w:rsidRPr="00B6621F" w:rsidRDefault="007C1A56" w:rsidP="007C1A56">
            <w:pPr>
              <w:keepNext/>
              <w:rPr>
                <w:rFonts w:ascii="Consolas" w:hAnsi="Consolas"/>
              </w:rPr>
            </w:pPr>
            <w:r w:rsidRPr="00B6621F">
              <w:rPr>
                <w:rFonts w:ascii="Consolas" w:hAnsi="Consolas"/>
              </w:rPr>
              <w:t>Purpose</w:t>
            </w:r>
          </w:p>
        </w:tc>
      </w:tr>
      <w:tr w:rsidR="007C1A56" w:rsidRPr="00C463D2" w14:paraId="77BB9707" w14:textId="77777777" w:rsidTr="007C1A56">
        <w:trPr>
          <w:cantSplit/>
        </w:trPr>
        <w:tc>
          <w:tcPr>
            <w:tcW w:w="4428" w:type="dxa"/>
          </w:tcPr>
          <w:p w14:paraId="4C470A7E" w14:textId="77777777" w:rsidR="007C1A56" w:rsidRPr="00C463D2" w:rsidRDefault="007C1A56" w:rsidP="007C1A56">
            <w:pPr>
              <w:keepNext/>
              <w:rPr>
                <w:rFonts w:ascii="Consolas" w:hAnsi="Consolas"/>
              </w:rPr>
            </w:pPr>
            <w:r w:rsidRPr="00C463D2">
              <w:rPr>
                <w:rFonts w:ascii="Consolas" w:hAnsi="Consolas"/>
              </w:rPr>
              <w:t>sandtotal_l</w:t>
            </w:r>
          </w:p>
        </w:tc>
        <w:tc>
          <w:tcPr>
            <w:tcW w:w="4428" w:type="dxa"/>
          </w:tcPr>
          <w:p w14:paraId="5C6A5E96" w14:textId="77777777" w:rsidR="007C1A56" w:rsidRPr="00C463D2" w:rsidRDefault="007C1A56" w:rsidP="007C1A56">
            <w:pPr>
              <w:keepNext/>
              <w:rPr>
                <w:rFonts w:ascii="Consolas" w:hAnsi="Consolas"/>
              </w:rPr>
            </w:pPr>
            <w:r w:rsidRPr="00C463D2">
              <w:rPr>
                <w:rFonts w:ascii="Consolas" w:hAnsi="Consolas"/>
              </w:rPr>
              <w:t>Records the low end of the range of total sand.</w:t>
            </w:r>
          </w:p>
        </w:tc>
      </w:tr>
      <w:tr w:rsidR="007C1A56" w:rsidRPr="00C463D2" w14:paraId="63A6E4DD" w14:textId="77777777" w:rsidTr="007C1A56">
        <w:trPr>
          <w:cantSplit/>
        </w:trPr>
        <w:tc>
          <w:tcPr>
            <w:tcW w:w="4428" w:type="dxa"/>
          </w:tcPr>
          <w:p w14:paraId="729DCF04" w14:textId="77777777" w:rsidR="007C1A56" w:rsidRPr="00C463D2" w:rsidRDefault="007C1A56" w:rsidP="007C1A56">
            <w:pPr>
              <w:keepNext/>
              <w:rPr>
                <w:rFonts w:ascii="Consolas" w:hAnsi="Consolas"/>
              </w:rPr>
            </w:pPr>
            <w:r w:rsidRPr="00C463D2">
              <w:rPr>
                <w:rFonts w:ascii="Consolas" w:hAnsi="Consolas"/>
              </w:rPr>
              <w:t>sandtotal_ls</w:t>
            </w:r>
          </w:p>
        </w:tc>
        <w:tc>
          <w:tcPr>
            <w:tcW w:w="4428" w:type="dxa"/>
          </w:tcPr>
          <w:p w14:paraId="2B1BC6D0" w14:textId="77777777" w:rsidR="007C1A56" w:rsidRPr="00C463D2" w:rsidRDefault="007C1A56" w:rsidP="007C1A56">
            <w:pPr>
              <w:keepNext/>
              <w:rPr>
                <w:rFonts w:ascii="Consolas" w:hAnsi="Consolas"/>
              </w:rPr>
            </w:pPr>
            <w:r w:rsidRPr="00C463D2">
              <w:rPr>
                <w:rFonts w:ascii="Consolas" w:hAnsi="Consolas"/>
              </w:rPr>
              <w:t>Indicates if the low end of the range of total sand was calculated or manually entered.</w:t>
            </w:r>
          </w:p>
        </w:tc>
      </w:tr>
      <w:tr w:rsidR="007C1A56" w:rsidRPr="00C463D2" w14:paraId="28A8AD47" w14:textId="77777777" w:rsidTr="007C1A56">
        <w:trPr>
          <w:cantSplit/>
        </w:trPr>
        <w:tc>
          <w:tcPr>
            <w:tcW w:w="4428" w:type="dxa"/>
          </w:tcPr>
          <w:p w14:paraId="14A6E12F" w14:textId="77777777" w:rsidR="007C1A56" w:rsidRPr="00C463D2" w:rsidRDefault="007C1A56" w:rsidP="007C1A56">
            <w:pPr>
              <w:keepNext/>
              <w:rPr>
                <w:rFonts w:ascii="Consolas" w:hAnsi="Consolas"/>
              </w:rPr>
            </w:pPr>
            <w:r w:rsidRPr="00C463D2">
              <w:rPr>
                <w:rFonts w:ascii="Consolas" w:hAnsi="Consolas"/>
              </w:rPr>
              <w:t>sandtotal_r</w:t>
            </w:r>
          </w:p>
        </w:tc>
        <w:tc>
          <w:tcPr>
            <w:tcW w:w="4428" w:type="dxa"/>
          </w:tcPr>
          <w:p w14:paraId="611974F4" w14:textId="77777777" w:rsidR="007C1A56" w:rsidRPr="00C463D2" w:rsidRDefault="007C1A56" w:rsidP="007C1A56">
            <w:pPr>
              <w:keepNext/>
              <w:rPr>
                <w:rFonts w:ascii="Consolas" w:hAnsi="Consolas"/>
              </w:rPr>
            </w:pPr>
            <w:r w:rsidRPr="00C463D2">
              <w:rPr>
                <w:rFonts w:ascii="Consolas" w:hAnsi="Consolas"/>
              </w:rPr>
              <w:t>Records the representative value of total sand.</w:t>
            </w:r>
          </w:p>
        </w:tc>
      </w:tr>
      <w:tr w:rsidR="007C1A56" w:rsidRPr="00C463D2" w14:paraId="4FADDF57" w14:textId="77777777" w:rsidTr="007C1A56">
        <w:trPr>
          <w:cantSplit/>
        </w:trPr>
        <w:tc>
          <w:tcPr>
            <w:tcW w:w="4428" w:type="dxa"/>
          </w:tcPr>
          <w:p w14:paraId="6A0C4133" w14:textId="77777777" w:rsidR="007C1A56" w:rsidRPr="00C463D2" w:rsidRDefault="007C1A56" w:rsidP="007C1A56">
            <w:pPr>
              <w:keepNext/>
              <w:rPr>
                <w:rFonts w:ascii="Consolas" w:hAnsi="Consolas"/>
              </w:rPr>
            </w:pPr>
            <w:r w:rsidRPr="00C463D2">
              <w:rPr>
                <w:rFonts w:ascii="Consolas" w:hAnsi="Consolas"/>
              </w:rPr>
              <w:t>sandtotal_rs</w:t>
            </w:r>
          </w:p>
        </w:tc>
        <w:tc>
          <w:tcPr>
            <w:tcW w:w="4428" w:type="dxa"/>
          </w:tcPr>
          <w:p w14:paraId="732E3B82" w14:textId="77777777" w:rsidR="007C1A56" w:rsidRPr="00C463D2" w:rsidRDefault="007C1A56" w:rsidP="007C1A56">
            <w:pPr>
              <w:keepNext/>
              <w:rPr>
                <w:rFonts w:ascii="Consolas" w:hAnsi="Consolas"/>
              </w:rPr>
            </w:pPr>
            <w:r w:rsidRPr="00C463D2">
              <w:rPr>
                <w:rFonts w:ascii="Consolas" w:hAnsi="Consolas"/>
              </w:rPr>
              <w:t>Indicates if the representative value of total sand was calculated or manually entered.</w:t>
            </w:r>
          </w:p>
        </w:tc>
      </w:tr>
      <w:tr w:rsidR="007C1A56" w:rsidRPr="00C463D2" w14:paraId="2A8ACBA2" w14:textId="77777777" w:rsidTr="007C1A56">
        <w:trPr>
          <w:cantSplit/>
        </w:trPr>
        <w:tc>
          <w:tcPr>
            <w:tcW w:w="4428" w:type="dxa"/>
          </w:tcPr>
          <w:p w14:paraId="5C5DE2D9" w14:textId="77777777" w:rsidR="007C1A56" w:rsidRPr="00C463D2" w:rsidRDefault="007C1A56" w:rsidP="007C1A56">
            <w:pPr>
              <w:keepNext/>
              <w:rPr>
                <w:rFonts w:ascii="Consolas" w:hAnsi="Consolas"/>
              </w:rPr>
            </w:pPr>
            <w:r w:rsidRPr="00C463D2">
              <w:rPr>
                <w:rFonts w:ascii="Consolas" w:hAnsi="Consolas"/>
              </w:rPr>
              <w:t>sandtotal_h</w:t>
            </w:r>
          </w:p>
        </w:tc>
        <w:tc>
          <w:tcPr>
            <w:tcW w:w="4428" w:type="dxa"/>
          </w:tcPr>
          <w:p w14:paraId="18D47B4C" w14:textId="77777777" w:rsidR="007C1A56" w:rsidRPr="00C463D2" w:rsidRDefault="007C1A56" w:rsidP="007C1A56">
            <w:pPr>
              <w:keepNext/>
              <w:rPr>
                <w:rFonts w:ascii="Consolas" w:hAnsi="Consolas"/>
              </w:rPr>
            </w:pPr>
            <w:r w:rsidRPr="00C463D2">
              <w:rPr>
                <w:rFonts w:ascii="Consolas" w:hAnsi="Consolas"/>
              </w:rPr>
              <w:t>Records the high end of the range of total sand.</w:t>
            </w:r>
          </w:p>
        </w:tc>
      </w:tr>
      <w:tr w:rsidR="007C1A56" w:rsidRPr="00C463D2" w14:paraId="55D57909" w14:textId="77777777" w:rsidTr="007C1A56">
        <w:trPr>
          <w:cantSplit/>
        </w:trPr>
        <w:tc>
          <w:tcPr>
            <w:tcW w:w="4428" w:type="dxa"/>
          </w:tcPr>
          <w:p w14:paraId="29B2C218" w14:textId="77777777" w:rsidR="007C1A56" w:rsidRPr="00C463D2" w:rsidRDefault="007C1A56" w:rsidP="007C1A56">
            <w:pPr>
              <w:keepNext/>
              <w:rPr>
                <w:rFonts w:ascii="Consolas" w:hAnsi="Consolas"/>
              </w:rPr>
            </w:pPr>
            <w:r w:rsidRPr="00C463D2">
              <w:rPr>
                <w:rFonts w:ascii="Consolas" w:hAnsi="Consolas"/>
              </w:rPr>
              <w:t>sandtotal_hs</w:t>
            </w:r>
          </w:p>
        </w:tc>
        <w:tc>
          <w:tcPr>
            <w:tcW w:w="4428" w:type="dxa"/>
          </w:tcPr>
          <w:p w14:paraId="49CCEE0E" w14:textId="77777777" w:rsidR="007C1A56" w:rsidRPr="00C463D2" w:rsidRDefault="007C1A56" w:rsidP="007C1A56">
            <w:pPr>
              <w:keepNext/>
              <w:rPr>
                <w:rFonts w:ascii="Consolas" w:hAnsi="Consolas"/>
              </w:rPr>
            </w:pPr>
            <w:r w:rsidRPr="00C463D2">
              <w:rPr>
                <w:rFonts w:ascii="Consolas" w:hAnsi="Consolas"/>
              </w:rPr>
              <w:t>Indicates if the high end of the range of total sand was calculated or manually entered.</w:t>
            </w:r>
          </w:p>
        </w:tc>
      </w:tr>
    </w:tbl>
    <w:p w14:paraId="799121F6" w14:textId="77777777" w:rsidR="007C1A56" w:rsidRPr="00C463D2" w:rsidRDefault="007C1A56" w:rsidP="007C1A56">
      <w:pPr>
        <w:rPr>
          <w:rFonts w:ascii="Consolas" w:hAnsi="Consolas"/>
        </w:rPr>
      </w:pPr>
    </w:p>
    <w:p w14:paraId="4FD0D673" w14:textId="77777777" w:rsidR="007C1A56" w:rsidRDefault="007C1A56" w:rsidP="007C1A56">
      <w:pPr>
        <w:rPr>
          <w:rFonts w:ascii="Consolas" w:hAnsi="Consolas"/>
        </w:rPr>
      </w:pPr>
      <w:bookmarkStart w:id="624" w:name="_Toc10610878"/>
      <w:bookmarkStart w:id="625" w:name="_Toc10647209"/>
      <w:r w:rsidRPr="002E1280">
        <w:rPr>
          <w:rStyle w:val="Heading3Char"/>
        </w:rPr>
        <w:t>Attribute Label</w:t>
      </w:r>
      <w:bookmarkEnd w:id="624"/>
      <w:bookmarkEnd w:id="625"/>
      <w:r w:rsidRPr="00C463D2">
        <w:rPr>
          <w:rFonts w:ascii="Consolas" w:hAnsi="Consolas"/>
          <w:color w:val="000000" w:themeColor="text1"/>
        </w:rPr>
        <w:t xml:space="preserve"> - </w:t>
      </w:r>
      <w:r w:rsidRPr="00C463D2">
        <w:rPr>
          <w:rFonts w:ascii="Consolas" w:hAnsi="Consolas"/>
        </w:rPr>
        <w:t>This column is being dropped in the NASIS 7.4 data model.</w:t>
      </w:r>
    </w:p>
    <w:p w14:paraId="19BFCBD4" w14:textId="77777777" w:rsidR="008754C5" w:rsidRPr="00C463D2" w:rsidRDefault="008754C5" w:rsidP="007C1A56">
      <w:pPr>
        <w:rPr>
          <w:rFonts w:ascii="Consolas" w:hAnsi="Consolas"/>
        </w:rPr>
      </w:pPr>
    </w:p>
    <w:p w14:paraId="6DFB3385" w14:textId="77777777" w:rsidR="007C1A56" w:rsidRPr="002C36BB" w:rsidRDefault="007C1A56" w:rsidP="002C36BB">
      <w:pPr>
        <w:rPr>
          <w:rFonts w:ascii="Consolas" w:hAnsi="Consolas"/>
        </w:rPr>
      </w:pPr>
      <w:bookmarkStart w:id="626" w:name="_Toc10647210"/>
      <w:bookmarkStart w:id="627" w:name="_Toc10610879"/>
      <w:r w:rsidRPr="002C36BB">
        <w:rPr>
          <w:rStyle w:val="Heading3Char"/>
          <w:rFonts w:ascii="Consolas" w:hAnsi="Consolas"/>
          <w:bCs w:val="0"/>
        </w:rPr>
        <w:t>Attribute Logical Data Type</w:t>
      </w:r>
      <w:bookmarkEnd w:id="626"/>
      <w:r w:rsidRPr="002C36BB">
        <w:rPr>
          <w:rFonts w:ascii="Consolas" w:hAnsi="Consolas"/>
          <w:color w:val="000000" w:themeColor="text1"/>
          <w:sz w:val="28"/>
        </w:rPr>
        <w:t xml:space="preserve"> </w:t>
      </w:r>
      <w:r w:rsidRPr="002C36BB">
        <w:rPr>
          <w:rStyle w:val="BodyTextChar"/>
          <w:rFonts w:ascii="Consolas" w:hAnsi="Consolas"/>
          <w:b/>
          <w:i/>
          <w:sz w:val="22"/>
          <w:szCs w:val="22"/>
        </w:rPr>
        <w:t xml:space="preserve">- </w:t>
      </w:r>
      <w:r w:rsidRPr="002C36BB">
        <w:rPr>
          <w:rFonts w:ascii="Consolas" w:hAnsi="Consolas"/>
        </w:rPr>
        <w:t>Specify the logical data type, current options are:</w:t>
      </w:r>
      <w:bookmarkEnd w:id="627"/>
    </w:p>
    <w:p w14:paraId="58F4554C" w14:textId="77777777"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9350"/>
      </w:tblGrid>
      <w:tr w:rsidR="007C1A56" w:rsidRPr="00C463D2" w14:paraId="35800630" w14:textId="77777777" w:rsidTr="007C1A56">
        <w:tc>
          <w:tcPr>
            <w:tcW w:w="9350" w:type="dxa"/>
          </w:tcPr>
          <w:p w14:paraId="307938AD" w14:textId="77777777" w:rsidR="007C1A56" w:rsidRPr="00C463D2" w:rsidRDefault="007C1A56" w:rsidP="007C1A56">
            <w:pPr>
              <w:rPr>
                <w:rFonts w:ascii="Consolas" w:hAnsi="Consolas"/>
              </w:rPr>
            </w:pPr>
            <w:r w:rsidRPr="00C463D2">
              <w:rPr>
                <w:rFonts w:ascii="Consolas" w:hAnsi="Consolas"/>
              </w:rPr>
              <w:t>Binary</w:t>
            </w:r>
          </w:p>
        </w:tc>
      </w:tr>
      <w:tr w:rsidR="007C1A56" w:rsidRPr="00C463D2" w14:paraId="677352D0" w14:textId="77777777" w:rsidTr="007C1A56">
        <w:tc>
          <w:tcPr>
            <w:tcW w:w="9350" w:type="dxa"/>
          </w:tcPr>
          <w:p w14:paraId="0B7A21E7" w14:textId="77777777" w:rsidR="007C1A56" w:rsidRPr="00C463D2" w:rsidRDefault="007C1A56" w:rsidP="007C1A56">
            <w:pPr>
              <w:rPr>
                <w:rFonts w:ascii="Consolas" w:hAnsi="Consolas"/>
              </w:rPr>
            </w:pPr>
            <w:r w:rsidRPr="00C463D2">
              <w:rPr>
                <w:rFonts w:ascii="Consolas" w:hAnsi="Consolas"/>
              </w:rPr>
              <w:t>Boolean</w:t>
            </w:r>
          </w:p>
        </w:tc>
      </w:tr>
      <w:tr w:rsidR="007C1A56" w:rsidRPr="00C463D2" w14:paraId="10D312BA" w14:textId="77777777" w:rsidTr="007C1A56">
        <w:tc>
          <w:tcPr>
            <w:tcW w:w="9350" w:type="dxa"/>
          </w:tcPr>
          <w:p w14:paraId="4E3CE2BC" w14:textId="77777777" w:rsidR="007C1A56" w:rsidRPr="00C463D2" w:rsidRDefault="007C1A56" w:rsidP="007C1A56">
            <w:pPr>
              <w:rPr>
                <w:rFonts w:ascii="Consolas" w:hAnsi="Consolas"/>
              </w:rPr>
            </w:pPr>
            <w:r w:rsidRPr="00C463D2">
              <w:rPr>
                <w:rFonts w:ascii="Consolas" w:hAnsi="Consolas"/>
              </w:rPr>
              <w:t>Calculation</w:t>
            </w:r>
          </w:p>
        </w:tc>
      </w:tr>
      <w:tr w:rsidR="007C1A56" w:rsidRPr="00C463D2" w14:paraId="783394EC" w14:textId="77777777" w:rsidTr="007C1A56">
        <w:tc>
          <w:tcPr>
            <w:tcW w:w="9350" w:type="dxa"/>
          </w:tcPr>
          <w:p w14:paraId="0C82278A" w14:textId="77777777" w:rsidR="007C1A56" w:rsidRPr="00C463D2" w:rsidRDefault="007C1A56" w:rsidP="007C1A56">
            <w:pPr>
              <w:rPr>
                <w:rFonts w:ascii="Consolas" w:hAnsi="Consolas"/>
              </w:rPr>
            </w:pPr>
            <w:r w:rsidRPr="00C463D2">
              <w:rPr>
                <w:rFonts w:ascii="Consolas" w:hAnsi="Consolas"/>
              </w:rPr>
              <w:t>Choice</w:t>
            </w:r>
          </w:p>
        </w:tc>
      </w:tr>
      <w:tr w:rsidR="007C1A56" w:rsidRPr="00C463D2" w14:paraId="0A09094D" w14:textId="77777777" w:rsidTr="007C1A56">
        <w:tc>
          <w:tcPr>
            <w:tcW w:w="9350" w:type="dxa"/>
          </w:tcPr>
          <w:p w14:paraId="6DE51FFC" w14:textId="77777777" w:rsidR="007C1A56" w:rsidRPr="00C463D2" w:rsidRDefault="007C1A56" w:rsidP="007C1A56">
            <w:pPr>
              <w:rPr>
                <w:rFonts w:ascii="Consolas" w:hAnsi="Consolas"/>
              </w:rPr>
            </w:pPr>
            <w:r w:rsidRPr="00C463D2">
              <w:rPr>
                <w:rFonts w:ascii="Consolas" w:hAnsi="Consolas"/>
              </w:rPr>
              <w:t>Date/Time</w:t>
            </w:r>
          </w:p>
        </w:tc>
      </w:tr>
      <w:tr w:rsidR="007C1A56" w:rsidRPr="00C463D2" w14:paraId="4F8389C7" w14:textId="77777777" w:rsidTr="007C1A56">
        <w:tc>
          <w:tcPr>
            <w:tcW w:w="9350" w:type="dxa"/>
          </w:tcPr>
          <w:p w14:paraId="17B6811A" w14:textId="77777777" w:rsidR="007C1A56" w:rsidRPr="00C463D2" w:rsidRDefault="007C1A56" w:rsidP="007C1A56">
            <w:pPr>
              <w:rPr>
                <w:rFonts w:ascii="Consolas" w:hAnsi="Consolas"/>
              </w:rPr>
            </w:pPr>
            <w:r w:rsidRPr="00C463D2">
              <w:rPr>
                <w:rFonts w:ascii="Consolas" w:hAnsi="Consolas"/>
              </w:rPr>
              <w:t>Edit Setup</w:t>
            </w:r>
          </w:p>
        </w:tc>
      </w:tr>
      <w:tr w:rsidR="007C1A56" w:rsidRPr="00C463D2" w14:paraId="1012FC33" w14:textId="77777777" w:rsidTr="007C1A56">
        <w:tc>
          <w:tcPr>
            <w:tcW w:w="9350" w:type="dxa"/>
          </w:tcPr>
          <w:p w14:paraId="04496E24" w14:textId="77777777" w:rsidR="007C1A56" w:rsidRPr="00C463D2" w:rsidRDefault="007C1A56" w:rsidP="007C1A56">
            <w:pPr>
              <w:rPr>
                <w:rFonts w:ascii="Consolas" w:hAnsi="Consolas"/>
              </w:rPr>
            </w:pPr>
            <w:r w:rsidRPr="00C463D2">
              <w:rPr>
                <w:rFonts w:ascii="Consolas" w:hAnsi="Consolas"/>
              </w:rPr>
              <w:t>SQL Geometry</w:t>
            </w:r>
          </w:p>
        </w:tc>
      </w:tr>
      <w:tr w:rsidR="007C1A56" w:rsidRPr="00C463D2" w14:paraId="1F187928" w14:textId="77777777" w:rsidTr="007C1A56">
        <w:tc>
          <w:tcPr>
            <w:tcW w:w="9350" w:type="dxa"/>
          </w:tcPr>
          <w:p w14:paraId="4361EEF1" w14:textId="77777777" w:rsidR="007C1A56" w:rsidRPr="00C463D2" w:rsidRDefault="007C1A56" w:rsidP="007C1A56">
            <w:pPr>
              <w:rPr>
                <w:rFonts w:ascii="Consolas" w:hAnsi="Consolas"/>
              </w:rPr>
            </w:pPr>
            <w:r w:rsidRPr="00C463D2">
              <w:rPr>
                <w:rFonts w:ascii="Consolas" w:hAnsi="Consolas"/>
              </w:rPr>
              <w:t>ESRI Geometry Line – no longer being used</w:t>
            </w:r>
          </w:p>
        </w:tc>
      </w:tr>
      <w:tr w:rsidR="007C1A56" w:rsidRPr="00C463D2" w14:paraId="7B903538" w14:textId="77777777" w:rsidTr="007C1A56">
        <w:tc>
          <w:tcPr>
            <w:tcW w:w="9350" w:type="dxa"/>
          </w:tcPr>
          <w:p w14:paraId="08ECB2B3" w14:textId="77777777" w:rsidR="007C1A56" w:rsidRPr="00C463D2" w:rsidRDefault="007C1A56" w:rsidP="007C1A56">
            <w:pPr>
              <w:rPr>
                <w:rFonts w:ascii="Consolas" w:hAnsi="Consolas"/>
              </w:rPr>
            </w:pPr>
            <w:r w:rsidRPr="00C463D2">
              <w:rPr>
                <w:rFonts w:ascii="Consolas" w:hAnsi="Consolas"/>
              </w:rPr>
              <w:t>ESRI Geometry Point – no longer being used</w:t>
            </w:r>
          </w:p>
        </w:tc>
      </w:tr>
      <w:tr w:rsidR="007C1A56" w:rsidRPr="00C463D2" w14:paraId="266CEE59" w14:textId="77777777" w:rsidTr="007C1A56">
        <w:tc>
          <w:tcPr>
            <w:tcW w:w="9350" w:type="dxa"/>
          </w:tcPr>
          <w:p w14:paraId="6656AE63" w14:textId="77777777" w:rsidR="007C1A56" w:rsidRPr="00C463D2" w:rsidRDefault="007C1A56" w:rsidP="007C1A56">
            <w:pPr>
              <w:rPr>
                <w:rFonts w:ascii="Consolas" w:hAnsi="Consolas"/>
              </w:rPr>
            </w:pPr>
            <w:r w:rsidRPr="00C463D2">
              <w:rPr>
                <w:rFonts w:ascii="Consolas" w:hAnsi="Consolas"/>
              </w:rPr>
              <w:t>ESRI Geometry Polygon – no longer being used</w:t>
            </w:r>
          </w:p>
        </w:tc>
      </w:tr>
      <w:tr w:rsidR="007C1A56" w:rsidRPr="00C463D2" w14:paraId="7D0B3926" w14:textId="77777777" w:rsidTr="007C1A56">
        <w:tc>
          <w:tcPr>
            <w:tcW w:w="9350" w:type="dxa"/>
          </w:tcPr>
          <w:p w14:paraId="3C0092C4" w14:textId="77777777" w:rsidR="007C1A56" w:rsidRPr="00C463D2" w:rsidRDefault="007C1A56" w:rsidP="007C1A56">
            <w:pPr>
              <w:rPr>
                <w:rFonts w:ascii="Consolas" w:hAnsi="Consolas"/>
              </w:rPr>
            </w:pPr>
            <w:r w:rsidRPr="00C463D2">
              <w:rPr>
                <w:rFonts w:ascii="Consolas" w:hAnsi="Consolas"/>
              </w:rPr>
              <w:t>Evaluation</w:t>
            </w:r>
          </w:p>
        </w:tc>
      </w:tr>
      <w:tr w:rsidR="007C1A56" w:rsidRPr="00C463D2" w14:paraId="3411B618" w14:textId="77777777" w:rsidTr="007C1A56">
        <w:tc>
          <w:tcPr>
            <w:tcW w:w="9350" w:type="dxa"/>
          </w:tcPr>
          <w:p w14:paraId="329C5FBD" w14:textId="77777777" w:rsidR="007C1A56" w:rsidRPr="00C463D2" w:rsidRDefault="007C1A56" w:rsidP="007C1A56">
            <w:pPr>
              <w:rPr>
                <w:rFonts w:ascii="Consolas" w:hAnsi="Consolas"/>
              </w:rPr>
            </w:pPr>
            <w:r w:rsidRPr="00C463D2">
              <w:rPr>
                <w:rFonts w:ascii="Consolas" w:hAnsi="Consolas"/>
              </w:rPr>
              <w:t>File Reference</w:t>
            </w:r>
          </w:p>
        </w:tc>
      </w:tr>
      <w:tr w:rsidR="007C1A56" w:rsidRPr="00C463D2" w14:paraId="1EFD3EC1" w14:textId="77777777" w:rsidTr="007C1A56">
        <w:tc>
          <w:tcPr>
            <w:tcW w:w="9350" w:type="dxa"/>
          </w:tcPr>
          <w:p w14:paraId="268387CB" w14:textId="77777777" w:rsidR="007C1A56" w:rsidRPr="00C463D2" w:rsidRDefault="007C1A56" w:rsidP="007C1A56">
            <w:pPr>
              <w:rPr>
                <w:rFonts w:ascii="Consolas" w:hAnsi="Consolas"/>
              </w:rPr>
            </w:pPr>
            <w:r w:rsidRPr="00C463D2">
              <w:rPr>
                <w:rFonts w:ascii="Consolas" w:hAnsi="Consolas"/>
              </w:rPr>
              <w:t>Float</w:t>
            </w:r>
          </w:p>
        </w:tc>
      </w:tr>
      <w:tr w:rsidR="007C1A56" w:rsidRPr="00C463D2" w14:paraId="37AB1EAC" w14:textId="77777777" w:rsidTr="007C1A56">
        <w:tc>
          <w:tcPr>
            <w:tcW w:w="9350" w:type="dxa"/>
          </w:tcPr>
          <w:p w14:paraId="745D3AF1" w14:textId="77777777" w:rsidR="007C1A56" w:rsidRPr="00C463D2" w:rsidRDefault="007C1A56" w:rsidP="007C1A56">
            <w:pPr>
              <w:rPr>
                <w:rFonts w:ascii="Consolas" w:hAnsi="Consolas"/>
              </w:rPr>
            </w:pPr>
            <w:r w:rsidRPr="00C463D2">
              <w:rPr>
                <w:rFonts w:ascii="Consolas" w:hAnsi="Consolas"/>
              </w:rPr>
              <w:t>GUID</w:t>
            </w:r>
          </w:p>
        </w:tc>
      </w:tr>
      <w:tr w:rsidR="007C1A56" w:rsidRPr="00C463D2" w14:paraId="1CCA1936" w14:textId="77777777" w:rsidTr="007C1A56">
        <w:tc>
          <w:tcPr>
            <w:tcW w:w="9350" w:type="dxa"/>
          </w:tcPr>
          <w:p w14:paraId="3AC46E59" w14:textId="77777777" w:rsidR="007C1A56" w:rsidRPr="00C463D2" w:rsidRDefault="007C1A56" w:rsidP="007C1A56">
            <w:pPr>
              <w:rPr>
                <w:rFonts w:ascii="Consolas" w:hAnsi="Consolas"/>
              </w:rPr>
            </w:pPr>
            <w:r w:rsidRPr="00C463D2">
              <w:rPr>
                <w:rFonts w:ascii="Consolas" w:hAnsi="Consolas"/>
              </w:rPr>
              <w:t>Integer</w:t>
            </w:r>
          </w:p>
        </w:tc>
      </w:tr>
      <w:tr w:rsidR="007C1A56" w:rsidRPr="00C463D2" w14:paraId="7FF97255" w14:textId="77777777" w:rsidTr="007C1A56">
        <w:tc>
          <w:tcPr>
            <w:tcW w:w="9350" w:type="dxa"/>
          </w:tcPr>
          <w:p w14:paraId="1035EE08" w14:textId="77777777" w:rsidR="007C1A56" w:rsidRPr="00C463D2" w:rsidRDefault="007C1A56" w:rsidP="007C1A56">
            <w:pPr>
              <w:rPr>
                <w:rFonts w:ascii="Consolas" w:hAnsi="Consolas"/>
              </w:rPr>
            </w:pPr>
            <w:r w:rsidRPr="00C463D2">
              <w:rPr>
                <w:rFonts w:ascii="Consolas" w:hAnsi="Consolas"/>
              </w:rPr>
              <w:t>Money</w:t>
            </w:r>
          </w:p>
        </w:tc>
      </w:tr>
      <w:tr w:rsidR="007C1A56" w:rsidRPr="00C463D2" w14:paraId="7787A1DB" w14:textId="77777777" w:rsidTr="007C1A56">
        <w:tc>
          <w:tcPr>
            <w:tcW w:w="9350" w:type="dxa"/>
          </w:tcPr>
          <w:p w14:paraId="1FA42762" w14:textId="77777777" w:rsidR="007C1A56" w:rsidRPr="00C463D2" w:rsidRDefault="007C1A56" w:rsidP="007C1A56">
            <w:pPr>
              <w:rPr>
                <w:rFonts w:ascii="Consolas" w:hAnsi="Consolas"/>
              </w:rPr>
            </w:pPr>
            <w:r w:rsidRPr="00C463D2">
              <w:rPr>
                <w:rFonts w:ascii="Consolas" w:hAnsi="Consolas"/>
              </w:rPr>
              <w:t>Narrative Text</w:t>
            </w:r>
          </w:p>
        </w:tc>
      </w:tr>
      <w:tr w:rsidR="007C1A56" w:rsidRPr="00C463D2" w14:paraId="60B111DC" w14:textId="77777777" w:rsidTr="007C1A56">
        <w:tc>
          <w:tcPr>
            <w:tcW w:w="9350" w:type="dxa"/>
          </w:tcPr>
          <w:p w14:paraId="295944CC" w14:textId="77777777" w:rsidR="007C1A56" w:rsidRPr="00C463D2" w:rsidRDefault="007C1A56" w:rsidP="007C1A56">
            <w:pPr>
              <w:rPr>
                <w:rFonts w:ascii="Consolas" w:hAnsi="Consolas"/>
              </w:rPr>
            </w:pPr>
            <w:r w:rsidRPr="00C463D2">
              <w:rPr>
                <w:rFonts w:ascii="Consolas" w:hAnsi="Consolas"/>
              </w:rPr>
              <w:t>Property</w:t>
            </w:r>
          </w:p>
        </w:tc>
      </w:tr>
      <w:tr w:rsidR="007C1A56" w:rsidRPr="00C463D2" w14:paraId="1F144639" w14:textId="77777777" w:rsidTr="007C1A56">
        <w:tc>
          <w:tcPr>
            <w:tcW w:w="9350" w:type="dxa"/>
          </w:tcPr>
          <w:p w14:paraId="04071744" w14:textId="77777777" w:rsidR="007C1A56" w:rsidRPr="00C463D2" w:rsidRDefault="007C1A56" w:rsidP="007C1A56">
            <w:pPr>
              <w:rPr>
                <w:rFonts w:ascii="Consolas" w:hAnsi="Consolas"/>
              </w:rPr>
            </w:pPr>
            <w:r w:rsidRPr="00C463D2">
              <w:rPr>
                <w:rFonts w:ascii="Consolas" w:hAnsi="Consolas"/>
              </w:rPr>
              <w:t>Query</w:t>
            </w:r>
          </w:p>
        </w:tc>
      </w:tr>
      <w:tr w:rsidR="007C1A56" w:rsidRPr="00C463D2" w14:paraId="368BFFB7" w14:textId="77777777" w:rsidTr="007C1A56">
        <w:tc>
          <w:tcPr>
            <w:tcW w:w="9350" w:type="dxa"/>
          </w:tcPr>
          <w:p w14:paraId="67D6CD39" w14:textId="77777777" w:rsidR="007C1A56" w:rsidRPr="00C463D2" w:rsidRDefault="007C1A56" w:rsidP="007C1A56">
            <w:pPr>
              <w:rPr>
                <w:rFonts w:ascii="Consolas" w:hAnsi="Consolas"/>
              </w:rPr>
            </w:pPr>
            <w:r w:rsidRPr="00C463D2">
              <w:rPr>
                <w:rFonts w:ascii="Consolas" w:hAnsi="Consolas"/>
              </w:rPr>
              <w:t>Report</w:t>
            </w:r>
          </w:p>
        </w:tc>
      </w:tr>
      <w:tr w:rsidR="007C1A56" w:rsidRPr="00C463D2" w14:paraId="611679F0" w14:textId="77777777" w:rsidTr="007C1A56">
        <w:tc>
          <w:tcPr>
            <w:tcW w:w="9350" w:type="dxa"/>
          </w:tcPr>
          <w:p w14:paraId="33DDDA8F" w14:textId="77777777" w:rsidR="007C1A56" w:rsidRPr="00C463D2" w:rsidRDefault="007C1A56" w:rsidP="007C1A56">
            <w:pPr>
              <w:rPr>
                <w:rFonts w:ascii="Consolas" w:hAnsi="Consolas"/>
              </w:rPr>
            </w:pPr>
            <w:r w:rsidRPr="00C463D2">
              <w:rPr>
                <w:rFonts w:ascii="Consolas" w:hAnsi="Consolas"/>
              </w:rPr>
              <w:t>Rule</w:t>
            </w:r>
          </w:p>
        </w:tc>
      </w:tr>
      <w:tr w:rsidR="007C1A56" w:rsidRPr="00C463D2" w14:paraId="54A72241" w14:textId="77777777" w:rsidTr="007C1A56">
        <w:tc>
          <w:tcPr>
            <w:tcW w:w="9350" w:type="dxa"/>
          </w:tcPr>
          <w:p w14:paraId="3650CBCC" w14:textId="77777777" w:rsidR="007C1A56" w:rsidRPr="00C463D2" w:rsidRDefault="007C1A56" w:rsidP="007C1A56">
            <w:pPr>
              <w:rPr>
                <w:rFonts w:ascii="Consolas" w:hAnsi="Consolas"/>
              </w:rPr>
            </w:pPr>
            <w:r w:rsidRPr="00C463D2">
              <w:rPr>
                <w:rFonts w:ascii="Consolas" w:hAnsi="Consolas"/>
              </w:rPr>
              <w:t>String</w:t>
            </w:r>
          </w:p>
        </w:tc>
      </w:tr>
      <w:tr w:rsidR="007C1A56" w:rsidRPr="00C463D2" w14:paraId="0A2FB15A" w14:textId="77777777" w:rsidTr="007C1A56">
        <w:tc>
          <w:tcPr>
            <w:tcW w:w="9350" w:type="dxa"/>
          </w:tcPr>
          <w:p w14:paraId="2ADA0CF4" w14:textId="77777777" w:rsidR="007C1A56" w:rsidRPr="00C463D2" w:rsidRDefault="007C1A56" w:rsidP="007C1A56">
            <w:pPr>
              <w:rPr>
                <w:rFonts w:ascii="Consolas" w:hAnsi="Consolas"/>
              </w:rPr>
            </w:pPr>
            <w:r w:rsidRPr="00C463D2">
              <w:rPr>
                <w:rFonts w:ascii="Consolas" w:hAnsi="Consolas"/>
              </w:rPr>
              <w:t>Hyperlink</w:t>
            </w:r>
          </w:p>
        </w:tc>
      </w:tr>
      <w:tr w:rsidR="007C1A56" w:rsidRPr="00C463D2" w14:paraId="1E148D49" w14:textId="77777777" w:rsidTr="007C1A56">
        <w:tc>
          <w:tcPr>
            <w:tcW w:w="9350" w:type="dxa"/>
          </w:tcPr>
          <w:p w14:paraId="62B392D3" w14:textId="77777777" w:rsidR="007C1A56" w:rsidRPr="00C463D2" w:rsidRDefault="007C1A56" w:rsidP="007C1A56">
            <w:pPr>
              <w:rPr>
                <w:rFonts w:ascii="Consolas" w:hAnsi="Consolas"/>
              </w:rPr>
            </w:pPr>
            <w:r w:rsidRPr="00C463D2">
              <w:rPr>
                <w:rFonts w:ascii="Consolas" w:hAnsi="Consolas"/>
              </w:rPr>
              <w:t>Unknown</w:t>
            </w:r>
          </w:p>
        </w:tc>
      </w:tr>
      <w:tr w:rsidR="007C1A56" w:rsidRPr="00C463D2" w14:paraId="71E3980E" w14:textId="77777777" w:rsidTr="007C1A56">
        <w:tc>
          <w:tcPr>
            <w:tcW w:w="9350" w:type="dxa"/>
          </w:tcPr>
          <w:p w14:paraId="157CDAD3" w14:textId="77777777" w:rsidR="007C1A56" w:rsidRPr="00C463D2" w:rsidRDefault="007C1A56" w:rsidP="007C1A56">
            <w:pPr>
              <w:rPr>
                <w:rFonts w:ascii="Consolas" w:hAnsi="Consolas"/>
              </w:rPr>
            </w:pPr>
            <w:r w:rsidRPr="00C463D2">
              <w:rPr>
                <w:rFonts w:ascii="Consolas" w:hAnsi="Consolas"/>
              </w:rPr>
              <w:t>XML</w:t>
            </w:r>
          </w:p>
        </w:tc>
      </w:tr>
    </w:tbl>
    <w:p w14:paraId="434D5542" w14:textId="77777777" w:rsidR="007C1A56" w:rsidRPr="00C463D2" w:rsidRDefault="007C1A56" w:rsidP="007C1A56">
      <w:pPr>
        <w:rPr>
          <w:rFonts w:ascii="Consolas" w:hAnsi="Consolas"/>
        </w:rPr>
      </w:pPr>
    </w:p>
    <w:p w14:paraId="08CCAEB4" w14:textId="77777777" w:rsidR="007C1A56" w:rsidRPr="002E1280" w:rsidRDefault="007C1A56" w:rsidP="002E1280">
      <w:pPr>
        <w:pStyle w:val="Heading4"/>
      </w:pPr>
      <w:r w:rsidRPr="002E1280">
        <w:t xml:space="preserve">Process for adding/changing logical data types.  </w:t>
      </w:r>
    </w:p>
    <w:p w14:paraId="2F56EE2F" w14:textId="77777777" w:rsidR="007C1A56" w:rsidRPr="00C463D2" w:rsidRDefault="007C1A56" w:rsidP="007C1A56">
      <w:pPr>
        <w:rPr>
          <w:rFonts w:ascii="Consolas" w:hAnsi="Consolas"/>
        </w:rPr>
      </w:pPr>
    </w:p>
    <w:p w14:paraId="34FC3CCB" w14:textId="3231E82C" w:rsidR="007C1A56" w:rsidRPr="00C463D2" w:rsidRDefault="007C1A56" w:rsidP="007C1A56">
      <w:pPr>
        <w:adjustRightInd w:val="0"/>
        <w:rPr>
          <w:rFonts w:ascii="Consolas" w:hAnsi="Consolas"/>
        </w:rPr>
      </w:pPr>
      <w:r w:rsidRPr="00C463D2">
        <w:rPr>
          <w:rFonts w:ascii="Consolas" w:hAnsi="Consolas"/>
        </w:rPr>
        <w:lastRenderedPageBreak/>
        <w:t xml:space="preserve">Just adding a new logical data type to the domaindetail table or making changes to the domaindetail data is not sufficient to actually see these changes in NASIS because NASIS is metadata driven and the list logical data types are coming from the MetadataDomainDetail table, not the domaindetail table.  There are two options for showing changes to the logical data types in NASIS: </w:t>
      </w:r>
      <w:proofErr w:type="gramStart"/>
      <w:r w:rsidRPr="00C463D2">
        <w:rPr>
          <w:rFonts w:ascii="Consolas" w:hAnsi="Consolas"/>
        </w:rPr>
        <w:t>1)Release</w:t>
      </w:r>
      <w:proofErr w:type="gramEnd"/>
      <w:r w:rsidRPr="00C463D2">
        <w:rPr>
          <w:rFonts w:ascii="Consolas" w:hAnsi="Consolas"/>
        </w:rPr>
        <w:t xml:space="preserve"> a new version of NASIS which includes the domaindetail changes or 2)Make the changes to the logical data type in the MetadataDomainDetail table on the NASIS server database, wait a day, then </w:t>
      </w:r>
      <w:proofErr w:type="spellStart"/>
      <w:r w:rsidRPr="00C463D2">
        <w:rPr>
          <w:rFonts w:ascii="Consolas" w:hAnsi="Consolas"/>
        </w:rPr>
        <w:t>reinitial</w:t>
      </w:r>
      <w:ins w:id="628" w:author="Tan, Ann - NRCS, Arcata, CA" w:date="2019-08-01T14:59:00Z">
        <w:r w:rsidR="006B2BE1">
          <w:rPr>
            <w:rFonts w:ascii="Consolas" w:hAnsi="Consolas"/>
          </w:rPr>
          <w:t>f</w:t>
        </w:r>
      </w:ins>
      <w:r w:rsidRPr="00C463D2">
        <w:rPr>
          <w:rFonts w:ascii="Consolas" w:hAnsi="Consolas"/>
        </w:rPr>
        <w:t>ize</w:t>
      </w:r>
      <w:proofErr w:type="spellEnd"/>
      <w:r w:rsidRPr="00C463D2">
        <w:rPr>
          <w:rFonts w:ascii="Consolas" w:hAnsi="Consolas"/>
        </w:rPr>
        <w:t xml:space="preserve"> your local NASIS client database.  There is a nightly BCP process at NITC that downloads all of the metadata tables from the NASIS server database, which is used when a NASIS client data is reinitialized. The DomainID value for logical data type is 737.</w:t>
      </w:r>
    </w:p>
    <w:p w14:paraId="4BB508AB" w14:textId="77777777" w:rsidR="007C1A56" w:rsidRPr="00C463D2" w:rsidRDefault="007C1A56" w:rsidP="007C1A56">
      <w:pPr>
        <w:adjustRightInd w:val="0"/>
        <w:rPr>
          <w:rFonts w:ascii="Consolas" w:hAnsi="Consolas"/>
        </w:rPr>
      </w:pPr>
    </w:p>
    <w:p w14:paraId="7B1A688D" w14:textId="77777777" w:rsidR="007C1A56" w:rsidRPr="00C463D2" w:rsidRDefault="007C1A56" w:rsidP="007C1A56">
      <w:pPr>
        <w:rPr>
          <w:rFonts w:ascii="Consolas" w:hAnsi="Consolas"/>
        </w:rPr>
      </w:pPr>
      <w:bookmarkStart w:id="629" w:name="_Toc10610880"/>
      <w:bookmarkStart w:id="630" w:name="_Toc10647211"/>
      <w:r w:rsidRPr="002E1280">
        <w:rPr>
          <w:rStyle w:val="Heading3Char"/>
        </w:rPr>
        <w:t>Attribute Field Size</w:t>
      </w:r>
      <w:bookmarkEnd w:id="629"/>
      <w:bookmarkEnd w:id="630"/>
      <w:r w:rsidRPr="00C463D2">
        <w:rPr>
          <w:rFonts w:ascii="Consolas" w:hAnsi="Consolas"/>
          <w:color w:val="000000" w:themeColor="text1"/>
        </w:rPr>
        <w:t xml:space="preserve"> -</w:t>
      </w:r>
      <w:r w:rsidRPr="00C463D2">
        <w:rPr>
          <w:rFonts w:ascii="Consolas" w:hAnsi="Consolas"/>
        </w:rPr>
        <w:t xml:space="preserve"> For attributes that have attribute logical data type = string, you can specify the length of the string.  You would not specify a field size for columns that have a physical data type of varchar(max).</w:t>
      </w:r>
    </w:p>
    <w:p w14:paraId="3F29E0A9" w14:textId="77777777" w:rsidR="007C1A56" w:rsidRPr="00C463D2" w:rsidRDefault="007C1A56" w:rsidP="007C1A56">
      <w:pPr>
        <w:rPr>
          <w:rFonts w:ascii="Consolas" w:hAnsi="Consolas"/>
        </w:rPr>
      </w:pPr>
    </w:p>
    <w:p w14:paraId="449C7B8D" w14:textId="77777777" w:rsidR="007C1A56" w:rsidRPr="00C463D2" w:rsidRDefault="007C1A56" w:rsidP="007C1A56">
      <w:pPr>
        <w:rPr>
          <w:rFonts w:ascii="Consolas" w:hAnsi="Consolas"/>
        </w:rPr>
      </w:pPr>
      <w:bookmarkStart w:id="631" w:name="_Toc10610881"/>
      <w:bookmarkStart w:id="632" w:name="_Toc10647212"/>
      <w:r w:rsidRPr="002E1280">
        <w:rPr>
          <w:rStyle w:val="Heading3Char"/>
        </w:rPr>
        <w:t>Attribute Precision</w:t>
      </w:r>
      <w:bookmarkEnd w:id="631"/>
      <w:bookmarkEnd w:id="632"/>
      <w:r w:rsidRPr="00C463D2">
        <w:rPr>
          <w:rFonts w:ascii="Consolas" w:hAnsi="Consolas"/>
          <w:color w:val="000000" w:themeColor="text1"/>
        </w:rPr>
        <w:t xml:space="preserve"> </w:t>
      </w:r>
      <w:r w:rsidRPr="00C463D2">
        <w:rPr>
          <w:rFonts w:ascii="Consolas" w:hAnsi="Consolas"/>
        </w:rPr>
        <w:t xml:space="preserve">– For attributes that have attribute logical data type = float, you can set the decimal precision, and for attributes that have column physical data type = datetime2, you can set the date precision. </w:t>
      </w:r>
    </w:p>
    <w:p w14:paraId="423CA6FD" w14:textId="77777777" w:rsidR="007C1A56" w:rsidRPr="00C463D2" w:rsidRDefault="007C1A56" w:rsidP="007C1A56">
      <w:pPr>
        <w:rPr>
          <w:rFonts w:ascii="Consolas" w:hAnsi="Consolas"/>
        </w:rPr>
      </w:pPr>
    </w:p>
    <w:p w14:paraId="2BDF1ECA" w14:textId="77777777" w:rsidR="007C1A56" w:rsidRPr="00C463D2" w:rsidRDefault="007C1A56" w:rsidP="007C1A56">
      <w:pPr>
        <w:rPr>
          <w:rFonts w:ascii="Consolas" w:hAnsi="Consolas"/>
        </w:rPr>
      </w:pPr>
      <w:bookmarkStart w:id="633" w:name="_Toc10610882"/>
      <w:bookmarkStart w:id="634" w:name="_Toc10647213"/>
      <w:r w:rsidRPr="002E1280">
        <w:rPr>
          <w:rStyle w:val="Heading3Char"/>
        </w:rPr>
        <w:t>Unit of Measure</w:t>
      </w:r>
      <w:bookmarkEnd w:id="633"/>
      <w:bookmarkEnd w:id="634"/>
      <w:r w:rsidRPr="00C463D2">
        <w:rPr>
          <w:rFonts w:ascii="Consolas" w:hAnsi="Consolas"/>
          <w:color w:val="000000" w:themeColor="text1"/>
        </w:rPr>
        <w:t xml:space="preserve"> </w:t>
      </w:r>
      <w:r w:rsidRPr="00C463D2">
        <w:rPr>
          <w:rFonts w:ascii="Consolas" w:hAnsi="Consolas"/>
        </w:rPr>
        <w:t>– Where appropriate, the unit of measured is determined by selecting the appropriate unit of measure from a drop down menu.</w:t>
      </w:r>
    </w:p>
    <w:p w14:paraId="29ACEDEC" w14:textId="77777777" w:rsidR="007C1A56" w:rsidRPr="00C463D2" w:rsidRDefault="007C1A56" w:rsidP="007C1A56">
      <w:pPr>
        <w:rPr>
          <w:rFonts w:ascii="Consolas" w:hAnsi="Consolas"/>
        </w:rPr>
      </w:pPr>
    </w:p>
    <w:p w14:paraId="6A303599" w14:textId="77777777" w:rsidR="007C1A56" w:rsidRDefault="007C1A56" w:rsidP="007C1A56">
      <w:pPr>
        <w:rPr>
          <w:rFonts w:ascii="Consolas" w:hAnsi="Consolas"/>
        </w:rPr>
      </w:pPr>
      <w:bookmarkStart w:id="635" w:name="_Toc10610883"/>
      <w:bookmarkStart w:id="636" w:name="_Toc10647214"/>
      <w:r w:rsidRPr="00C463D2">
        <w:rPr>
          <w:rStyle w:val="Heading2Char"/>
          <w:rFonts w:ascii="Consolas" w:hAnsi="Consolas"/>
          <w:b w:val="0"/>
          <w:color w:val="000000" w:themeColor="text1"/>
        </w:rPr>
        <w:t>Domain</w:t>
      </w:r>
      <w:bookmarkEnd w:id="635"/>
      <w:bookmarkEnd w:id="636"/>
      <w:r w:rsidRPr="00C463D2">
        <w:rPr>
          <w:rFonts w:ascii="Consolas" w:hAnsi="Consolas"/>
        </w:rPr>
        <w:t xml:space="preserve"> – Where appropriate, the Domain is determined by selecting the appropriate domain from a drop down menu. The logical data type must be set to “choice” in order to select a domain.</w:t>
      </w:r>
    </w:p>
    <w:p w14:paraId="568517A1" w14:textId="77777777" w:rsidR="002E1280" w:rsidRPr="00C463D2" w:rsidRDefault="002E1280" w:rsidP="007C1A56">
      <w:pPr>
        <w:rPr>
          <w:rFonts w:ascii="Consolas" w:hAnsi="Consolas"/>
        </w:rPr>
      </w:pPr>
    </w:p>
    <w:p w14:paraId="4AE86EA7" w14:textId="77777777" w:rsidR="007C1A56" w:rsidRDefault="007C1A56" w:rsidP="007C1A56">
      <w:pPr>
        <w:rPr>
          <w:rFonts w:ascii="Consolas" w:hAnsi="Consolas"/>
          <w:color w:val="000000" w:themeColor="text1"/>
        </w:rPr>
      </w:pPr>
      <w:bookmarkStart w:id="637" w:name="_Toc10647215"/>
      <w:bookmarkStart w:id="638" w:name="_Toc10610884"/>
      <w:r w:rsidRPr="002E1280">
        <w:rPr>
          <w:rStyle w:val="Heading3Char"/>
        </w:rPr>
        <w:t>Attribute Shorter Date Time Interval Qualifier</w:t>
      </w:r>
      <w:bookmarkEnd w:id="637"/>
      <w:r w:rsidRPr="00C463D2">
        <w:rPr>
          <w:rStyle w:val="Heading2Char"/>
          <w:rFonts w:ascii="Consolas" w:hAnsi="Consolas"/>
          <w:b w:val="0"/>
          <w:color w:val="000000" w:themeColor="text1"/>
        </w:rPr>
        <w:t xml:space="preserve"> </w:t>
      </w:r>
      <w:bookmarkEnd w:id="638"/>
      <w:r w:rsidR="002E1280">
        <w:rPr>
          <w:rStyle w:val="Heading2Char"/>
          <w:rFonts w:ascii="Consolas" w:hAnsi="Consolas"/>
          <w:b w:val="0"/>
          <w:color w:val="000000" w:themeColor="text1"/>
        </w:rPr>
        <w:t>-</w:t>
      </w:r>
      <w:r w:rsidRPr="00C463D2">
        <w:rPr>
          <w:rStyle w:val="Heading2Char"/>
          <w:rFonts w:ascii="Consolas" w:hAnsi="Consolas"/>
          <w:b w:val="0"/>
          <w:color w:val="000000" w:themeColor="text1"/>
        </w:rPr>
        <w:t xml:space="preserve"> </w:t>
      </w:r>
      <w:r w:rsidRPr="00C463D2">
        <w:rPr>
          <w:rFonts w:ascii="Consolas" w:hAnsi="Consolas"/>
        </w:rPr>
        <w:t>For attributes that have attribute logical data type = date/time, t</w:t>
      </w:r>
      <w:r w:rsidRPr="00C463D2">
        <w:rPr>
          <w:rFonts w:ascii="Consolas" w:hAnsi="Consolas"/>
          <w:color w:val="000000" w:themeColor="text1"/>
        </w:rPr>
        <w:t>he attribute shorter date time interval qualifier is used to derive Date Time Precision in the NASIS 6 Style Metadata.</w:t>
      </w:r>
    </w:p>
    <w:p w14:paraId="51E9DD79" w14:textId="77777777" w:rsidR="001B706F" w:rsidRPr="00C463D2" w:rsidRDefault="001B706F" w:rsidP="007C1A56">
      <w:pPr>
        <w:rPr>
          <w:rFonts w:ascii="Consolas" w:hAnsi="Consolas"/>
        </w:rPr>
      </w:pPr>
    </w:p>
    <w:p w14:paraId="13E25EE0" w14:textId="77777777" w:rsidR="007C1A56" w:rsidRPr="00C463D2" w:rsidRDefault="007C1A56" w:rsidP="007C1A56">
      <w:pPr>
        <w:rPr>
          <w:rFonts w:ascii="Consolas" w:hAnsi="Consolas"/>
        </w:rPr>
      </w:pPr>
      <w:r w:rsidRPr="00C463D2">
        <w:rPr>
          <w:rFonts w:ascii="Consolas" w:hAnsi="Consolas"/>
        </w:rPr>
        <w:t>Current options:</w:t>
      </w:r>
    </w:p>
    <w:tbl>
      <w:tblPr>
        <w:tblStyle w:val="TableGrid"/>
        <w:tblW w:w="0" w:type="auto"/>
        <w:tblLook w:val="04A0" w:firstRow="1" w:lastRow="0" w:firstColumn="1" w:lastColumn="0" w:noHBand="0" w:noVBand="1"/>
      </w:tblPr>
      <w:tblGrid>
        <w:gridCol w:w="9350"/>
      </w:tblGrid>
      <w:tr w:rsidR="007C1A56" w:rsidRPr="00C463D2" w14:paraId="37331EFF" w14:textId="77777777" w:rsidTr="007C1A56">
        <w:tc>
          <w:tcPr>
            <w:tcW w:w="9350" w:type="dxa"/>
          </w:tcPr>
          <w:p w14:paraId="6E5E6AC6" w14:textId="77777777" w:rsidR="007C1A56" w:rsidRPr="00C463D2" w:rsidRDefault="007C1A56" w:rsidP="007C1A56">
            <w:pPr>
              <w:rPr>
                <w:rFonts w:ascii="Consolas" w:hAnsi="Consolas"/>
              </w:rPr>
            </w:pPr>
            <w:r w:rsidRPr="00C463D2">
              <w:rPr>
                <w:rFonts w:ascii="Consolas" w:hAnsi="Consolas"/>
              </w:rPr>
              <w:t>Year</w:t>
            </w:r>
          </w:p>
        </w:tc>
      </w:tr>
      <w:tr w:rsidR="007C1A56" w:rsidRPr="00C463D2" w14:paraId="07E43188" w14:textId="77777777" w:rsidTr="007C1A56">
        <w:tc>
          <w:tcPr>
            <w:tcW w:w="9350" w:type="dxa"/>
          </w:tcPr>
          <w:p w14:paraId="3F38FA39" w14:textId="77777777" w:rsidR="007C1A56" w:rsidRPr="00C463D2" w:rsidRDefault="007C1A56" w:rsidP="007C1A56">
            <w:pPr>
              <w:rPr>
                <w:rFonts w:ascii="Consolas" w:hAnsi="Consolas"/>
              </w:rPr>
            </w:pPr>
            <w:r w:rsidRPr="00C463D2">
              <w:rPr>
                <w:rFonts w:ascii="Consolas" w:hAnsi="Consolas"/>
              </w:rPr>
              <w:t>Month</w:t>
            </w:r>
          </w:p>
        </w:tc>
      </w:tr>
      <w:tr w:rsidR="007C1A56" w:rsidRPr="00C463D2" w14:paraId="164F0620" w14:textId="77777777" w:rsidTr="007C1A56">
        <w:tc>
          <w:tcPr>
            <w:tcW w:w="9350" w:type="dxa"/>
          </w:tcPr>
          <w:p w14:paraId="584CD332" w14:textId="77777777" w:rsidR="007C1A56" w:rsidRPr="00C463D2" w:rsidRDefault="007C1A56" w:rsidP="007C1A56">
            <w:pPr>
              <w:rPr>
                <w:rFonts w:ascii="Consolas" w:hAnsi="Consolas"/>
              </w:rPr>
            </w:pPr>
            <w:r w:rsidRPr="00C463D2">
              <w:rPr>
                <w:rFonts w:ascii="Consolas" w:hAnsi="Consolas"/>
              </w:rPr>
              <w:t>Day</w:t>
            </w:r>
          </w:p>
        </w:tc>
      </w:tr>
      <w:tr w:rsidR="007C1A56" w:rsidRPr="00C463D2" w14:paraId="5EFECD45" w14:textId="77777777" w:rsidTr="007C1A56">
        <w:tc>
          <w:tcPr>
            <w:tcW w:w="9350" w:type="dxa"/>
          </w:tcPr>
          <w:p w14:paraId="70AAAEBF" w14:textId="77777777" w:rsidR="007C1A56" w:rsidRPr="00C463D2" w:rsidRDefault="007C1A56" w:rsidP="007C1A56">
            <w:pPr>
              <w:rPr>
                <w:rFonts w:ascii="Consolas" w:hAnsi="Consolas"/>
              </w:rPr>
            </w:pPr>
            <w:r w:rsidRPr="00C463D2">
              <w:rPr>
                <w:rFonts w:ascii="Consolas" w:hAnsi="Consolas"/>
              </w:rPr>
              <w:t>Hour</w:t>
            </w:r>
          </w:p>
        </w:tc>
      </w:tr>
      <w:tr w:rsidR="007C1A56" w:rsidRPr="00C463D2" w14:paraId="0DBBD192" w14:textId="77777777" w:rsidTr="007C1A56">
        <w:tc>
          <w:tcPr>
            <w:tcW w:w="9350" w:type="dxa"/>
          </w:tcPr>
          <w:p w14:paraId="7015C1E1" w14:textId="77777777" w:rsidR="007C1A56" w:rsidRPr="00C463D2" w:rsidRDefault="007C1A56" w:rsidP="007C1A56">
            <w:pPr>
              <w:rPr>
                <w:rFonts w:ascii="Consolas" w:hAnsi="Consolas"/>
              </w:rPr>
            </w:pPr>
            <w:r w:rsidRPr="00C463D2">
              <w:rPr>
                <w:rFonts w:ascii="Consolas" w:hAnsi="Consolas"/>
              </w:rPr>
              <w:t>Minute</w:t>
            </w:r>
          </w:p>
        </w:tc>
      </w:tr>
      <w:tr w:rsidR="007C1A56" w:rsidRPr="00C463D2" w14:paraId="7CF8CDC1" w14:textId="77777777" w:rsidTr="007C1A56">
        <w:tc>
          <w:tcPr>
            <w:tcW w:w="9350" w:type="dxa"/>
          </w:tcPr>
          <w:p w14:paraId="79639930" w14:textId="77777777" w:rsidR="007C1A56" w:rsidRPr="00C463D2" w:rsidRDefault="007C1A56" w:rsidP="007C1A56">
            <w:pPr>
              <w:rPr>
                <w:rFonts w:ascii="Consolas" w:hAnsi="Consolas"/>
              </w:rPr>
            </w:pPr>
            <w:r w:rsidRPr="00C463D2">
              <w:rPr>
                <w:rFonts w:ascii="Consolas" w:hAnsi="Consolas"/>
              </w:rPr>
              <w:t>Second</w:t>
            </w:r>
          </w:p>
        </w:tc>
      </w:tr>
      <w:tr w:rsidR="007C1A56" w:rsidRPr="00C463D2" w14:paraId="7452A311" w14:textId="77777777" w:rsidTr="007C1A56">
        <w:tc>
          <w:tcPr>
            <w:tcW w:w="9350" w:type="dxa"/>
          </w:tcPr>
          <w:p w14:paraId="6FFA671C" w14:textId="77777777" w:rsidR="007C1A56" w:rsidRPr="00C463D2" w:rsidRDefault="007C1A56" w:rsidP="007C1A56">
            <w:pPr>
              <w:rPr>
                <w:rFonts w:ascii="Consolas" w:hAnsi="Consolas"/>
              </w:rPr>
            </w:pPr>
            <w:r w:rsidRPr="00C463D2">
              <w:rPr>
                <w:rFonts w:ascii="Consolas" w:hAnsi="Consolas"/>
              </w:rPr>
              <w:t>Fraction</w:t>
            </w:r>
          </w:p>
        </w:tc>
      </w:tr>
    </w:tbl>
    <w:p w14:paraId="2146B3CC" w14:textId="77777777" w:rsidR="007C1A56" w:rsidRPr="00C463D2" w:rsidRDefault="007C1A56" w:rsidP="007C1A56">
      <w:pPr>
        <w:rPr>
          <w:rFonts w:ascii="Consolas" w:hAnsi="Consolas"/>
        </w:rPr>
      </w:pPr>
    </w:p>
    <w:p w14:paraId="306C4CE3" w14:textId="77777777" w:rsidR="007C1A56" w:rsidRPr="00C463D2" w:rsidRDefault="007C1A56" w:rsidP="007C1A56">
      <w:pPr>
        <w:rPr>
          <w:rFonts w:ascii="Consolas" w:hAnsi="Consolas"/>
        </w:rPr>
      </w:pPr>
      <w:bookmarkStart w:id="639" w:name="_Toc10647216"/>
      <w:bookmarkStart w:id="640" w:name="_Toc10610885"/>
      <w:r w:rsidRPr="001B706F">
        <w:rPr>
          <w:rStyle w:val="Heading3Char"/>
        </w:rPr>
        <w:t>Attribute Longer Date Time Interval Qualifier</w:t>
      </w:r>
      <w:bookmarkEnd w:id="639"/>
      <w:r w:rsidRPr="00C463D2">
        <w:rPr>
          <w:rStyle w:val="Heading2Char"/>
          <w:rFonts w:ascii="Consolas" w:hAnsi="Consolas"/>
          <w:b w:val="0"/>
          <w:color w:val="000000" w:themeColor="text1"/>
        </w:rPr>
        <w:t xml:space="preserve"> –</w:t>
      </w:r>
      <w:bookmarkEnd w:id="640"/>
      <w:r w:rsidRPr="00C463D2">
        <w:rPr>
          <w:rFonts w:ascii="Consolas" w:hAnsi="Consolas"/>
        </w:rPr>
        <w:t>The attribute longer date time interval qualifier is no longer used.</w:t>
      </w:r>
    </w:p>
    <w:p w14:paraId="45CE67A6" w14:textId="77777777" w:rsidR="001B706F" w:rsidRDefault="001B706F" w:rsidP="007C1A56">
      <w:pPr>
        <w:rPr>
          <w:rStyle w:val="Heading2Char"/>
          <w:rFonts w:ascii="Consolas" w:hAnsi="Consolas"/>
          <w:b w:val="0"/>
          <w:color w:val="000000" w:themeColor="text1"/>
        </w:rPr>
      </w:pPr>
      <w:bookmarkStart w:id="641" w:name="_Toc10610886"/>
    </w:p>
    <w:p w14:paraId="1A6B1436" w14:textId="77777777" w:rsidR="007C1A56" w:rsidRPr="00C463D2" w:rsidRDefault="007C1A56" w:rsidP="007C1A56">
      <w:pPr>
        <w:rPr>
          <w:rFonts w:ascii="Consolas" w:hAnsi="Consolas"/>
        </w:rPr>
      </w:pPr>
      <w:bookmarkStart w:id="642" w:name="_Toc10647217"/>
      <w:r w:rsidRPr="001B706F">
        <w:rPr>
          <w:rStyle w:val="Heading3Char"/>
        </w:rPr>
        <w:t>Attribute Minimum</w:t>
      </w:r>
      <w:bookmarkEnd w:id="641"/>
      <w:bookmarkEnd w:id="642"/>
      <w:r w:rsidRPr="00C463D2">
        <w:rPr>
          <w:rFonts w:ascii="Consolas" w:hAnsi="Consolas"/>
          <w:color w:val="000000" w:themeColor="text1"/>
        </w:rPr>
        <w:t xml:space="preserve"> -</w:t>
      </w:r>
      <w:r w:rsidRPr="00C463D2">
        <w:rPr>
          <w:rFonts w:ascii="Consolas" w:hAnsi="Consolas"/>
        </w:rPr>
        <w:t xml:space="preserve"> The minimum value allowed. This value is required only where appropriate. A value must obviously be within the range of the corresponding data type. A floating point value should not be expressed where precision exceeds the corresponding precision value. It is permissible to provide a minimum without a corresponding maximum, and vice versa.</w:t>
      </w:r>
    </w:p>
    <w:p w14:paraId="18F32B58" w14:textId="77777777" w:rsidR="001B706F" w:rsidRDefault="001B706F" w:rsidP="007C1A56">
      <w:pPr>
        <w:rPr>
          <w:rStyle w:val="Heading2Char"/>
          <w:rFonts w:ascii="Consolas" w:hAnsi="Consolas"/>
          <w:b w:val="0"/>
          <w:color w:val="000000" w:themeColor="text1"/>
        </w:rPr>
      </w:pPr>
      <w:bookmarkStart w:id="643" w:name="_Toc10610887"/>
    </w:p>
    <w:p w14:paraId="43D28CA3" w14:textId="77777777" w:rsidR="007C1A56" w:rsidRDefault="007C1A56" w:rsidP="007C1A56">
      <w:pPr>
        <w:rPr>
          <w:rFonts w:ascii="Consolas" w:hAnsi="Consolas"/>
        </w:rPr>
      </w:pPr>
      <w:bookmarkStart w:id="644" w:name="_Toc10647218"/>
      <w:r w:rsidRPr="001B706F">
        <w:rPr>
          <w:rStyle w:val="Heading3Char"/>
        </w:rPr>
        <w:t>Attribute Maximum</w:t>
      </w:r>
      <w:bookmarkEnd w:id="643"/>
      <w:bookmarkEnd w:id="644"/>
      <w:r w:rsidRPr="00C463D2">
        <w:rPr>
          <w:rFonts w:ascii="Consolas" w:hAnsi="Consolas"/>
          <w:color w:val="000000" w:themeColor="text1"/>
        </w:rPr>
        <w:t xml:space="preserve"> </w:t>
      </w:r>
      <w:r w:rsidRPr="00C463D2">
        <w:rPr>
          <w:rFonts w:ascii="Consolas" w:hAnsi="Consolas"/>
        </w:rPr>
        <w:t>– The maximum value allowed. This value is required only where appropriate. A value must obviously be within the range of the corresponding data type. A floating point value should not be expressed where precision exceeds the corresponding precision value. It is permissible to provide a minimum without a corresponding maximum, and vice versa.</w:t>
      </w:r>
    </w:p>
    <w:p w14:paraId="7F6A0F7E" w14:textId="77777777" w:rsidR="001B706F" w:rsidRPr="00C463D2" w:rsidRDefault="001B706F" w:rsidP="007C1A56">
      <w:pPr>
        <w:rPr>
          <w:rFonts w:ascii="Consolas" w:hAnsi="Consolas"/>
        </w:rPr>
      </w:pPr>
    </w:p>
    <w:p w14:paraId="22E16384" w14:textId="77777777" w:rsidR="007C1A56" w:rsidRPr="00B869AB" w:rsidRDefault="007C1A56" w:rsidP="00B869AB">
      <w:pPr>
        <w:rPr>
          <w:rFonts w:ascii="Consolas" w:hAnsi="Consolas"/>
        </w:rPr>
      </w:pPr>
      <w:bookmarkStart w:id="645" w:name="_Toc10647219"/>
      <w:bookmarkStart w:id="646" w:name="_Toc10610888"/>
      <w:r w:rsidRPr="00B869AB">
        <w:rPr>
          <w:rStyle w:val="Heading3Char"/>
        </w:rPr>
        <w:t>Attribute Case Sensitive</w:t>
      </w:r>
      <w:bookmarkEnd w:id="645"/>
      <w:r w:rsidRPr="00B869AB">
        <w:rPr>
          <w:rFonts w:ascii="Consolas" w:hAnsi="Consolas"/>
        </w:rPr>
        <w:t xml:space="preserve"> – This indicates that the data in the column must be searched in a case sensitive manner. Currently the only attributes that are case sensitive are the mapunit symbol and horizon name.  When generating the SQL for the database, a collation of ‘Latin1_General_BIN’ is used to indicate a case sensitive column.</w:t>
      </w:r>
      <w:bookmarkEnd w:id="646"/>
      <w:r w:rsidRPr="00B869AB">
        <w:rPr>
          <w:rFonts w:ascii="Consolas" w:hAnsi="Consolas"/>
        </w:rPr>
        <w:t xml:space="preserve"> </w:t>
      </w:r>
    </w:p>
    <w:p w14:paraId="3BB3737A" w14:textId="77777777" w:rsidR="007C1A56" w:rsidRPr="00B869AB" w:rsidRDefault="007C1A56" w:rsidP="00B869AB">
      <w:pPr>
        <w:rPr>
          <w:rFonts w:ascii="Consolas" w:hAnsi="Consolas"/>
        </w:rPr>
      </w:pPr>
    </w:p>
    <w:p w14:paraId="6E61F5D2" w14:textId="77777777" w:rsidR="007C1A56" w:rsidRPr="00B869AB" w:rsidRDefault="007C1A56" w:rsidP="00B869AB">
      <w:pPr>
        <w:rPr>
          <w:rFonts w:ascii="Consolas" w:hAnsi="Consolas"/>
        </w:rPr>
      </w:pPr>
      <w:bookmarkStart w:id="647" w:name="_Toc10647220"/>
      <w:bookmarkStart w:id="648" w:name="_Toc10610889"/>
      <w:r w:rsidRPr="00B869AB">
        <w:rPr>
          <w:rStyle w:val="Heading3Char"/>
        </w:rPr>
        <w:t>Attribute Official Definition</w:t>
      </w:r>
      <w:bookmarkEnd w:id="647"/>
      <w:r w:rsidRPr="00B869AB">
        <w:rPr>
          <w:rFonts w:ascii="Consolas" w:hAnsi="Consolas"/>
        </w:rPr>
        <w:t xml:space="preserve"> - A narrative description of each attribute. The official definition should make the purpose of this attribute clear to all potential audiences, which may include both end-users and developers. This data is stored in the NASIS 6 Style Metadata as the column description.</w:t>
      </w:r>
      <w:bookmarkEnd w:id="648"/>
    </w:p>
    <w:p w14:paraId="3F2065B6" w14:textId="77777777" w:rsidR="007C1A56" w:rsidRPr="00B869AB" w:rsidRDefault="007C1A56" w:rsidP="00B869AB">
      <w:pPr>
        <w:rPr>
          <w:rFonts w:ascii="Consolas" w:hAnsi="Consolas"/>
        </w:rPr>
      </w:pPr>
    </w:p>
    <w:p w14:paraId="58EACAA9" w14:textId="77777777" w:rsidR="007C1A56" w:rsidRPr="00B869AB" w:rsidRDefault="007C1A56" w:rsidP="00B869AB">
      <w:pPr>
        <w:rPr>
          <w:rFonts w:ascii="Consolas" w:hAnsi="Consolas"/>
        </w:rPr>
      </w:pPr>
      <w:bookmarkStart w:id="649" w:name="_Toc10647221"/>
      <w:bookmarkStart w:id="650" w:name="_Toc10610890"/>
      <w:r w:rsidRPr="00B869AB">
        <w:rPr>
          <w:rStyle w:val="Heading3Char"/>
          <w:rFonts w:ascii="Consolas" w:hAnsi="Consolas"/>
          <w:b w:val="0"/>
          <w:bCs w:val="0"/>
          <w:i w:val="0"/>
          <w:sz w:val="22"/>
          <w:szCs w:val="22"/>
        </w:rPr>
        <w:t>Attribute Extended Definition</w:t>
      </w:r>
      <w:bookmarkEnd w:id="649"/>
      <w:r w:rsidRPr="00B869AB">
        <w:rPr>
          <w:rFonts w:ascii="Consolas" w:hAnsi="Consolas"/>
        </w:rPr>
        <w:t xml:space="preserve"> - An expanded narrative description of each attribute. The extended definition should expand on the purpose and use this attribute. This data is stored in the NASIS 6 Style Metadata as the column help text</w:t>
      </w:r>
      <w:bookmarkEnd w:id="650"/>
    </w:p>
    <w:p w14:paraId="426DA38A" w14:textId="77777777" w:rsidR="007C1A56" w:rsidRPr="00C463D2" w:rsidRDefault="007C1A56" w:rsidP="001B706F">
      <w:pPr>
        <w:rPr>
          <w:rFonts w:ascii="Consolas" w:hAnsi="Consolas"/>
        </w:rPr>
      </w:pPr>
    </w:p>
    <w:p w14:paraId="0327BF6D" w14:textId="77777777" w:rsidR="007C1A56" w:rsidRPr="0087707A" w:rsidRDefault="007C1A56" w:rsidP="0087707A">
      <w:pPr>
        <w:rPr>
          <w:rFonts w:ascii="Consolas" w:hAnsi="Consolas"/>
        </w:rPr>
      </w:pPr>
      <w:bookmarkStart w:id="651" w:name="_Toc10610891"/>
      <w:bookmarkStart w:id="652" w:name="_Toc10647222"/>
      <w:r w:rsidRPr="0087707A">
        <w:rPr>
          <w:rStyle w:val="Heading3Char"/>
          <w:rFonts w:ascii="Consolas" w:hAnsi="Consolas"/>
          <w:sz w:val="22"/>
          <w:szCs w:val="22"/>
        </w:rPr>
        <w:t>Attribute Id</w:t>
      </w:r>
      <w:bookmarkEnd w:id="651"/>
      <w:bookmarkEnd w:id="652"/>
      <w:r w:rsidRPr="0087707A">
        <w:rPr>
          <w:rFonts w:ascii="Consolas" w:hAnsi="Consolas"/>
          <w:color w:val="000000" w:themeColor="text1"/>
        </w:rPr>
        <w:t xml:space="preserve"> -</w:t>
      </w:r>
      <w:r w:rsidRPr="0087707A">
        <w:rPr>
          <w:rFonts w:ascii="Consolas" w:hAnsi="Consolas"/>
        </w:rPr>
        <w:t xml:space="preserve"> An integer value that uniquely identifies an attribute. The attribute ID must be unique within a specific data model. Using the attribute ID allows the same ID to be used for all versions of a data model.  For example, the ‘area name’ attribute ID of 4542 has been used in all releases of NASIS, NASIS 5.1 to the current NASIS data model.  Must be unique within each database.</w:t>
      </w:r>
    </w:p>
    <w:p w14:paraId="26E7675B" w14:textId="77777777" w:rsidR="007C1A56" w:rsidRPr="00C463D2" w:rsidRDefault="007C1A56" w:rsidP="007C1A56">
      <w:pPr>
        <w:rPr>
          <w:rFonts w:ascii="Consolas" w:hAnsi="Consolas"/>
        </w:rPr>
      </w:pPr>
    </w:p>
    <w:p w14:paraId="1674CEBA" w14:textId="16D0C590" w:rsidR="007C1A56" w:rsidRDefault="007C1A56" w:rsidP="007C1A56">
      <w:pPr>
        <w:rPr>
          <w:ins w:id="653" w:author="Tan, Ann - NRCS, Arcata, CA" w:date="2019-08-06T14:33:00Z"/>
          <w:rFonts w:ascii="Consolas" w:hAnsi="Consolas"/>
        </w:rPr>
      </w:pPr>
      <w:r w:rsidRPr="00C463D2">
        <w:rPr>
          <w:rFonts w:ascii="Consolas" w:hAnsi="Consolas"/>
        </w:rPr>
        <w:t>The Attribute IDs can be manually entered, if you want to control what attribute IDs are used or there is a calculation under ‘Attribute’ to populate null values. The calculation is called ‘Update Attribute ID where ID is null’. Running the calculation on the selected set, instead of highlighting specific rows, makes sure that all null Attribute IDs get populated.</w:t>
      </w:r>
    </w:p>
    <w:p w14:paraId="6237D4D1" w14:textId="12EC35E9" w:rsidR="00D91B73" w:rsidRDefault="00D91B73" w:rsidP="007C1A56">
      <w:pPr>
        <w:rPr>
          <w:ins w:id="654" w:author="Tan, Ann - NRCS, Arcata, CA" w:date="2019-08-06T14:33:00Z"/>
          <w:rFonts w:ascii="Consolas" w:hAnsi="Consolas"/>
        </w:rPr>
      </w:pPr>
    </w:p>
    <w:p w14:paraId="0ADCF946" w14:textId="60F9D46B" w:rsidR="00D91B73" w:rsidRDefault="00D91B73" w:rsidP="007C1A56">
      <w:pPr>
        <w:rPr>
          <w:rFonts w:ascii="Consolas" w:hAnsi="Consolas"/>
        </w:rPr>
      </w:pPr>
      <w:ins w:id="655" w:author="Tan, Ann - NRCS, Arcata, CA" w:date="2019-08-06T14:33:00Z">
        <w:r>
          <w:rPr>
            <w:rFonts w:ascii="Consolas" w:hAnsi="Consolas"/>
          </w:rPr>
          <w:t>Use calculation to populate</w:t>
        </w:r>
      </w:ins>
    </w:p>
    <w:p w14:paraId="1A2B76B0" w14:textId="77777777" w:rsidR="00205E9A" w:rsidRPr="00C463D2" w:rsidRDefault="00205E9A" w:rsidP="007C1A56">
      <w:pPr>
        <w:rPr>
          <w:rFonts w:ascii="Consolas" w:hAnsi="Consolas"/>
        </w:rPr>
      </w:pPr>
    </w:p>
    <w:p w14:paraId="1074EB7F" w14:textId="77777777" w:rsidR="007C1A56" w:rsidRPr="00C463D2" w:rsidRDefault="007C1A56" w:rsidP="00205E9A">
      <w:pPr>
        <w:pStyle w:val="Heading2"/>
      </w:pPr>
      <w:bookmarkStart w:id="656" w:name="_Toc10610892"/>
      <w:bookmarkStart w:id="657" w:name="_Toc10647223"/>
      <w:r w:rsidRPr="00C463D2">
        <w:t>Tablecolumn</w:t>
      </w:r>
      <w:bookmarkEnd w:id="656"/>
      <w:bookmarkEnd w:id="657"/>
    </w:p>
    <w:p w14:paraId="707B2B65" w14:textId="77777777" w:rsidR="007C1A56" w:rsidRPr="00C463D2" w:rsidRDefault="007C1A56" w:rsidP="007C1A56">
      <w:pPr>
        <w:rPr>
          <w:rFonts w:ascii="Consolas" w:hAnsi="Consolas"/>
        </w:rPr>
      </w:pPr>
    </w:p>
    <w:p w14:paraId="403CADBD" w14:textId="77777777" w:rsidR="007C1A56" w:rsidRPr="00C463D2" w:rsidRDefault="007C1A56" w:rsidP="007C1A56">
      <w:pPr>
        <w:rPr>
          <w:rFonts w:ascii="Consolas" w:hAnsi="Consolas"/>
        </w:rPr>
      </w:pPr>
      <w:bookmarkStart w:id="658" w:name="_Toc10610893"/>
      <w:bookmarkStart w:id="659" w:name="_Toc10647224"/>
      <w:r w:rsidRPr="00CD6FE8">
        <w:rPr>
          <w:rStyle w:val="Heading3Char"/>
        </w:rPr>
        <w:t>Column Default Sequence</w:t>
      </w:r>
      <w:bookmarkEnd w:id="658"/>
      <w:bookmarkEnd w:id="659"/>
      <w:r w:rsidRPr="00C463D2">
        <w:rPr>
          <w:rFonts w:ascii="Consolas" w:hAnsi="Consolas"/>
        </w:rPr>
        <w:tab/>
        <w:t>The column default sequence is used to order the list of columns for each table. Required.</w:t>
      </w:r>
    </w:p>
    <w:p w14:paraId="72E202CD" w14:textId="77777777" w:rsidR="007C1A56" w:rsidRPr="00C463D2" w:rsidRDefault="007C1A56" w:rsidP="007C1A56">
      <w:pPr>
        <w:rPr>
          <w:rFonts w:ascii="Consolas" w:hAnsi="Consolas"/>
        </w:rPr>
      </w:pPr>
    </w:p>
    <w:p w14:paraId="639255D3" w14:textId="77777777" w:rsidR="007C1A56" w:rsidRPr="00C463D2" w:rsidRDefault="007C1A56" w:rsidP="007C1A56">
      <w:pPr>
        <w:rPr>
          <w:rFonts w:ascii="Consolas" w:hAnsi="Consolas"/>
        </w:rPr>
      </w:pPr>
      <w:bookmarkStart w:id="660" w:name="_Toc10610894"/>
      <w:bookmarkStart w:id="661" w:name="_Toc10647225"/>
      <w:r w:rsidRPr="00CD6FE8">
        <w:rPr>
          <w:rStyle w:val="Heading3Char"/>
        </w:rPr>
        <w:t>Attributeiid</w:t>
      </w:r>
      <w:bookmarkEnd w:id="660"/>
      <w:bookmarkEnd w:id="661"/>
      <w:r w:rsidRPr="00C463D2">
        <w:rPr>
          <w:rFonts w:ascii="Consolas" w:hAnsi="Consolas"/>
        </w:rPr>
        <w:t xml:space="preserve"> - The attribute that is associated with this tablecolumn record is determined by selecting the appropriate attribute from a drop down menu.</w:t>
      </w:r>
    </w:p>
    <w:p w14:paraId="7FF37A75" w14:textId="77777777" w:rsidR="007C1A56" w:rsidRPr="00C463D2" w:rsidRDefault="007C1A56" w:rsidP="007C1A56">
      <w:pPr>
        <w:rPr>
          <w:rFonts w:ascii="Consolas" w:hAnsi="Consolas"/>
        </w:rPr>
      </w:pPr>
    </w:p>
    <w:p w14:paraId="3AADCF8B" w14:textId="77777777" w:rsidR="007C1A56" w:rsidRPr="00C463D2" w:rsidRDefault="007C1A56" w:rsidP="007C1A56">
      <w:pPr>
        <w:rPr>
          <w:rFonts w:ascii="Consolas" w:hAnsi="Consolas"/>
        </w:rPr>
      </w:pPr>
      <w:bookmarkStart w:id="662" w:name="_Toc10610895"/>
      <w:bookmarkStart w:id="663" w:name="_Toc10647226"/>
      <w:r w:rsidRPr="00CD6FE8">
        <w:rPr>
          <w:rStyle w:val="Heading3Char"/>
        </w:rPr>
        <w:t>Column Label</w:t>
      </w:r>
      <w:bookmarkEnd w:id="662"/>
      <w:bookmarkEnd w:id="663"/>
      <w:r w:rsidRPr="00C463D2">
        <w:rPr>
          <w:rFonts w:ascii="Consolas" w:hAnsi="Consolas"/>
        </w:rPr>
        <w:t xml:space="preserve"> - A column label may contain a maximum of 80 characters.  A column label may contain any valid printable character. Required.</w:t>
      </w:r>
    </w:p>
    <w:p w14:paraId="38FFD6D9" w14:textId="77777777" w:rsidR="007C1A56" w:rsidRPr="00C463D2" w:rsidRDefault="007C1A56" w:rsidP="007C1A56">
      <w:pPr>
        <w:rPr>
          <w:rFonts w:ascii="Consolas" w:hAnsi="Consolas"/>
        </w:rPr>
      </w:pPr>
    </w:p>
    <w:p w14:paraId="49E20405" w14:textId="77777777" w:rsidR="007C1A56" w:rsidRPr="00C463D2" w:rsidRDefault="007C1A56" w:rsidP="007C1A56">
      <w:pPr>
        <w:rPr>
          <w:rFonts w:ascii="Consolas" w:hAnsi="Consolas"/>
        </w:rPr>
      </w:pPr>
      <w:bookmarkStart w:id="664" w:name="_Toc10610896"/>
      <w:bookmarkStart w:id="665" w:name="_Toc10647227"/>
      <w:r w:rsidRPr="00CD6FE8">
        <w:rPr>
          <w:rStyle w:val="Heading3Char"/>
        </w:rPr>
        <w:t>Physical Data Type</w:t>
      </w:r>
      <w:bookmarkEnd w:id="664"/>
      <w:bookmarkEnd w:id="665"/>
      <w:r w:rsidRPr="00C463D2">
        <w:rPr>
          <w:rFonts w:ascii="Consolas" w:hAnsi="Consolas"/>
          <w:color w:val="000000" w:themeColor="text1"/>
        </w:rPr>
        <w:t xml:space="preserve"> </w:t>
      </w:r>
      <w:r w:rsidRPr="00C463D2">
        <w:rPr>
          <w:rFonts w:ascii="Consolas" w:hAnsi="Consolas"/>
        </w:rPr>
        <w:t xml:space="preserve">- Indicates the corresponding column's physical data </w:t>
      </w:r>
      <w:r w:rsidRPr="00C463D2">
        <w:rPr>
          <w:rFonts w:ascii="Consolas" w:hAnsi="Consolas"/>
        </w:rPr>
        <w:lastRenderedPageBreak/>
        <w:t xml:space="preserve">type. The logical data type property is entered for the attribute. The logical data type and the physical data types should be compatible, for instance it would not make sense to select ‘datetime’ and the logical data type and then select ‘integer’ for the physical data type. Required. </w:t>
      </w:r>
    </w:p>
    <w:p w14:paraId="7EC10EB3" w14:textId="77777777" w:rsidR="007C1A56" w:rsidRPr="00C463D2" w:rsidRDefault="007C1A56" w:rsidP="007C1A56">
      <w:pPr>
        <w:rPr>
          <w:rFonts w:ascii="Consolas" w:hAnsi="Consolas"/>
        </w:rPr>
      </w:pPr>
    </w:p>
    <w:p w14:paraId="4F5DF5E4" w14:textId="77777777" w:rsidR="007C1A56" w:rsidRPr="008754C5" w:rsidRDefault="007C1A56" w:rsidP="008754C5">
      <w:pPr>
        <w:pStyle w:val="Heading4"/>
      </w:pPr>
      <w:r w:rsidRPr="008754C5">
        <w:t xml:space="preserve">Process for adding/changing physical data types.  </w:t>
      </w:r>
    </w:p>
    <w:p w14:paraId="62AF183F" w14:textId="77777777" w:rsidR="007C1A56" w:rsidRPr="00C463D2" w:rsidRDefault="007C1A56" w:rsidP="007C1A56">
      <w:pPr>
        <w:rPr>
          <w:rFonts w:ascii="Consolas" w:hAnsi="Consolas"/>
        </w:rPr>
      </w:pPr>
    </w:p>
    <w:p w14:paraId="724222B8" w14:textId="77777777" w:rsidR="007C1A56" w:rsidRPr="00C463D2" w:rsidRDefault="007C1A56" w:rsidP="007C1A56">
      <w:pPr>
        <w:rPr>
          <w:rFonts w:ascii="Consolas" w:hAnsi="Consolas"/>
        </w:rPr>
      </w:pPr>
      <w:r w:rsidRPr="00C463D2">
        <w:rPr>
          <w:rFonts w:ascii="Consolas" w:hAnsi="Consolas"/>
        </w:rPr>
        <w:t>Just adding a new physical data type to the domaindetail table or making changes to the domaindetail data is not sufficient to actually see these changes in NASIS because NASIS is metadata driven and the list physical data types are coming from the MetadataDomainDetail table, not the domaindetail table.  There are two options for showing changes to the physical data types in NASIS: 1)Release a new version of NASIS which includes the domaindetail changes or 2)Make the changes to the physical data type in the MetadataDomainDetail table on the NASIS server database, wait a day, then reinitialize your local NASIS client database.  There is a nightly BCP process at NITC that downloads all of the metadata tables from the NASIS server database, which is used when a NASIS client data is reinitialized. The DomainID value for physical data type is 5199.</w:t>
      </w:r>
    </w:p>
    <w:p w14:paraId="6E3AD404" w14:textId="77777777" w:rsidR="007C1A56" w:rsidRPr="00C463D2" w:rsidRDefault="007C1A56" w:rsidP="007C1A56">
      <w:pPr>
        <w:rPr>
          <w:rFonts w:ascii="Consolas" w:hAnsi="Consolas"/>
        </w:rPr>
      </w:pPr>
    </w:p>
    <w:p w14:paraId="61E4A24D" w14:textId="77777777" w:rsidR="007C1A56" w:rsidRPr="00C463D2" w:rsidRDefault="007C1A56" w:rsidP="00CD6FE8">
      <w:pPr>
        <w:ind w:left="720"/>
        <w:rPr>
          <w:rFonts w:ascii="Consolas" w:hAnsi="Consolas"/>
        </w:rPr>
      </w:pPr>
      <w:r w:rsidRPr="00C463D2">
        <w:rPr>
          <w:rFonts w:ascii="Consolas" w:hAnsi="Consolas"/>
          <w:b/>
        </w:rPr>
        <w:t>NOTE:</w:t>
      </w:r>
      <w:r w:rsidRPr="00C463D2">
        <w:rPr>
          <w:rFonts w:ascii="Consolas" w:hAnsi="Consolas"/>
        </w:rPr>
        <w:t xml:space="preserve"> New physical data types cannot be added to the NASIS database without making application changes.</w:t>
      </w:r>
    </w:p>
    <w:p w14:paraId="1B333FC3" w14:textId="77777777" w:rsidR="007C1A56" w:rsidRPr="00C463D2" w:rsidRDefault="007C1A56" w:rsidP="007C1A56">
      <w:pPr>
        <w:rPr>
          <w:rFonts w:ascii="Consolas" w:hAnsi="Consolas"/>
        </w:rPr>
      </w:pPr>
    </w:p>
    <w:p w14:paraId="1821E2E0" w14:textId="77777777" w:rsidR="007C1A56" w:rsidRPr="00C463D2" w:rsidRDefault="007C1A56" w:rsidP="007C1A56">
      <w:pPr>
        <w:rPr>
          <w:rFonts w:ascii="Consolas" w:hAnsi="Consolas"/>
        </w:rPr>
      </w:pPr>
      <w:bookmarkStart w:id="666" w:name="_Toc10610897"/>
      <w:bookmarkStart w:id="667" w:name="_Toc10647228"/>
      <w:r w:rsidRPr="00CD6FE8">
        <w:rPr>
          <w:rStyle w:val="Heading3Char"/>
        </w:rPr>
        <w:t>Column Display Size</w:t>
      </w:r>
      <w:r w:rsidRPr="00C463D2">
        <w:rPr>
          <w:rStyle w:val="Heading3Char"/>
          <w:rFonts w:ascii="Consolas" w:hAnsi="Consolas"/>
          <w:b w:val="0"/>
          <w:color w:val="000000" w:themeColor="text1"/>
        </w:rPr>
        <w:t xml:space="preserve"> -</w:t>
      </w:r>
      <w:bookmarkEnd w:id="666"/>
      <w:bookmarkEnd w:id="667"/>
      <w:r w:rsidRPr="00C463D2">
        <w:rPr>
          <w:rStyle w:val="Heading3Char"/>
          <w:rFonts w:ascii="Consolas" w:hAnsi="Consolas"/>
          <w:b w:val="0"/>
          <w:color w:val="000000" w:themeColor="text1"/>
        </w:rPr>
        <w:t xml:space="preserve"> </w:t>
      </w:r>
      <w:r w:rsidRPr="00C463D2">
        <w:rPr>
          <w:rFonts w:ascii="Consolas" w:hAnsi="Consolas"/>
        </w:rPr>
        <w:t>The default display width of a column in spreadsheet view and reports, in characters.</w:t>
      </w:r>
    </w:p>
    <w:p w14:paraId="67096657" w14:textId="77777777" w:rsidR="007C1A56" w:rsidRPr="00C463D2" w:rsidRDefault="007C1A56" w:rsidP="007C1A56">
      <w:pPr>
        <w:rPr>
          <w:rFonts w:ascii="Consolas" w:hAnsi="Consolas"/>
        </w:rPr>
      </w:pPr>
    </w:p>
    <w:p w14:paraId="6EA815EF" w14:textId="77777777" w:rsidR="007C1A56" w:rsidRPr="00C463D2" w:rsidRDefault="007C1A56" w:rsidP="007C1A56">
      <w:pPr>
        <w:rPr>
          <w:rFonts w:ascii="Consolas" w:hAnsi="Consolas"/>
        </w:rPr>
      </w:pPr>
      <w:bookmarkStart w:id="668" w:name="_Toc10610898"/>
      <w:bookmarkStart w:id="669" w:name="_Toc10647229"/>
      <w:r w:rsidRPr="00CD6FE8">
        <w:rPr>
          <w:rStyle w:val="Heading3Char"/>
        </w:rPr>
        <w:t>Default Type</w:t>
      </w:r>
      <w:bookmarkEnd w:id="668"/>
      <w:bookmarkEnd w:id="669"/>
      <w:r w:rsidRPr="00C463D2">
        <w:rPr>
          <w:rFonts w:ascii="Consolas" w:hAnsi="Consolas"/>
          <w:color w:val="000000" w:themeColor="text1"/>
        </w:rPr>
        <w:t xml:space="preserve"> </w:t>
      </w:r>
      <w:r w:rsidRPr="00C463D2">
        <w:rPr>
          <w:rFonts w:ascii="Consolas" w:hAnsi="Consolas"/>
        </w:rPr>
        <w:t>- The type of data to be used as the default value for a table column. Below is the current list of default values that can be selected.</w:t>
      </w:r>
    </w:p>
    <w:p w14:paraId="415E551B" w14:textId="77777777"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4675"/>
        <w:gridCol w:w="4675"/>
      </w:tblGrid>
      <w:tr w:rsidR="007C1A56" w:rsidRPr="00C463D2" w14:paraId="2B15695C" w14:textId="77777777" w:rsidTr="007C1A56">
        <w:tc>
          <w:tcPr>
            <w:tcW w:w="4675" w:type="dxa"/>
            <w:shd w:val="clear" w:color="auto" w:fill="FFFF00"/>
          </w:tcPr>
          <w:p w14:paraId="5AF3BA35" w14:textId="77777777" w:rsidR="007C1A56" w:rsidRPr="00C463D2" w:rsidRDefault="007C1A56" w:rsidP="007C1A56">
            <w:pPr>
              <w:rPr>
                <w:rFonts w:ascii="Consolas" w:hAnsi="Consolas"/>
              </w:rPr>
            </w:pPr>
            <w:r w:rsidRPr="00C463D2">
              <w:rPr>
                <w:rFonts w:ascii="Consolas" w:hAnsi="Consolas"/>
              </w:rPr>
              <w:t>Choice Sequence</w:t>
            </w:r>
          </w:p>
        </w:tc>
        <w:tc>
          <w:tcPr>
            <w:tcW w:w="4675" w:type="dxa"/>
            <w:shd w:val="clear" w:color="auto" w:fill="FFFF00"/>
          </w:tcPr>
          <w:p w14:paraId="533B7572" w14:textId="77777777" w:rsidR="007C1A56" w:rsidRPr="00C463D2" w:rsidRDefault="007C1A56" w:rsidP="007C1A56">
            <w:pPr>
              <w:rPr>
                <w:rFonts w:ascii="Consolas" w:hAnsi="Consolas"/>
              </w:rPr>
            </w:pPr>
            <w:r w:rsidRPr="00C463D2">
              <w:rPr>
                <w:rFonts w:ascii="Consolas" w:hAnsi="Consolas"/>
              </w:rPr>
              <w:t>Default Type</w:t>
            </w:r>
          </w:p>
        </w:tc>
      </w:tr>
      <w:tr w:rsidR="007C1A56" w:rsidRPr="00C463D2" w14:paraId="4F71624A" w14:textId="77777777" w:rsidTr="007C1A56">
        <w:tc>
          <w:tcPr>
            <w:tcW w:w="4675" w:type="dxa"/>
          </w:tcPr>
          <w:p w14:paraId="6F77CB2E" w14:textId="77777777" w:rsidR="007C1A56" w:rsidRPr="00C463D2" w:rsidRDefault="007C1A56" w:rsidP="007C1A56">
            <w:pPr>
              <w:rPr>
                <w:rFonts w:ascii="Consolas" w:hAnsi="Consolas"/>
              </w:rPr>
            </w:pPr>
            <w:r w:rsidRPr="00C463D2">
              <w:rPr>
                <w:rFonts w:ascii="Consolas" w:hAnsi="Consolas"/>
              </w:rPr>
              <w:t>1</w:t>
            </w:r>
          </w:p>
        </w:tc>
        <w:tc>
          <w:tcPr>
            <w:tcW w:w="4675" w:type="dxa"/>
          </w:tcPr>
          <w:p w14:paraId="61BA9EF7" w14:textId="77777777" w:rsidR="007C1A56" w:rsidRPr="00C463D2" w:rsidRDefault="007C1A56" w:rsidP="007C1A56">
            <w:pPr>
              <w:rPr>
                <w:rFonts w:ascii="Consolas" w:hAnsi="Consolas"/>
              </w:rPr>
            </w:pPr>
            <w:r w:rsidRPr="00C463D2">
              <w:rPr>
                <w:rFonts w:ascii="Consolas" w:hAnsi="Consolas"/>
              </w:rPr>
              <w:t>current date/time</w:t>
            </w:r>
          </w:p>
        </w:tc>
      </w:tr>
      <w:tr w:rsidR="007C1A56" w:rsidRPr="00C463D2" w14:paraId="31BC1096" w14:textId="77777777" w:rsidTr="007C1A56">
        <w:tc>
          <w:tcPr>
            <w:tcW w:w="4675" w:type="dxa"/>
          </w:tcPr>
          <w:p w14:paraId="4BD494B0" w14:textId="77777777" w:rsidR="007C1A56" w:rsidRPr="00C463D2" w:rsidRDefault="007C1A56" w:rsidP="007C1A56">
            <w:pPr>
              <w:rPr>
                <w:rFonts w:ascii="Consolas" w:hAnsi="Consolas"/>
              </w:rPr>
            </w:pPr>
            <w:r w:rsidRPr="00C463D2">
              <w:rPr>
                <w:rFonts w:ascii="Consolas" w:hAnsi="Consolas"/>
              </w:rPr>
              <w:t>2</w:t>
            </w:r>
          </w:p>
        </w:tc>
        <w:tc>
          <w:tcPr>
            <w:tcW w:w="4675" w:type="dxa"/>
          </w:tcPr>
          <w:p w14:paraId="3558FBAE" w14:textId="77777777" w:rsidR="007C1A56" w:rsidRPr="00C463D2" w:rsidRDefault="007C1A56" w:rsidP="007C1A56">
            <w:pPr>
              <w:rPr>
                <w:rFonts w:ascii="Consolas" w:hAnsi="Consolas"/>
              </w:rPr>
            </w:pPr>
            <w:r w:rsidRPr="00C463D2">
              <w:rPr>
                <w:rFonts w:ascii="Consolas" w:hAnsi="Consolas"/>
              </w:rPr>
              <w:t>literal</w:t>
            </w:r>
          </w:p>
        </w:tc>
      </w:tr>
      <w:tr w:rsidR="007C1A56" w:rsidRPr="00C463D2" w14:paraId="06DF00D6" w14:textId="77777777" w:rsidTr="007C1A56">
        <w:tc>
          <w:tcPr>
            <w:tcW w:w="4675" w:type="dxa"/>
          </w:tcPr>
          <w:p w14:paraId="16D5242F" w14:textId="77777777" w:rsidR="007C1A56" w:rsidRPr="00C463D2" w:rsidRDefault="007C1A56" w:rsidP="007C1A56">
            <w:pPr>
              <w:rPr>
                <w:rFonts w:ascii="Consolas" w:hAnsi="Consolas"/>
              </w:rPr>
            </w:pPr>
            <w:r w:rsidRPr="00C463D2">
              <w:rPr>
                <w:rFonts w:ascii="Consolas" w:hAnsi="Consolas"/>
              </w:rPr>
              <w:t>3</w:t>
            </w:r>
          </w:p>
        </w:tc>
        <w:tc>
          <w:tcPr>
            <w:tcW w:w="4675" w:type="dxa"/>
          </w:tcPr>
          <w:p w14:paraId="09D9E2D0" w14:textId="77777777" w:rsidR="007C1A56" w:rsidRPr="00C463D2" w:rsidRDefault="007C1A56" w:rsidP="007C1A56">
            <w:pPr>
              <w:rPr>
                <w:rFonts w:ascii="Consolas" w:hAnsi="Consolas"/>
              </w:rPr>
            </w:pPr>
            <w:r w:rsidRPr="00C463D2">
              <w:rPr>
                <w:rFonts w:ascii="Consolas" w:hAnsi="Consolas"/>
              </w:rPr>
              <w:t>nasis group ID</w:t>
            </w:r>
          </w:p>
        </w:tc>
      </w:tr>
      <w:tr w:rsidR="007C1A56" w:rsidRPr="00C463D2" w14:paraId="3D567DE2" w14:textId="77777777" w:rsidTr="007C1A56">
        <w:tc>
          <w:tcPr>
            <w:tcW w:w="4675" w:type="dxa"/>
          </w:tcPr>
          <w:p w14:paraId="342FB8DB" w14:textId="77777777" w:rsidR="007C1A56" w:rsidRPr="00C463D2" w:rsidRDefault="007C1A56" w:rsidP="007C1A56">
            <w:pPr>
              <w:rPr>
                <w:rFonts w:ascii="Consolas" w:hAnsi="Consolas"/>
              </w:rPr>
            </w:pPr>
            <w:r w:rsidRPr="00C463D2">
              <w:rPr>
                <w:rFonts w:ascii="Consolas" w:hAnsi="Consolas"/>
              </w:rPr>
              <w:t>4</w:t>
            </w:r>
          </w:p>
        </w:tc>
        <w:tc>
          <w:tcPr>
            <w:tcW w:w="4675" w:type="dxa"/>
          </w:tcPr>
          <w:p w14:paraId="25D37C5B" w14:textId="77777777" w:rsidR="007C1A56" w:rsidRPr="00C463D2" w:rsidRDefault="007C1A56" w:rsidP="007C1A56">
            <w:pPr>
              <w:rPr>
                <w:rFonts w:ascii="Consolas" w:hAnsi="Consolas"/>
              </w:rPr>
            </w:pPr>
            <w:r w:rsidRPr="00C463D2">
              <w:rPr>
                <w:rFonts w:ascii="Consolas" w:hAnsi="Consolas"/>
              </w:rPr>
              <w:t>nasis site ID</w:t>
            </w:r>
          </w:p>
        </w:tc>
      </w:tr>
      <w:tr w:rsidR="007C1A56" w:rsidRPr="00C463D2" w14:paraId="5C918A49" w14:textId="77777777" w:rsidTr="007C1A56">
        <w:tc>
          <w:tcPr>
            <w:tcW w:w="4675" w:type="dxa"/>
          </w:tcPr>
          <w:p w14:paraId="3A28243D" w14:textId="77777777" w:rsidR="007C1A56" w:rsidRPr="00C463D2" w:rsidRDefault="007C1A56" w:rsidP="007C1A56">
            <w:pPr>
              <w:rPr>
                <w:rFonts w:ascii="Consolas" w:hAnsi="Consolas"/>
              </w:rPr>
            </w:pPr>
            <w:r w:rsidRPr="00C463D2">
              <w:rPr>
                <w:rFonts w:ascii="Consolas" w:hAnsi="Consolas"/>
              </w:rPr>
              <w:t>5</w:t>
            </w:r>
          </w:p>
        </w:tc>
        <w:tc>
          <w:tcPr>
            <w:tcW w:w="4675" w:type="dxa"/>
          </w:tcPr>
          <w:p w14:paraId="31030989" w14:textId="77777777" w:rsidR="007C1A56" w:rsidRPr="00C463D2" w:rsidRDefault="007C1A56" w:rsidP="007C1A56">
            <w:pPr>
              <w:rPr>
                <w:rFonts w:ascii="Consolas" w:hAnsi="Consolas"/>
              </w:rPr>
            </w:pPr>
            <w:r w:rsidRPr="00C463D2">
              <w:rPr>
                <w:rFonts w:ascii="Consolas" w:hAnsi="Consolas"/>
              </w:rPr>
              <w:t>nasis user ID</w:t>
            </w:r>
          </w:p>
        </w:tc>
      </w:tr>
      <w:tr w:rsidR="007C1A56" w:rsidRPr="00C463D2" w14:paraId="3314F001" w14:textId="77777777" w:rsidTr="007C1A56">
        <w:tc>
          <w:tcPr>
            <w:tcW w:w="4675" w:type="dxa"/>
          </w:tcPr>
          <w:p w14:paraId="5672F13A" w14:textId="77777777" w:rsidR="007C1A56" w:rsidRPr="00C463D2" w:rsidRDefault="007C1A56" w:rsidP="007C1A56">
            <w:pPr>
              <w:rPr>
                <w:rFonts w:ascii="Consolas" w:hAnsi="Consolas"/>
              </w:rPr>
            </w:pPr>
            <w:r w:rsidRPr="00C463D2">
              <w:rPr>
                <w:rFonts w:ascii="Consolas" w:hAnsi="Consolas"/>
              </w:rPr>
              <w:t>6</w:t>
            </w:r>
          </w:p>
        </w:tc>
        <w:tc>
          <w:tcPr>
            <w:tcW w:w="4675" w:type="dxa"/>
          </w:tcPr>
          <w:p w14:paraId="129D2EB1" w14:textId="77777777" w:rsidR="007C1A56" w:rsidRPr="00C463D2" w:rsidRDefault="007C1A56" w:rsidP="007C1A56">
            <w:pPr>
              <w:rPr>
                <w:rFonts w:ascii="Consolas" w:hAnsi="Consolas"/>
              </w:rPr>
            </w:pPr>
            <w:r w:rsidRPr="00C463D2">
              <w:rPr>
                <w:rFonts w:ascii="Consolas" w:hAnsi="Consolas"/>
              </w:rPr>
              <w:t>identity</w:t>
            </w:r>
          </w:p>
        </w:tc>
      </w:tr>
      <w:tr w:rsidR="007C1A56" w:rsidRPr="00C463D2" w14:paraId="2FD35319" w14:textId="77777777" w:rsidTr="007C1A56">
        <w:tc>
          <w:tcPr>
            <w:tcW w:w="4675" w:type="dxa"/>
          </w:tcPr>
          <w:p w14:paraId="45481694" w14:textId="77777777" w:rsidR="007C1A56" w:rsidRPr="00C463D2" w:rsidRDefault="007C1A56" w:rsidP="007C1A56">
            <w:pPr>
              <w:rPr>
                <w:rFonts w:ascii="Consolas" w:hAnsi="Consolas"/>
              </w:rPr>
            </w:pPr>
            <w:r w:rsidRPr="00C463D2">
              <w:rPr>
                <w:rFonts w:ascii="Consolas" w:hAnsi="Consolas"/>
              </w:rPr>
              <w:t>7</w:t>
            </w:r>
          </w:p>
        </w:tc>
        <w:tc>
          <w:tcPr>
            <w:tcW w:w="4675" w:type="dxa"/>
          </w:tcPr>
          <w:p w14:paraId="7996F8CA" w14:textId="77777777" w:rsidR="007C1A56" w:rsidRPr="00C463D2" w:rsidRDefault="007C1A56" w:rsidP="007C1A56">
            <w:pPr>
              <w:rPr>
                <w:rFonts w:ascii="Consolas" w:hAnsi="Consolas"/>
              </w:rPr>
            </w:pPr>
            <w:r w:rsidRPr="00C463D2">
              <w:rPr>
                <w:rFonts w:ascii="Consolas" w:hAnsi="Consolas"/>
              </w:rPr>
              <w:t>zero length string</w:t>
            </w:r>
          </w:p>
        </w:tc>
      </w:tr>
      <w:tr w:rsidR="007C1A56" w:rsidRPr="00C463D2" w14:paraId="3197CD09" w14:textId="77777777" w:rsidTr="007C1A56">
        <w:tc>
          <w:tcPr>
            <w:tcW w:w="4675" w:type="dxa"/>
          </w:tcPr>
          <w:p w14:paraId="5927A758" w14:textId="77777777" w:rsidR="007C1A56" w:rsidRPr="00C463D2" w:rsidRDefault="007C1A56" w:rsidP="007C1A56">
            <w:pPr>
              <w:rPr>
                <w:rFonts w:ascii="Consolas" w:hAnsi="Consolas"/>
              </w:rPr>
            </w:pPr>
            <w:r w:rsidRPr="00C463D2">
              <w:rPr>
                <w:rFonts w:ascii="Consolas" w:hAnsi="Consolas"/>
              </w:rPr>
              <w:t>8</w:t>
            </w:r>
          </w:p>
        </w:tc>
        <w:tc>
          <w:tcPr>
            <w:tcW w:w="4675" w:type="dxa"/>
          </w:tcPr>
          <w:p w14:paraId="614BBCD3" w14:textId="77777777" w:rsidR="007C1A56" w:rsidRPr="00C463D2" w:rsidRDefault="007C1A56" w:rsidP="007C1A56">
            <w:pPr>
              <w:rPr>
                <w:rFonts w:ascii="Consolas" w:hAnsi="Consolas"/>
              </w:rPr>
            </w:pPr>
            <w:r w:rsidRPr="00C463D2">
              <w:rPr>
                <w:rFonts w:ascii="Consolas" w:hAnsi="Consolas"/>
              </w:rPr>
              <w:t>propagate from hierarchy parent</w:t>
            </w:r>
          </w:p>
        </w:tc>
      </w:tr>
      <w:tr w:rsidR="007C1A56" w:rsidRPr="00C463D2" w14:paraId="337C392D" w14:textId="77777777" w:rsidTr="007C1A56">
        <w:tc>
          <w:tcPr>
            <w:tcW w:w="4675" w:type="dxa"/>
          </w:tcPr>
          <w:p w14:paraId="27A198B4" w14:textId="77777777" w:rsidR="007C1A56" w:rsidRPr="00C463D2" w:rsidRDefault="007C1A56" w:rsidP="007C1A56">
            <w:pPr>
              <w:rPr>
                <w:rFonts w:ascii="Consolas" w:hAnsi="Consolas"/>
              </w:rPr>
            </w:pPr>
            <w:r w:rsidRPr="00C463D2">
              <w:rPr>
                <w:rFonts w:ascii="Consolas" w:hAnsi="Consolas"/>
              </w:rPr>
              <w:t>9</w:t>
            </w:r>
          </w:p>
        </w:tc>
        <w:tc>
          <w:tcPr>
            <w:tcW w:w="4675" w:type="dxa"/>
          </w:tcPr>
          <w:p w14:paraId="7D6C0156" w14:textId="77777777" w:rsidR="007C1A56" w:rsidRPr="00C463D2" w:rsidRDefault="007C1A56" w:rsidP="007C1A56">
            <w:pPr>
              <w:rPr>
                <w:rFonts w:ascii="Consolas" w:hAnsi="Consolas"/>
              </w:rPr>
            </w:pPr>
            <w:r w:rsidRPr="00C463D2">
              <w:rPr>
                <w:rFonts w:ascii="Consolas" w:hAnsi="Consolas"/>
              </w:rPr>
              <w:t>non-quoted literal</w:t>
            </w:r>
          </w:p>
        </w:tc>
      </w:tr>
      <w:tr w:rsidR="007C1A56" w:rsidRPr="00C463D2" w14:paraId="7C8BFDF0" w14:textId="77777777" w:rsidTr="007C1A56">
        <w:tc>
          <w:tcPr>
            <w:tcW w:w="4675" w:type="dxa"/>
          </w:tcPr>
          <w:p w14:paraId="3FAA53C8" w14:textId="77777777" w:rsidR="007C1A56" w:rsidRPr="00C463D2" w:rsidRDefault="007C1A56" w:rsidP="007C1A56">
            <w:pPr>
              <w:rPr>
                <w:rFonts w:ascii="Consolas" w:hAnsi="Consolas"/>
              </w:rPr>
            </w:pPr>
            <w:r w:rsidRPr="00C463D2">
              <w:rPr>
                <w:rFonts w:ascii="Consolas" w:hAnsi="Consolas"/>
              </w:rPr>
              <w:t>10</w:t>
            </w:r>
          </w:p>
        </w:tc>
        <w:tc>
          <w:tcPr>
            <w:tcW w:w="4675" w:type="dxa"/>
          </w:tcPr>
          <w:p w14:paraId="045CF0BC" w14:textId="77777777" w:rsidR="007C1A56" w:rsidRPr="00C463D2" w:rsidRDefault="007C1A56" w:rsidP="007C1A56">
            <w:pPr>
              <w:rPr>
                <w:rFonts w:ascii="Consolas" w:hAnsi="Consolas"/>
              </w:rPr>
            </w:pPr>
            <w:r w:rsidRPr="00C463D2">
              <w:rPr>
                <w:rFonts w:ascii="Consolas" w:hAnsi="Consolas"/>
              </w:rPr>
              <w:t>propagated</w:t>
            </w:r>
          </w:p>
        </w:tc>
      </w:tr>
    </w:tbl>
    <w:p w14:paraId="2199CF62" w14:textId="77777777" w:rsidR="007C1A56" w:rsidRPr="00C463D2" w:rsidRDefault="007C1A56" w:rsidP="007C1A56">
      <w:pPr>
        <w:rPr>
          <w:rFonts w:ascii="Consolas" w:hAnsi="Consolas"/>
        </w:rPr>
      </w:pPr>
    </w:p>
    <w:p w14:paraId="24B5AB5C" w14:textId="77777777" w:rsidR="007C1A56" w:rsidRPr="00C463D2" w:rsidRDefault="007C1A56" w:rsidP="007C1A56">
      <w:pPr>
        <w:rPr>
          <w:rFonts w:ascii="Consolas" w:hAnsi="Consolas"/>
        </w:rPr>
      </w:pPr>
      <w:bookmarkStart w:id="670" w:name="_Toc10610899"/>
      <w:bookmarkStart w:id="671" w:name="_Toc10647230"/>
      <w:r w:rsidRPr="00CD6FE8">
        <w:rPr>
          <w:rStyle w:val="Heading3Char"/>
        </w:rPr>
        <w:t>Column Literal Default Value</w:t>
      </w:r>
      <w:bookmarkEnd w:id="670"/>
      <w:bookmarkEnd w:id="671"/>
      <w:r w:rsidRPr="00C463D2">
        <w:rPr>
          <w:rFonts w:ascii="Consolas" w:hAnsi="Consolas"/>
          <w:color w:val="000000" w:themeColor="text1"/>
        </w:rPr>
        <w:t xml:space="preserve"> </w:t>
      </w:r>
      <w:r w:rsidRPr="00C463D2">
        <w:rPr>
          <w:rFonts w:ascii="Consolas" w:hAnsi="Consolas"/>
        </w:rPr>
        <w:t>– When literal is selected as the default type, enter the literal default value here.</w:t>
      </w:r>
    </w:p>
    <w:p w14:paraId="687BAA35" w14:textId="77777777"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2757"/>
        <w:gridCol w:w="2515"/>
        <w:gridCol w:w="2099"/>
        <w:gridCol w:w="2099"/>
      </w:tblGrid>
      <w:tr w:rsidR="007C1A56" w:rsidRPr="00C463D2" w14:paraId="3EE81C11" w14:textId="77777777" w:rsidTr="007C1A56">
        <w:tc>
          <w:tcPr>
            <w:tcW w:w="2337" w:type="dxa"/>
            <w:shd w:val="clear" w:color="auto" w:fill="FFFF00"/>
          </w:tcPr>
          <w:p w14:paraId="6B3D9F86" w14:textId="77777777" w:rsidR="007C1A56" w:rsidRPr="00C463D2" w:rsidRDefault="007C1A56" w:rsidP="007C1A56">
            <w:pPr>
              <w:rPr>
                <w:rFonts w:ascii="Consolas" w:hAnsi="Consolas"/>
              </w:rPr>
            </w:pPr>
            <w:r w:rsidRPr="00C463D2">
              <w:rPr>
                <w:rFonts w:ascii="Consolas" w:hAnsi="Consolas"/>
              </w:rPr>
              <w:t>Table</w:t>
            </w:r>
          </w:p>
        </w:tc>
        <w:tc>
          <w:tcPr>
            <w:tcW w:w="2337" w:type="dxa"/>
            <w:shd w:val="clear" w:color="auto" w:fill="FFFF00"/>
          </w:tcPr>
          <w:p w14:paraId="361DC394" w14:textId="77777777" w:rsidR="007C1A56" w:rsidRPr="00C463D2" w:rsidRDefault="007C1A56" w:rsidP="007C1A56">
            <w:pPr>
              <w:rPr>
                <w:rFonts w:ascii="Consolas" w:hAnsi="Consolas"/>
              </w:rPr>
            </w:pPr>
            <w:r w:rsidRPr="00C463D2">
              <w:rPr>
                <w:rFonts w:ascii="Consolas" w:hAnsi="Consolas"/>
              </w:rPr>
              <w:t>Column</w:t>
            </w:r>
          </w:p>
        </w:tc>
        <w:tc>
          <w:tcPr>
            <w:tcW w:w="2338" w:type="dxa"/>
            <w:shd w:val="clear" w:color="auto" w:fill="FFFF00"/>
          </w:tcPr>
          <w:p w14:paraId="2EE4CDD2" w14:textId="77777777" w:rsidR="007C1A56" w:rsidRPr="00C463D2" w:rsidRDefault="007C1A56" w:rsidP="007C1A56">
            <w:pPr>
              <w:rPr>
                <w:rFonts w:ascii="Consolas" w:hAnsi="Consolas"/>
              </w:rPr>
            </w:pPr>
            <w:r w:rsidRPr="00C463D2">
              <w:rPr>
                <w:rFonts w:ascii="Consolas" w:hAnsi="Consolas"/>
              </w:rPr>
              <w:t>Default Type</w:t>
            </w:r>
          </w:p>
        </w:tc>
        <w:tc>
          <w:tcPr>
            <w:tcW w:w="2338" w:type="dxa"/>
            <w:shd w:val="clear" w:color="auto" w:fill="FFFF00"/>
          </w:tcPr>
          <w:p w14:paraId="1AB8CEF4" w14:textId="77777777" w:rsidR="007C1A56" w:rsidRPr="00C463D2" w:rsidRDefault="007C1A56" w:rsidP="007C1A56">
            <w:pPr>
              <w:rPr>
                <w:rFonts w:ascii="Consolas" w:hAnsi="Consolas"/>
              </w:rPr>
            </w:pPr>
            <w:r w:rsidRPr="00C463D2">
              <w:rPr>
                <w:rFonts w:ascii="Consolas" w:hAnsi="Consolas"/>
              </w:rPr>
              <w:t>Default Value</w:t>
            </w:r>
          </w:p>
        </w:tc>
      </w:tr>
      <w:tr w:rsidR="007C1A56" w:rsidRPr="00C463D2" w14:paraId="4630F658" w14:textId="77777777" w:rsidTr="007C1A56">
        <w:tc>
          <w:tcPr>
            <w:tcW w:w="2337" w:type="dxa"/>
          </w:tcPr>
          <w:p w14:paraId="69897F35" w14:textId="77777777" w:rsidR="007C1A56" w:rsidRPr="00C463D2" w:rsidRDefault="007C1A56" w:rsidP="007C1A56">
            <w:pPr>
              <w:rPr>
                <w:rFonts w:ascii="Consolas" w:hAnsi="Consolas"/>
              </w:rPr>
            </w:pPr>
            <w:r w:rsidRPr="00C463D2">
              <w:rPr>
                <w:rFonts w:ascii="Consolas" w:hAnsi="Consolas"/>
              </w:rPr>
              <w:t>area</w:t>
            </w:r>
          </w:p>
        </w:tc>
        <w:tc>
          <w:tcPr>
            <w:tcW w:w="2337" w:type="dxa"/>
          </w:tcPr>
          <w:p w14:paraId="5AE1F596" w14:textId="77777777" w:rsidR="007C1A56" w:rsidRPr="00C463D2" w:rsidRDefault="00CD6FE8" w:rsidP="007C1A56">
            <w:pPr>
              <w:rPr>
                <w:rFonts w:ascii="Consolas" w:hAnsi="Consolas"/>
              </w:rPr>
            </w:pPr>
            <w:r w:rsidRPr="00C463D2">
              <w:rPr>
                <w:rFonts w:ascii="Consolas" w:hAnsi="Consolas"/>
              </w:rPr>
              <w:t>O</w:t>
            </w:r>
            <w:r w:rsidR="007C1A56" w:rsidRPr="00C463D2">
              <w:rPr>
                <w:rFonts w:ascii="Consolas" w:hAnsi="Consolas"/>
              </w:rPr>
              <w:t>bterm</w:t>
            </w:r>
          </w:p>
        </w:tc>
        <w:tc>
          <w:tcPr>
            <w:tcW w:w="2338" w:type="dxa"/>
          </w:tcPr>
          <w:p w14:paraId="29975376" w14:textId="77777777" w:rsidR="007C1A56" w:rsidRPr="00C463D2" w:rsidRDefault="007C1A56" w:rsidP="007C1A56">
            <w:pPr>
              <w:rPr>
                <w:rFonts w:ascii="Consolas" w:hAnsi="Consolas"/>
              </w:rPr>
            </w:pPr>
            <w:r w:rsidRPr="00C463D2">
              <w:rPr>
                <w:rFonts w:ascii="Consolas" w:hAnsi="Consolas"/>
              </w:rPr>
              <w:t>literal</w:t>
            </w:r>
          </w:p>
        </w:tc>
        <w:tc>
          <w:tcPr>
            <w:tcW w:w="2338" w:type="dxa"/>
          </w:tcPr>
          <w:p w14:paraId="2D6992C9" w14:textId="77777777" w:rsidR="007C1A56" w:rsidRPr="00C463D2" w:rsidRDefault="007C1A56" w:rsidP="007C1A56">
            <w:pPr>
              <w:rPr>
                <w:rFonts w:ascii="Consolas" w:hAnsi="Consolas"/>
              </w:rPr>
            </w:pPr>
            <w:r w:rsidRPr="00C463D2">
              <w:rPr>
                <w:rFonts w:ascii="Consolas" w:hAnsi="Consolas"/>
              </w:rPr>
              <w:t>0</w:t>
            </w:r>
          </w:p>
        </w:tc>
      </w:tr>
      <w:tr w:rsidR="007C1A56" w:rsidRPr="00C463D2" w14:paraId="69A7854C" w14:textId="77777777" w:rsidTr="007C1A56">
        <w:tc>
          <w:tcPr>
            <w:tcW w:w="2337" w:type="dxa"/>
          </w:tcPr>
          <w:p w14:paraId="5F677931" w14:textId="77777777" w:rsidR="007C1A56" w:rsidRPr="00C463D2" w:rsidRDefault="007C1A56" w:rsidP="007C1A56">
            <w:pPr>
              <w:rPr>
                <w:rFonts w:ascii="Consolas" w:hAnsi="Consolas"/>
              </w:rPr>
            </w:pPr>
            <w:r w:rsidRPr="00C463D2">
              <w:rPr>
                <w:rFonts w:ascii="Consolas" w:hAnsi="Consolas"/>
              </w:rPr>
              <w:t>attribute</w:t>
            </w:r>
          </w:p>
        </w:tc>
        <w:tc>
          <w:tcPr>
            <w:tcW w:w="2337" w:type="dxa"/>
          </w:tcPr>
          <w:p w14:paraId="1FA123DF" w14:textId="77777777" w:rsidR="007C1A56" w:rsidRPr="00C463D2" w:rsidRDefault="007C1A56" w:rsidP="007C1A56">
            <w:pPr>
              <w:rPr>
                <w:rFonts w:ascii="Consolas" w:hAnsi="Consolas"/>
              </w:rPr>
            </w:pPr>
            <w:r w:rsidRPr="00C463D2">
              <w:rPr>
                <w:rFonts w:ascii="Consolas" w:hAnsi="Consolas"/>
              </w:rPr>
              <w:t>attcasesensitive</w:t>
            </w:r>
          </w:p>
        </w:tc>
        <w:tc>
          <w:tcPr>
            <w:tcW w:w="2338" w:type="dxa"/>
          </w:tcPr>
          <w:p w14:paraId="03E9D80A" w14:textId="77777777" w:rsidR="007C1A56" w:rsidRPr="00C463D2" w:rsidRDefault="007C1A56" w:rsidP="007C1A56">
            <w:pPr>
              <w:rPr>
                <w:rFonts w:ascii="Consolas" w:hAnsi="Consolas"/>
              </w:rPr>
            </w:pPr>
            <w:r w:rsidRPr="00C463D2">
              <w:rPr>
                <w:rFonts w:ascii="Consolas" w:hAnsi="Consolas"/>
              </w:rPr>
              <w:t>literal</w:t>
            </w:r>
          </w:p>
        </w:tc>
        <w:tc>
          <w:tcPr>
            <w:tcW w:w="2338" w:type="dxa"/>
          </w:tcPr>
          <w:p w14:paraId="3D11A9AF" w14:textId="77777777" w:rsidR="007C1A56" w:rsidRPr="00C463D2" w:rsidRDefault="007C1A56" w:rsidP="007C1A56">
            <w:pPr>
              <w:rPr>
                <w:rFonts w:ascii="Consolas" w:hAnsi="Consolas"/>
              </w:rPr>
            </w:pPr>
            <w:r w:rsidRPr="00C463D2">
              <w:rPr>
                <w:rFonts w:ascii="Consolas" w:hAnsi="Consolas"/>
              </w:rPr>
              <w:t>0</w:t>
            </w:r>
          </w:p>
        </w:tc>
      </w:tr>
      <w:tr w:rsidR="007C1A56" w:rsidRPr="00C463D2" w14:paraId="10953B0C" w14:textId="77777777" w:rsidTr="007C1A56">
        <w:tc>
          <w:tcPr>
            <w:tcW w:w="2337" w:type="dxa"/>
          </w:tcPr>
          <w:p w14:paraId="5AB1B5EF" w14:textId="77777777" w:rsidR="007C1A56" w:rsidRPr="00C463D2" w:rsidRDefault="007C1A56" w:rsidP="007C1A56">
            <w:pPr>
              <w:rPr>
                <w:rFonts w:ascii="Consolas" w:hAnsi="Consolas"/>
              </w:rPr>
            </w:pPr>
            <w:r w:rsidRPr="00C463D2">
              <w:rPr>
                <w:rFonts w:ascii="Consolas" w:hAnsi="Consolas"/>
              </w:rPr>
              <w:t>calculation</w:t>
            </w:r>
          </w:p>
        </w:tc>
        <w:tc>
          <w:tcPr>
            <w:tcW w:w="2337" w:type="dxa"/>
          </w:tcPr>
          <w:p w14:paraId="6E9D7F4B" w14:textId="77777777" w:rsidR="007C1A56" w:rsidRPr="00C463D2" w:rsidRDefault="007C1A56" w:rsidP="007C1A56">
            <w:pPr>
              <w:rPr>
                <w:rFonts w:ascii="Consolas" w:hAnsi="Consolas"/>
              </w:rPr>
            </w:pPr>
            <w:r w:rsidRPr="00C463D2">
              <w:rPr>
                <w:rFonts w:ascii="Consolas" w:hAnsi="Consolas"/>
              </w:rPr>
              <w:t>dataafuse</w:t>
            </w:r>
          </w:p>
        </w:tc>
        <w:tc>
          <w:tcPr>
            <w:tcW w:w="2338" w:type="dxa"/>
          </w:tcPr>
          <w:p w14:paraId="2B29488C" w14:textId="77777777" w:rsidR="007C1A56" w:rsidRPr="00C463D2" w:rsidRDefault="007C1A56" w:rsidP="007C1A56">
            <w:pPr>
              <w:rPr>
                <w:rFonts w:ascii="Consolas" w:hAnsi="Consolas"/>
              </w:rPr>
            </w:pPr>
            <w:r w:rsidRPr="00C463D2">
              <w:rPr>
                <w:rFonts w:ascii="Consolas" w:hAnsi="Consolas"/>
              </w:rPr>
              <w:t>literal</w:t>
            </w:r>
          </w:p>
        </w:tc>
        <w:tc>
          <w:tcPr>
            <w:tcW w:w="2338" w:type="dxa"/>
          </w:tcPr>
          <w:p w14:paraId="69D0F6B4" w14:textId="77777777" w:rsidR="007C1A56" w:rsidRPr="00C463D2" w:rsidRDefault="007C1A56" w:rsidP="007C1A56">
            <w:pPr>
              <w:rPr>
                <w:rFonts w:ascii="Consolas" w:hAnsi="Consolas"/>
              </w:rPr>
            </w:pPr>
            <w:r w:rsidRPr="00C463D2">
              <w:rPr>
                <w:rFonts w:ascii="Consolas" w:hAnsi="Consolas"/>
              </w:rPr>
              <w:t>0</w:t>
            </w:r>
          </w:p>
        </w:tc>
      </w:tr>
      <w:tr w:rsidR="007C1A56" w:rsidRPr="00C463D2" w14:paraId="4510195F" w14:textId="77777777" w:rsidTr="007C1A56">
        <w:tc>
          <w:tcPr>
            <w:tcW w:w="2337" w:type="dxa"/>
          </w:tcPr>
          <w:p w14:paraId="4807052A" w14:textId="77777777" w:rsidR="007C1A56" w:rsidRPr="00C463D2" w:rsidRDefault="007C1A56" w:rsidP="007C1A56">
            <w:pPr>
              <w:rPr>
                <w:rFonts w:ascii="Consolas" w:hAnsi="Consolas"/>
              </w:rPr>
            </w:pPr>
            <w:r w:rsidRPr="00C463D2">
              <w:rPr>
                <w:rFonts w:ascii="Consolas" w:hAnsi="Consolas"/>
              </w:rPr>
              <w:t>chaashto</w:t>
            </w:r>
          </w:p>
        </w:tc>
        <w:tc>
          <w:tcPr>
            <w:tcW w:w="2337" w:type="dxa"/>
          </w:tcPr>
          <w:p w14:paraId="505DF2E0" w14:textId="77777777" w:rsidR="007C1A56" w:rsidRPr="00C463D2" w:rsidRDefault="007C1A56" w:rsidP="007C1A56">
            <w:pPr>
              <w:rPr>
                <w:rFonts w:ascii="Consolas" w:hAnsi="Consolas"/>
              </w:rPr>
            </w:pPr>
            <w:r w:rsidRPr="00C463D2">
              <w:rPr>
                <w:rFonts w:ascii="Consolas" w:hAnsi="Consolas"/>
              </w:rPr>
              <w:t>rvindicator</w:t>
            </w:r>
          </w:p>
        </w:tc>
        <w:tc>
          <w:tcPr>
            <w:tcW w:w="2338" w:type="dxa"/>
          </w:tcPr>
          <w:p w14:paraId="3F3B5451" w14:textId="77777777" w:rsidR="007C1A56" w:rsidRPr="00C463D2" w:rsidRDefault="007C1A56" w:rsidP="007C1A56">
            <w:pPr>
              <w:rPr>
                <w:rFonts w:ascii="Consolas" w:hAnsi="Consolas"/>
              </w:rPr>
            </w:pPr>
            <w:r w:rsidRPr="00C463D2">
              <w:rPr>
                <w:rFonts w:ascii="Consolas" w:hAnsi="Consolas"/>
              </w:rPr>
              <w:t>literal</w:t>
            </w:r>
          </w:p>
        </w:tc>
        <w:tc>
          <w:tcPr>
            <w:tcW w:w="2338" w:type="dxa"/>
          </w:tcPr>
          <w:p w14:paraId="621E7234" w14:textId="77777777" w:rsidR="007C1A56" w:rsidRPr="00C463D2" w:rsidRDefault="007C1A56" w:rsidP="007C1A56">
            <w:pPr>
              <w:rPr>
                <w:rFonts w:ascii="Consolas" w:hAnsi="Consolas"/>
              </w:rPr>
            </w:pPr>
            <w:r w:rsidRPr="00C463D2">
              <w:rPr>
                <w:rFonts w:ascii="Consolas" w:hAnsi="Consolas"/>
              </w:rPr>
              <w:t>0</w:t>
            </w:r>
          </w:p>
        </w:tc>
      </w:tr>
      <w:tr w:rsidR="007C1A56" w:rsidRPr="00C463D2" w14:paraId="3EDE08EA" w14:textId="77777777" w:rsidTr="007C1A56">
        <w:tc>
          <w:tcPr>
            <w:tcW w:w="2337" w:type="dxa"/>
          </w:tcPr>
          <w:p w14:paraId="15AA1B3E" w14:textId="77777777" w:rsidR="007C1A56" w:rsidRPr="00C463D2" w:rsidRDefault="007C1A56" w:rsidP="007C1A56">
            <w:pPr>
              <w:rPr>
                <w:rFonts w:ascii="Consolas" w:hAnsi="Consolas"/>
              </w:rPr>
            </w:pPr>
            <w:r w:rsidRPr="00C463D2">
              <w:rPr>
                <w:rFonts w:ascii="Consolas" w:hAnsi="Consolas"/>
              </w:rPr>
              <w:t>chtexturegrp</w:t>
            </w:r>
          </w:p>
        </w:tc>
        <w:tc>
          <w:tcPr>
            <w:tcW w:w="2337" w:type="dxa"/>
          </w:tcPr>
          <w:p w14:paraId="39E3E92C" w14:textId="77777777" w:rsidR="007C1A56" w:rsidRPr="00C463D2" w:rsidRDefault="007C1A56" w:rsidP="007C1A56">
            <w:pPr>
              <w:rPr>
                <w:rFonts w:ascii="Consolas" w:hAnsi="Consolas"/>
              </w:rPr>
            </w:pPr>
            <w:r w:rsidRPr="00C463D2">
              <w:rPr>
                <w:rFonts w:ascii="Consolas" w:hAnsi="Consolas"/>
              </w:rPr>
              <w:t>stratextsflag</w:t>
            </w:r>
          </w:p>
        </w:tc>
        <w:tc>
          <w:tcPr>
            <w:tcW w:w="2338" w:type="dxa"/>
          </w:tcPr>
          <w:p w14:paraId="77751A0B" w14:textId="77777777" w:rsidR="007C1A56" w:rsidRPr="00C463D2" w:rsidRDefault="007C1A56" w:rsidP="007C1A56">
            <w:pPr>
              <w:rPr>
                <w:rFonts w:ascii="Consolas" w:hAnsi="Consolas"/>
              </w:rPr>
            </w:pPr>
            <w:r w:rsidRPr="00C463D2">
              <w:rPr>
                <w:rFonts w:ascii="Consolas" w:hAnsi="Consolas"/>
              </w:rPr>
              <w:t>literal</w:t>
            </w:r>
          </w:p>
        </w:tc>
        <w:tc>
          <w:tcPr>
            <w:tcW w:w="2338" w:type="dxa"/>
          </w:tcPr>
          <w:p w14:paraId="627508C3" w14:textId="77777777" w:rsidR="007C1A56" w:rsidRPr="00C463D2" w:rsidRDefault="007C1A56" w:rsidP="007C1A56">
            <w:pPr>
              <w:rPr>
                <w:rFonts w:ascii="Consolas" w:hAnsi="Consolas"/>
              </w:rPr>
            </w:pPr>
            <w:r w:rsidRPr="00C463D2">
              <w:rPr>
                <w:rFonts w:ascii="Consolas" w:hAnsi="Consolas"/>
              </w:rPr>
              <w:t>0</w:t>
            </w:r>
          </w:p>
        </w:tc>
      </w:tr>
      <w:tr w:rsidR="007C1A56" w:rsidRPr="00C463D2" w14:paraId="611E7850" w14:textId="77777777" w:rsidTr="007C1A56">
        <w:tc>
          <w:tcPr>
            <w:tcW w:w="2337" w:type="dxa"/>
          </w:tcPr>
          <w:p w14:paraId="6708DE4F" w14:textId="77777777" w:rsidR="007C1A56" w:rsidRPr="00C463D2" w:rsidRDefault="007C1A56" w:rsidP="007C1A56">
            <w:pPr>
              <w:rPr>
                <w:rFonts w:ascii="Consolas" w:hAnsi="Consolas"/>
              </w:rPr>
            </w:pPr>
            <w:r w:rsidRPr="00C463D2">
              <w:rPr>
                <w:rFonts w:ascii="Consolas" w:hAnsi="Consolas"/>
              </w:rPr>
              <w:lastRenderedPageBreak/>
              <w:t>columnlookup</w:t>
            </w:r>
          </w:p>
        </w:tc>
        <w:tc>
          <w:tcPr>
            <w:tcW w:w="2337" w:type="dxa"/>
          </w:tcPr>
          <w:p w14:paraId="5A456CB7" w14:textId="77777777" w:rsidR="007C1A56" w:rsidRPr="00C463D2" w:rsidRDefault="00CD6FE8" w:rsidP="007C1A56">
            <w:pPr>
              <w:rPr>
                <w:rFonts w:ascii="Consolas" w:hAnsi="Consolas"/>
              </w:rPr>
            </w:pPr>
            <w:r w:rsidRPr="00C463D2">
              <w:rPr>
                <w:rFonts w:ascii="Consolas" w:hAnsi="Consolas"/>
              </w:rPr>
              <w:t>B</w:t>
            </w:r>
            <w:r w:rsidR="007C1A56" w:rsidRPr="00C463D2">
              <w:rPr>
                <w:rFonts w:ascii="Consolas" w:hAnsi="Consolas"/>
              </w:rPr>
              <w:t>ranch</w:t>
            </w:r>
          </w:p>
        </w:tc>
        <w:tc>
          <w:tcPr>
            <w:tcW w:w="2338" w:type="dxa"/>
          </w:tcPr>
          <w:p w14:paraId="34689786" w14:textId="77777777" w:rsidR="007C1A56" w:rsidRPr="00C463D2" w:rsidRDefault="007C1A56" w:rsidP="007C1A56">
            <w:pPr>
              <w:rPr>
                <w:rFonts w:ascii="Consolas" w:hAnsi="Consolas"/>
              </w:rPr>
            </w:pPr>
            <w:r w:rsidRPr="00C463D2">
              <w:rPr>
                <w:rFonts w:ascii="Consolas" w:hAnsi="Consolas"/>
              </w:rPr>
              <w:t>literal</w:t>
            </w:r>
          </w:p>
        </w:tc>
        <w:tc>
          <w:tcPr>
            <w:tcW w:w="2338" w:type="dxa"/>
          </w:tcPr>
          <w:p w14:paraId="2B89D0DD" w14:textId="77777777" w:rsidR="007C1A56" w:rsidRPr="00C463D2" w:rsidRDefault="007C1A56" w:rsidP="007C1A56">
            <w:pPr>
              <w:rPr>
                <w:rFonts w:ascii="Consolas" w:hAnsi="Consolas"/>
              </w:rPr>
            </w:pPr>
            <w:r w:rsidRPr="00C463D2">
              <w:rPr>
                <w:rFonts w:ascii="Consolas" w:hAnsi="Consolas"/>
              </w:rPr>
              <w:t>0</w:t>
            </w:r>
          </w:p>
        </w:tc>
      </w:tr>
      <w:tr w:rsidR="007C1A56" w:rsidRPr="00C463D2" w14:paraId="2C11353E" w14:textId="77777777" w:rsidTr="007C1A56">
        <w:tc>
          <w:tcPr>
            <w:tcW w:w="2337" w:type="dxa"/>
          </w:tcPr>
          <w:p w14:paraId="68FA8095" w14:textId="77777777" w:rsidR="007C1A56" w:rsidRPr="00C463D2" w:rsidRDefault="007C1A56" w:rsidP="007C1A56">
            <w:pPr>
              <w:rPr>
                <w:rFonts w:ascii="Consolas" w:hAnsi="Consolas"/>
              </w:rPr>
            </w:pPr>
            <w:r w:rsidRPr="00C463D2">
              <w:rPr>
                <w:rFonts w:ascii="Consolas" w:hAnsi="Consolas"/>
              </w:rPr>
              <w:t>pedon</w:t>
            </w:r>
          </w:p>
        </w:tc>
        <w:tc>
          <w:tcPr>
            <w:tcW w:w="2337" w:type="dxa"/>
          </w:tcPr>
          <w:p w14:paraId="6D23C711" w14:textId="77777777" w:rsidR="007C1A56" w:rsidRPr="00C463D2" w:rsidRDefault="007C1A56" w:rsidP="007C1A56">
            <w:pPr>
              <w:rPr>
                <w:rFonts w:ascii="Consolas" w:hAnsi="Consolas"/>
              </w:rPr>
            </w:pPr>
            <w:r w:rsidRPr="00C463D2">
              <w:rPr>
                <w:rFonts w:ascii="Consolas" w:hAnsi="Consolas"/>
              </w:rPr>
              <w:t>pedrecorigin</w:t>
            </w:r>
          </w:p>
        </w:tc>
        <w:tc>
          <w:tcPr>
            <w:tcW w:w="2338" w:type="dxa"/>
          </w:tcPr>
          <w:p w14:paraId="1098C972" w14:textId="77777777" w:rsidR="007C1A56" w:rsidRPr="00C463D2" w:rsidRDefault="007C1A56" w:rsidP="007C1A56">
            <w:pPr>
              <w:rPr>
                <w:rFonts w:ascii="Consolas" w:hAnsi="Consolas"/>
              </w:rPr>
            </w:pPr>
            <w:r w:rsidRPr="00C463D2">
              <w:rPr>
                <w:rFonts w:ascii="Consolas" w:hAnsi="Consolas"/>
              </w:rPr>
              <w:t>literal</w:t>
            </w:r>
          </w:p>
        </w:tc>
        <w:tc>
          <w:tcPr>
            <w:tcW w:w="2338" w:type="dxa"/>
          </w:tcPr>
          <w:p w14:paraId="5074CE0A" w14:textId="77777777" w:rsidR="007C1A56" w:rsidRPr="00C463D2" w:rsidRDefault="007C1A56" w:rsidP="007C1A56">
            <w:pPr>
              <w:rPr>
                <w:rFonts w:ascii="Consolas" w:hAnsi="Consolas"/>
              </w:rPr>
            </w:pPr>
            <w:r w:rsidRPr="00C463D2">
              <w:rPr>
                <w:rFonts w:ascii="Consolas" w:hAnsi="Consolas"/>
              </w:rPr>
              <w:t>NASIS</w:t>
            </w:r>
          </w:p>
        </w:tc>
      </w:tr>
      <w:tr w:rsidR="007C1A56" w:rsidRPr="00C463D2" w14:paraId="0C21E3D3" w14:textId="77777777" w:rsidTr="007C1A56">
        <w:tc>
          <w:tcPr>
            <w:tcW w:w="2337" w:type="dxa"/>
          </w:tcPr>
          <w:p w14:paraId="2B345CAC" w14:textId="77777777" w:rsidR="007C1A56" w:rsidRPr="00C463D2" w:rsidRDefault="007C1A56" w:rsidP="007C1A56">
            <w:pPr>
              <w:rPr>
                <w:rFonts w:ascii="Consolas" w:hAnsi="Consolas"/>
              </w:rPr>
            </w:pPr>
            <w:r w:rsidRPr="00C463D2">
              <w:rPr>
                <w:rFonts w:ascii="Consolas" w:hAnsi="Consolas"/>
              </w:rPr>
              <w:t>soilseriesmlrasusing</w:t>
            </w:r>
          </w:p>
        </w:tc>
        <w:tc>
          <w:tcPr>
            <w:tcW w:w="2337" w:type="dxa"/>
          </w:tcPr>
          <w:p w14:paraId="12D40176" w14:textId="77777777" w:rsidR="007C1A56" w:rsidRPr="00C463D2" w:rsidRDefault="007C1A56" w:rsidP="007C1A56">
            <w:pPr>
              <w:rPr>
                <w:rFonts w:ascii="Consolas" w:hAnsi="Consolas"/>
              </w:rPr>
            </w:pPr>
            <w:r w:rsidRPr="00C463D2">
              <w:rPr>
                <w:rFonts w:ascii="Consolas" w:hAnsi="Consolas"/>
              </w:rPr>
              <w:t>mlraareatypeiidref</w:t>
            </w:r>
          </w:p>
        </w:tc>
        <w:tc>
          <w:tcPr>
            <w:tcW w:w="2338" w:type="dxa"/>
          </w:tcPr>
          <w:p w14:paraId="6A48D093" w14:textId="77777777" w:rsidR="007C1A56" w:rsidRPr="00C463D2" w:rsidRDefault="007C1A56" w:rsidP="007C1A56">
            <w:pPr>
              <w:rPr>
                <w:rFonts w:ascii="Consolas" w:hAnsi="Consolas"/>
              </w:rPr>
            </w:pPr>
            <w:r w:rsidRPr="00C463D2">
              <w:rPr>
                <w:rFonts w:ascii="Consolas" w:hAnsi="Consolas"/>
              </w:rPr>
              <w:t>literal</w:t>
            </w:r>
          </w:p>
        </w:tc>
        <w:tc>
          <w:tcPr>
            <w:tcW w:w="2338" w:type="dxa"/>
          </w:tcPr>
          <w:p w14:paraId="067686E6" w14:textId="77777777" w:rsidR="007C1A56" w:rsidRPr="00C463D2" w:rsidRDefault="007C1A56" w:rsidP="007C1A56">
            <w:pPr>
              <w:rPr>
                <w:rFonts w:ascii="Consolas" w:hAnsi="Consolas"/>
              </w:rPr>
            </w:pPr>
            <w:r w:rsidRPr="00C463D2">
              <w:rPr>
                <w:rFonts w:ascii="Consolas" w:hAnsi="Consolas"/>
              </w:rPr>
              <w:t>5</w:t>
            </w:r>
          </w:p>
        </w:tc>
      </w:tr>
      <w:tr w:rsidR="007C1A56" w:rsidRPr="00C463D2" w14:paraId="390963F0" w14:textId="77777777" w:rsidTr="007C1A56">
        <w:tc>
          <w:tcPr>
            <w:tcW w:w="2337" w:type="dxa"/>
          </w:tcPr>
          <w:p w14:paraId="0B2DC6F5" w14:textId="77777777" w:rsidR="007C1A56" w:rsidRPr="00C463D2" w:rsidRDefault="007C1A56" w:rsidP="007C1A56">
            <w:pPr>
              <w:rPr>
                <w:rFonts w:ascii="Consolas" w:hAnsi="Consolas"/>
              </w:rPr>
            </w:pPr>
            <w:r w:rsidRPr="00C463D2">
              <w:rPr>
                <w:rFonts w:ascii="Consolas" w:hAnsi="Consolas"/>
              </w:rPr>
              <w:t>soilseriesstatesusing</w:t>
            </w:r>
          </w:p>
        </w:tc>
        <w:tc>
          <w:tcPr>
            <w:tcW w:w="2337" w:type="dxa"/>
          </w:tcPr>
          <w:p w14:paraId="76366C68" w14:textId="77777777" w:rsidR="007C1A56" w:rsidRPr="00C463D2" w:rsidRDefault="007C1A56" w:rsidP="007C1A56">
            <w:pPr>
              <w:rPr>
                <w:rFonts w:ascii="Consolas" w:hAnsi="Consolas"/>
              </w:rPr>
            </w:pPr>
            <w:r w:rsidRPr="00C463D2">
              <w:rPr>
                <w:rFonts w:ascii="Consolas" w:hAnsi="Consolas"/>
              </w:rPr>
              <w:t>stateareatypeiidref</w:t>
            </w:r>
          </w:p>
        </w:tc>
        <w:tc>
          <w:tcPr>
            <w:tcW w:w="2338" w:type="dxa"/>
          </w:tcPr>
          <w:p w14:paraId="20E9D5F5" w14:textId="77777777" w:rsidR="007C1A56" w:rsidRPr="00C463D2" w:rsidRDefault="007C1A56" w:rsidP="007C1A56">
            <w:pPr>
              <w:rPr>
                <w:rFonts w:ascii="Consolas" w:hAnsi="Consolas"/>
              </w:rPr>
            </w:pPr>
            <w:r w:rsidRPr="00C463D2">
              <w:rPr>
                <w:rFonts w:ascii="Consolas" w:hAnsi="Consolas"/>
              </w:rPr>
              <w:t>literal</w:t>
            </w:r>
          </w:p>
        </w:tc>
        <w:tc>
          <w:tcPr>
            <w:tcW w:w="2338" w:type="dxa"/>
          </w:tcPr>
          <w:p w14:paraId="45C1DB5D" w14:textId="77777777" w:rsidR="007C1A56" w:rsidRPr="00C463D2" w:rsidRDefault="007C1A56" w:rsidP="007C1A56">
            <w:pPr>
              <w:rPr>
                <w:rFonts w:ascii="Consolas" w:hAnsi="Consolas"/>
              </w:rPr>
            </w:pPr>
            <w:r w:rsidRPr="00C463D2">
              <w:rPr>
                <w:rFonts w:ascii="Consolas" w:hAnsi="Consolas"/>
              </w:rPr>
              <w:t>3</w:t>
            </w:r>
          </w:p>
        </w:tc>
      </w:tr>
    </w:tbl>
    <w:p w14:paraId="384BD045" w14:textId="77777777" w:rsidR="00CD6FE8" w:rsidRDefault="00CD6FE8" w:rsidP="007C1A56">
      <w:pPr>
        <w:rPr>
          <w:rStyle w:val="Heading3Char"/>
          <w:rFonts w:ascii="Consolas" w:hAnsi="Consolas"/>
          <w:b w:val="0"/>
          <w:color w:val="000000" w:themeColor="text1"/>
        </w:rPr>
      </w:pPr>
      <w:bookmarkStart w:id="672" w:name="_Toc10610900"/>
    </w:p>
    <w:p w14:paraId="4F81B7FD" w14:textId="77777777" w:rsidR="007C1A56" w:rsidRPr="00C463D2" w:rsidRDefault="007C1A56" w:rsidP="007C1A56">
      <w:pPr>
        <w:rPr>
          <w:rFonts w:ascii="Consolas" w:hAnsi="Consolas"/>
        </w:rPr>
      </w:pPr>
      <w:bookmarkStart w:id="673" w:name="_Toc10647231"/>
      <w:r w:rsidRPr="00CD6FE8">
        <w:rPr>
          <w:rStyle w:val="Heading3Char"/>
        </w:rPr>
        <w:t>Set Default on Row Change</w:t>
      </w:r>
      <w:bookmarkEnd w:id="673"/>
      <w:r w:rsidRPr="00C463D2">
        <w:rPr>
          <w:rStyle w:val="Heading3Char"/>
          <w:rFonts w:ascii="Consolas" w:hAnsi="Consolas"/>
          <w:b w:val="0"/>
          <w:color w:val="000000" w:themeColor="text1"/>
        </w:rPr>
        <w:t xml:space="preserve"> </w:t>
      </w:r>
      <w:bookmarkEnd w:id="672"/>
      <w:r w:rsidRPr="00C463D2">
        <w:rPr>
          <w:rFonts w:ascii="Consolas" w:hAnsi="Consolas"/>
        </w:rPr>
        <w:t xml:space="preserve"> –This is a checkbox for indicating which columns in a NASIS table should have their default values automatically updated whenever any change is made to an instance of the corresponding table. The most common columns with this setting are typically the ID of the NASIS user who last modified an instance of that table, and the date and time when that change occurred. Required, default = false.</w:t>
      </w:r>
    </w:p>
    <w:p w14:paraId="3E7C4558" w14:textId="77777777" w:rsidR="00CD6FE8" w:rsidRDefault="00CD6FE8" w:rsidP="007C1A56">
      <w:pPr>
        <w:rPr>
          <w:rFonts w:ascii="Consolas" w:hAnsi="Consolas"/>
        </w:rPr>
      </w:pPr>
    </w:p>
    <w:p w14:paraId="407D120B" w14:textId="77777777" w:rsidR="007C1A56" w:rsidRPr="00C463D2" w:rsidRDefault="007C1A56" w:rsidP="007C1A56">
      <w:pPr>
        <w:rPr>
          <w:rFonts w:ascii="Consolas" w:hAnsi="Consolas"/>
        </w:rPr>
      </w:pPr>
      <w:r w:rsidRPr="00C463D2">
        <w:rPr>
          <w:rFonts w:ascii="Consolas" w:hAnsi="Consolas"/>
        </w:rPr>
        <w:t>Examples:</w:t>
      </w:r>
    </w:p>
    <w:tbl>
      <w:tblPr>
        <w:tblStyle w:val="TableGrid"/>
        <w:tblW w:w="0" w:type="auto"/>
        <w:tblLook w:val="04A0" w:firstRow="1" w:lastRow="0" w:firstColumn="1" w:lastColumn="0" w:noHBand="0" w:noVBand="1"/>
      </w:tblPr>
      <w:tblGrid>
        <w:gridCol w:w="4675"/>
        <w:gridCol w:w="4675"/>
      </w:tblGrid>
      <w:tr w:rsidR="007C1A56" w:rsidRPr="00C463D2" w14:paraId="204CD1EC" w14:textId="77777777" w:rsidTr="007C1A56">
        <w:tc>
          <w:tcPr>
            <w:tcW w:w="4675" w:type="dxa"/>
            <w:shd w:val="clear" w:color="auto" w:fill="FFFF00"/>
          </w:tcPr>
          <w:p w14:paraId="1929F801" w14:textId="77777777" w:rsidR="007C1A56" w:rsidRPr="00C463D2" w:rsidRDefault="007C1A56" w:rsidP="007C1A56">
            <w:pPr>
              <w:rPr>
                <w:rFonts w:ascii="Consolas" w:hAnsi="Consolas"/>
              </w:rPr>
            </w:pPr>
            <w:r w:rsidRPr="00C463D2">
              <w:rPr>
                <w:rFonts w:ascii="Consolas" w:hAnsi="Consolas"/>
              </w:rPr>
              <w:t>Table Name</w:t>
            </w:r>
          </w:p>
        </w:tc>
        <w:tc>
          <w:tcPr>
            <w:tcW w:w="4675" w:type="dxa"/>
            <w:shd w:val="clear" w:color="auto" w:fill="FFFF00"/>
          </w:tcPr>
          <w:p w14:paraId="7A1C0731" w14:textId="77777777" w:rsidR="007C1A56" w:rsidRPr="00C463D2" w:rsidRDefault="007C1A56" w:rsidP="007C1A56">
            <w:pPr>
              <w:rPr>
                <w:rFonts w:ascii="Consolas" w:hAnsi="Consolas"/>
              </w:rPr>
            </w:pPr>
            <w:r w:rsidRPr="00C463D2">
              <w:rPr>
                <w:rFonts w:ascii="Consolas" w:hAnsi="Consolas"/>
              </w:rPr>
              <w:t>Column Name</w:t>
            </w:r>
          </w:p>
        </w:tc>
      </w:tr>
      <w:tr w:rsidR="007C1A56" w:rsidRPr="00C463D2" w14:paraId="2D286E48" w14:textId="77777777" w:rsidTr="007C1A56">
        <w:tc>
          <w:tcPr>
            <w:tcW w:w="4675" w:type="dxa"/>
          </w:tcPr>
          <w:p w14:paraId="3E1E0C99" w14:textId="77777777" w:rsidR="007C1A56" w:rsidRPr="00C463D2" w:rsidRDefault="00CD6FE8" w:rsidP="007C1A56">
            <w:pPr>
              <w:rPr>
                <w:rFonts w:ascii="Consolas" w:hAnsi="Consolas"/>
              </w:rPr>
            </w:pPr>
            <w:r w:rsidRPr="00C463D2">
              <w:rPr>
                <w:rFonts w:ascii="Consolas" w:hAnsi="Consolas"/>
              </w:rPr>
              <w:t>A</w:t>
            </w:r>
            <w:r w:rsidR="007C1A56" w:rsidRPr="00C463D2">
              <w:rPr>
                <w:rFonts w:ascii="Consolas" w:hAnsi="Consolas"/>
              </w:rPr>
              <w:t>rea</w:t>
            </w:r>
          </w:p>
        </w:tc>
        <w:tc>
          <w:tcPr>
            <w:tcW w:w="4675" w:type="dxa"/>
          </w:tcPr>
          <w:p w14:paraId="21D61676" w14:textId="77777777" w:rsidR="007C1A56" w:rsidRPr="00C463D2" w:rsidRDefault="007C1A56" w:rsidP="007C1A56">
            <w:pPr>
              <w:rPr>
                <w:rFonts w:ascii="Consolas" w:hAnsi="Consolas"/>
              </w:rPr>
            </w:pPr>
            <w:r w:rsidRPr="00C463D2">
              <w:rPr>
                <w:rFonts w:ascii="Consolas" w:hAnsi="Consolas"/>
              </w:rPr>
              <w:t>recwlupdated</w:t>
            </w:r>
          </w:p>
        </w:tc>
      </w:tr>
      <w:tr w:rsidR="007C1A56" w:rsidRPr="00C463D2" w14:paraId="31362309" w14:textId="77777777" w:rsidTr="007C1A56">
        <w:tc>
          <w:tcPr>
            <w:tcW w:w="4675" w:type="dxa"/>
          </w:tcPr>
          <w:p w14:paraId="031B8997" w14:textId="77777777" w:rsidR="007C1A56" w:rsidRPr="00C463D2" w:rsidRDefault="00CD6FE8" w:rsidP="007C1A56">
            <w:pPr>
              <w:rPr>
                <w:rFonts w:ascii="Consolas" w:hAnsi="Consolas"/>
              </w:rPr>
            </w:pPr>
            <w:r w:rsidRPr="00C463D2">
              <w:rPr>
                <w:rFonts w:ascii="Consolas" w:hAnsi="Consolas"/>
              </w:rPr>
              <w:t>A</w:t>
            </w:r>
            <w:r w:rsidR="007C1A56" w:rsidRPr="00C463D2">
              <w:rPr>
                <w:rFonts w:ascii="Consolas" w:hAnsi="Consolas"/>
              </w:rPr>
              <w:t>rea</w:t>
            </w:r>
          </w:p>
        </w:tc>
        <w:tc>
          <w:tcPr>
            <w:tcW w:w="4675" w:type="dxa"/>
          </w:tcPr>
          <w:p w14:paraId="527A19A1" w14:textId="77777777" w:rsidR="007C1A56" w:rsidRPr="00C463D2" w:rsidRDefault="007C1A56" w:rsidP="007C1A56">
            <w:pPr>
              <w:rPr>
                <w:rFonts w:ascii="Consolas" w:hAnsi="Consolas"/>
              </w:rPr>
            </w:pPr>
            <w:r w:rsidRPr="00C463D2">
              <w:rPr>
                <w:rFonts w:ascii="Consolas" w:hAnsi="Consolas"/>
              </w:rPr>
              <w:t>recuseriidref</w:t>
            </w:r>
          </w:p>
        </w:tc>
      </w:tr>
      <w:tr w:rsidR="007C1A56" w:rsidRPr="00C463D2" w14:paraId="3C488A01" w14:textId="77777777" w:rsidTr="007C1A56">
        <w:tc>
          <w:tcPr>
            <w:tcW w:w="4675" w:type="dxa"/>
          </w:tcPr>
          <w:p w14:paraId="04EAF02F" w14:textId="77777777" w:rsidR="007C1A56" w:rsidRPr="00C463D2" w:rsidRDefault="00CD6FE8" w:rsidP="007C1A56">
            <w:pPr>
              <w:rPr>
                <w:rFonts w:ascii="Consolas" w:hAnsi="Consolas"/>
              </w:rPr>
            </w:pPr>
            <w:r w:rsidRPr="00C463D2">
              <w:rPr>
                <w:rFonts w:ascii="Consolas" w:hAnsi="Consolas"/>
              </w:rPr>
              <w:t>A</w:t>
            </w:r>
            <w:r w:rsidR="007C1A56" w:rsidRPr="00C463D2">
              <w:rPr>
                <w:rFonts w:ascii="Consolas" w:hAnsi="Consolas"/>
              </w:rPr>
              <w:t>reatext</w:t>
            </w:r>
          </w:p>
        </w:tc>
        <w:tc>
          <w:tcPr>
            <w:tcW w:w="4675" w:type="dxa"/>
          </w:tcPr>
          <w:p w14:paraId="440CDB5E" w14:textId="77777777" w:rsidR="007C1A56" w:rsidRPr="00C463D2" w:rsidRDefault="007C1A56" w:rsidP="007C1A56">
            <w:pPr>
              <w:rPr>
                <w:rFonts w:ascii="Consolas" w:hAnsi="Consolas"/>
              </w:rPr>
            </w:pPr>
            <w:r w:rsidRPr="00C463D2">
              <w:rPr>
                <w:rFonts w:ascii="Consolas" w:hAnsi="Consolas"/>
              </w:rPr>
              <w:t>recwlupdated</w:t>
            </w:r>
          </w:p>
        </w:tc>
      </w:tr>
      <w:tr w:rsidR="007C1A56" w:rsidRPr="00C463D2" w14:paraId="12266C5A" w14:textId="77777777" w:rsidTr="007C1A56">
        <w:tc>
          <w:tcPr>
            <w:tcW w:w="4675" w:type="dxa"/>
          </w:tcPr>
          <w:p w14:paraId="45E30E92" w14:textId="77777777" w:rsidR="007C1A56" w:rsidRPr="00C463D2" w:rsidRDefault="00CD6FE8" w:rsidP="007C1A56">
            <w:pPr>
              <w:rPr>
                <w:rFonts w:ascii="Consolas" w:hAnsi="Consolas"/>
              </w:rPr>
            </w:pPr>
            <w:r w:rsidRPr="00C463D2">
              <w:rPr>
                <w:rFonts w:ascii="Consolas" w:hAnsi="Consolas"/>
              </w:rPr>
              <w:t>A</w:t>
            </w:r>
            <w:r w:rsidR="007C1A56" w:rsidRPr="00C463D2">
              <w:rPr>
                <w:rFonts w:ascii="Consolas" w:hAnsi="Consolas"/>
              </w:rPr>
              <w:t>reatext</w:t>
            </w:r>
          </w:p>
        </w:tc>
        <w:tc>
          <w:tcPr>
            <w:tcW w:w="4675" w:type="dxa"/>
          </w:tcPr>
          <w:p w14:paraId="32B2D872" w14:textId="77777777" w:rsidR="007C1A56" w:rsidRPr="00C463D2" w:rsidRDefault="007C1A56" w:rsidP="007C1A56">
            <w:pPr>
              <w:rPr>
                <w:rFonts w:ascii="Consolas" w:hAnsi="Consolas"/>
              </w:rPr>
            </w:pPr>
            <w:r w:rsidRPr="00C463D2">
              <w:rPr>
                <w:rFonts w:ascii="Consolas" w:hAnsi="Consolas"/>
              </w:rPr>
              <w:t>recuseriidref</w:t>
            </w:r>
          </w:p>
        </w:tc>
      </w:tr>
      <w:tr w:rsidR="007C1A56" w:rsidRPr="00C463D2" w14:paraId="387055A9" w14:textId="77777777" w:rsidTr="007C1A56">
        <w:tc>
          <w:tcPr>
            <w:tcW w:w="4675" w:type="dxa"/>
          </w:tcPr>
          <w:p w14:paraId="6717717D" w14:textId="77777777" w:rsidR="007C1A56" w:rsidRPr="00C463D2" w:rsidRDefault="00CD6FE8" w:rsidP="007C1A56">
            <w:pPr>
              <w:rPr>
                <w:rFonts w:ascii="Consolas" w:hAnsi="Consolas"/>
              </w:rPr>
            </w:pPr>
            <w:r w:rsidRPr="00C463D2">
              <w:rPr>
                <w:rFonts w:ascii="Consolas" w:hAnsi="Consolas"/>
              </w:rPr>
              <w:t>A</w:t>
            </w:r>
            <w:r w:rsidR="007C1A56" w:rsidRPr="00C463D2">
              <w:rPr>
                <w:rFonts w:ascii="Consolas" w:hAnsi="Consolas"/>
              </w:rPr>
              <w:t>reatype</w:t>
            </w:r>
          </w:p>
        </w:tc>
        <w:tc>
          <w:tcPr>
            <w:tcW w:w="4675" w:type="dxa"/>
          </w:tcPr>
          <w:p w14:paraId="0969BC7A" w14:textId="77777777" w:rsidR="007C1A56" w:rsidRPr="00C463D2" w:rsidRDefault="007C1A56" w:rsidP="007C1A56">
            <w:pPr>
              <w:rPr>
                <w:rFonts w:ascii="Consolas" w:hAnsi="Consolas"/>
              </w:rPr>
            </w:pPr>
            <w:r w:rsidRPr="00C463D2">
              <w:rPr>
                <w:rFonts w:ascii="Consolas" w:hAnsi="Consolas"/>
              </w:rPr>
              <w:t>recwlupdated</w:t>
            </w:r>
          </w:p>
        </w:tc>
      </w:tr>
      <w:tr w:rsidR="007C1A56" w:rsidRPr="00C463D2" w14:paraId="47BFF819" w14:textId="77777777" w:rsidTr="007C1A56">
        <w:tc>
          <w:tcPr>
            <w:tcW w:w="4675" w:type="dxa"/>
          </w:tcPr>
          <w:p w14:paraId="4892F6DB" w14:textId="77777777" w:rsidR="007C1A56" w:rsidRPr="00C463D2" w:rsidRDefault="00CD6FE8" w:rsidP="007C1A56">
            <w:pPr>
              <w:rPr>
                <w:rFonts w:ascii="Consolas" w:hAnsi="Consolas"/>
              </w:rPr>
            </w:pPr>
            <w:r w:rsidRPr="00C463D2">
              <w:rPr>
                <w:rFonts w:ascii="Consolas" w:hAnsi="Consolas"/>
              </w:rPr>
              <w:t>A</w:t>
            </w:r>
            <w:r w:rsidR="007C1A56" w:rsidRPr="00C463D2">
              <w:rPr>
                <w:rFonts w:ascii="Consolas" w:hAnsi="Consolas"/>
              </w:rPr>
              <w:t>reatype</w:t>
            </w:r>
          </w:p>
        </w:tc>
        <w:tc>
          <w:tcPr>
            <w:tcW w:w="4675" w:type="dxa"/>
          </w:tcPr>
          <w:p w14:paraId="49150DD1" w14:textId="77777777" w:rsidR="007C1A56" w:rsidRPr="00C463D2" w:rsidRDefault="007C1A56" w:rsidP="007C1A56">
            <w:pPr>
              <w:rPr>
                <w:rFonts w:ascii="Consolas" w:hAnsi="Consolas"/>
              </w:rPr>
            </w:pPr>
            <w:r w:rsidRPr="00C463D2">
              <w:rPr>
                <w:rFonts w:ascii="Consolas" w:hAnsi="Consolas"/>
              </w:rPr>
              <w:t>recuseriidref</w:t>
            </w:r>
          </w:p>
        </w:tc>
      </w:tr>
    </w:tbl>
    <w:p w14:paraId="2A9DA383" w14:textId="77777777" w:rsidR="007C1A56" w:rsidRPr="00C463D2" w:rsidRDefault="007C1A56" w:rsidP="007C1A56">
      <w:pPr>
        <w:rPr>
          <w:rFonts w:ascii="Consolas" w:hAnsi="Consolas"/>
        </w:rPr>
      </w:pPr>
    </w:p>
    <w:p w14:paraId="7C96968D" w14:textId="77777777" w:rsidR="007C1A56" w:rsidRDefault="007C1A56" w:rsidP="007C1A56">
      <w:pPr>
        <w:rPr>
          <w:rFonts w:ascii="Consolas" w:hAnsi="Consolas"/>
        </w:rPr>
      </w:pPr>
      <w:bookmarkStart w:id="674" w:name="_Toc10610901"/>
      <w:bookmarkStart w:id="675" w:name="_Toc10647232"/>
      <w:r w:rsidRPr="00CD6FE8">
        <w:rPr>
          <w:rStyle w:val="Heading3Char"/>
        </w:rPr>
        <w:t>Set Default on Object Change</w:t>
      </w:r>
      <w:r w:rsidR="002E1280">
        <w:rPr>
          <w:rStyle w:val="Heading3Char"/>
          <w:rFonts w:ascii="Consolas" w:hAnsi="Consolas"/>
          <w:b w:val="0"/>
          <w:color w:val="000000" w:themeColor="text1"/>
        </w:rPr>
        <w:t xml:space="preserve"> -</w:t>
      </w:r>
      <w:bookmarkEnd w:id="674"/>
      <w:bookmarkEnd w:id="675"/>
      <w:r w:rsidRPr="00C463D2">
        <w:rPr>
          <w:rStyle w:val="Heading3Char"/>
          <w:rFonts w:ascii="Consolas" w:hAnsi="Consolas"/>
          <w:b w:val="0"/>
          <w:color w:val="000000" w:themeColor="text1"/>
        </w:rPr>
        <w:t xml:space="preserve"> </w:t>
      </w:r>
      <w:r w:rsidRPr="00C463D2">
        <w:rPr>
          <w:rFonts w:ascii="Consolas" w:hAnsi="Consolas"/>
        </w:rPr>
        <w:t xml:space="preserve">This is a checkbox for indicating which columns in a NASIS Data Object’s root table should have their default values automatically updated whenever any change is made to an instance of the corresponding NASIS Data Object. The most common columns with this setting are typically the ID of the NASIS user who last modified an instance of any table in that NASIS Data Object, and the date and time when that change occurred.  Required, default = false. </w:t>
      </w:r>
    </w:p>
    <w:p w14:paraId="381AA7BE" w14:textId="77777777" w:rsidR="00CD6FE8" w:rsidRPr="00C463D2" w:rsidRDefault="00CD6FE8" w:rsidP="007C1A56">
      <w:pPr>
        <w:rPr>
          <w:rFonts w:ascii="Consolas" w:hAnsi="Consolas"/>
        </w:rPr>
      </w:pPr>
    </w:p>
    <w:p w14:paraId="71A1FC10" w14:textId="77777777" w:rsidR="007C1A56" w:rsidRPr="00C463D2" w:rsidRDefault="007C1A56" w:rsidP="007C1A56">
      <w:pPr>
        <w:rPr>
          <w:rFonts w:ascii="Consolas" w:hAnsi="Consolas"/>
        </w:rPr>
      </w:pPr>
      <w:r w:rsidRPr="00C463D2">
        <w:rPr>
          <w:rFonts w:ascii="Consolas" w:hAnsi="Consolas"/>
        </w:rPr>
        <w:t>Examples:</w:t>
      </w:r>
    </w:p>
    <w:tbl>
      <w:tblPr>
        <w:tblStyle w:val="TableGrid"/>
        <w:tblW w:w="0" w:type="auto"/>
        <w:tblLook w:val="04A0" w:firstRow="1" w:lastRow="0" w:firstColumn="1" w:lastColumn="0" w:noHBand="0" w:noVBand="1"/>
      </w:tblPr>
      <w:tblGrid>
        <w:gridCol w:w="4675"/>
        <w:gridCol w:w="4675"/>
      </w:tblGrid>
      <w:tr w:rsidR="007C1A56" w:rsidRPr="00C463D2" w14:paraId="66B113DD" w14:textId="77777777" w:rsidTr="007C1A56">
        <w:tc>
          <w:tcPr>
            <w:tcW w:w="4675" w:type="dxa"/>
            <w:shd w:val="clear" w:color="auto" w:fill="FFFF00"/>
          </w:tcPr>
          <w:p w14:paraId="6E4FDC0F" w14:textId="77777777" w:rsidR="007C1A56" w:rsidRPr="00C463D2" w:rsidRDefault="007C1A56" w:rsidP="007C1A56">
            <w:pPr>
              <w:rPr>
                <w:rFonts w:ascii="Consolas" w:hAnsi="Consolas"/>
              </w:rPr>
            </w:pPr>
            <w:r w:rsidRPr="00C463D2">
              <w:rPr>
                <w:rFonts w:ascii="Consolas" w:hAnsi="Consolas"/>
              </w:rPr>
              <w:t>Table Name</w:t>
            </w:r>
          </w:p>
        </w:tc>
        <w:tc>
          <w:tcPr>
            <w:tcW w:w="4675" w:type="dxa"/>
            <w:shd w:val="clear" w:color="auto" w:fill="FFFF00"/>
          </w:tcPr>
          <w:p w14:paraId="08BA1B2C" w14:textId="77777777" w:rsidR="007C1A56" w:rsidRPr="00C463D2" w:rsidRDefault="007C1A56" w:rsidP="007C1A56">
            <w:pPr>
              <w:rPr>
                <w:rFonts w:ascii="Consolas" w:hAnsi="Consolas"/>
              </w:rPr>
            </w:pPr>
            <w:r w:rsidRPr="00C463D2">
              <w:rPr>
                <w:rFonts w:ascii="Consolas" w:hAnsi="Consolas"/>
              </w:rPr>
              <w:t>Column Name</w:t>
            </w:r>
          </w:p>
        </w:tc>
      </w:tr>
      <w:tr w:rsidR="007C1A56" w:rsidRPr="00C463D2" w14:paraId="69555E0F" w14:textId="77777777" w:rsidTr="007C1A56">
        <w:tc>
          <w:tcPr>
            <w:tcW w:w="4675" w:type="dxa"/>
          </w:tcPr>
          <w:p w14:paraId="3253FDEC" w14:textId="77777777" w:rsidR="007C1A56" w:rsidRPr="00C463D2" w:rsidRDefault="00CD6FE8" w:rsidP="007C1A56">
            <w:pPr>
              <w:rPr>
                <w:rFonts w:ascii="Consolas" w:hAnsi="Consolas"/>
              </w:rPr>
            </w:pPr>
            <w:r w:rsidRPr="00C463D2">
              <w:rPr>
                <w:rFonts w:ascii="Consolas" w:hAnsi="Consolas"/>
              </w:rPr>
              <w:t>A</w:t>
            </w:r>
            <w:r w:rsidR="007C1A56" w:rsidRPr="00C463D2">
              <w:rPr>
                <w:rFonts w:ascii="Consolas" w:hAnsi="Consolas"/>
              </w:rPr>
              <w:t>reatype</w:t>
            </w:r>
          </w:p>
        </w:tc>
        <w:tc>
          <w:tcPr>
            <w:tcW w:w="4675" w:type="dxa"/>
          </w:tcPr>
          <w:p w14:paraId="5B410B24" w14:textId="77777777" w:rsidR="007C1A56" w:rsidRPr="00C463D2" w:rsidRDefault="007C1A56" w:rsidP="007C1A56">
            <w:pPr>
              <w:rPr>
                <w:rFonts w:ascii="Consolas" w:hAnsi="Consolas"/>
              </w:rPr>
            </w:pPr>
            <w:r w:rsidRPr="00C463D2">
              <w:rPr>
                <w:rFonts w:ascii="Consolas" w:hAnsi="Consolas"/>
              </w:rPr>
              <w:t>objwlupdated</w:t>
            </w:r>
          </w:p>
        </w:tc>
      </w:tr>
      <w:tr w:rsidR="007C1A56" w:rsidRPr="00C463D2" w14:paraId="10CA702E" w14:textId="77777777" w:rsidTr="007C1A56">
        <w:tc>
          <w:tcPr>
            <w:tcW w:w="4675" w:type="dxa"/>
          </w:tcPr>
          <w:p w14:paraId="0B065A91" w14:textId="77777777" w:rsidR="007C1A56" w:rsidRPr="00C463D2" w:rsidRDefault="00CD6FE8" w:rsidP="007C1A56">
            <w:pPr>
              <w:rPr>
                <w:rFonts w:ascii="Consolas" w:hAnsi="Consolas"/>
              </w:rPr>
            </w:pPr>
            <w:r w:rsidRPr="00C463D2">
              <w:rPr>
                <w:rFonts w:ascii="Consolas" w:hAnsi="Consolas"/>
              </w:rPr>
              <w:t>A</w:t>
            </w:r>
            <w:r w:rsidR="007C1A56" w:rsidRPr="00C463D2">
              <w:rPr>
                <w:rFonts w:ascii="Consolas" w:hAnsi="Consolas"/>
              </w:rPr>
              <w:t>reatype</w:t>
            </w:r>
          </w:p>
        </w:tc>
        <w:tc>
          <w:tcPr>
            <w:tcW w:w="4675" w:type="dxa"/>
          </w:tcPr>
          <w:p w14:paraId="0DCD1C7C" w14:textId="77777777" w:rsidR="007C1A56" w:rsidRPr="00C463D2" w:rsidRDefault="007C1A56" w:rsidP="007C1A56">
            <w:pPr>
              <w:rPr>
                <w:rFonts w:ascii="Consolas" w:hAnsi="Consolas"/>
              </w:rPr>
            </w:pPr>
            <w:r w:rsidRPr="00C463D2">
              <w:rPr>
                <w:rFonts w:ascii="Consolas" w:hAnsi="Consolas"/>
              </w:rPr>
              <w:t>objuseriidref</w:t>
            </w:r>
          </w:p>
        </w:tc>
      </w:tr>
      <w:tr w:rsidR="007C1A56" w:rsidRPr="00C463D2" w14:paraId="68520674" w14:textId="77777777" w:rsidTr="007C1A56">
        <w:tc>
          <w:tcPr>
            <w:tcW w:w="4675" w:type="dxa"/>
          </w:tcPr>
          <w:p w14:paraId="413E51DA" w14:textId="77777777" w:rsidR="007C1A56" w:rsidRPr="00C463D2" w:rsidRDefault="00CD6FE8" w:rsidP="007C1A56">
            <w:pPr>
              <w:rPr>
                <w:rFonts w:ascii="Consolas" w:hAnsi="Consolas"/>
              </w:rPr>
            </w:pPr>
            <w:r w:rsidRPr="00C463D2">
              <w:rPr>
                <w:rFonts w:ascii="Consolas" w:hAnsi="Consolas"/>
              </w:rPr>
              <w:t>C</w:t>
            </w:r>
            <w:r w:rsidR="007C1A56" w:rsidRPr="00C463D2">
              <w:rPr>
                <w:rFonts w:ascii="Consolas" w:hAnsi="Consolas"/>
              </w:rPr>
              <w:t>alculation</w:t>
            </w:r>
          </w:p>
        </w:tc>
        <w:tc>
          <w:tcPr>
            <w:tcW w:w="4675" w:type="dxa"/>
          </w:tcPr>
          <w:p w14:paraId="0ED6FA6E" w14:textId="77777777" w:rsidR="007C1A56" w:rsidRPr="00C463D2" w:rsidRDefault="007C1A56" w:rsidP="007C1A56">
            <w:pPr>
              <w:rPr>
                <w:rFonts w:ascii="Consolas" w:hAnsi="Consolas"/>
              </w:rPr>
            </w:pPr>
            <w:r w:rsidRPr="00C463D2">
              <w:rPr>
                <w:rFonts w:ascii="Consolas" w:hAnsi="Consolas"/>
              </w:rPr>
              <w:t>objwlupdated</w:t>
            </w:r>
          </w:p>
        </w:tc>
      </w:tr>
      <w:tr w:rsidR="007C1A56" w:rsidRPr="00C463D2" w14:paraId="3D2FC060" w14:textId="77777777" w:rsidTr="007C1A56">
        <w:tc>
          <w:tcPr>
            <w:tcW w:w="4675" w:type="dxa"/>
          </w:tcPr>
          <w:p w14:paraId="2DCE8EB2" w14:textId="77777777" w:rsidR="007C1A56" w:rsidRPr="00C463D2" w:rsidRDefault="00CD6FE8" w:rsidP="007C1A56">
            <w:pPr>
              <w:rPr>
                <w:rFonts w:ascii="Consolas" w:hAnsi="Consolas"/>
              </w:rPr>
            </w:pPr>
            <w:r w:rsidRPr="00C463D2">
              <w:rPr>
                <w:rFonts w:ascii="Consolas" w:hAnsi="Consolas"/>
              </w:rPr>
              <w:t>C</w:t>
            </w:r>
            <w:r w:rsidR="007C1A56" w:rsidRPr="00C463D2">
              <w:rPr>
                <w:rFonts w:ascii="Consolas" w:hAnsi="Consolas"/>
              </w:rPr>
              <w:t>alculation</w:t>
            </w:r>
          </w:p>
        </w:tc>
        <w:tc>
          <w:tcPr>
            <w:tcW w:w="4675" w:type="dxa"/>
          </w:tcPr>
          <w:p w14:paraId="6845147C" w14:textId="77777777" w:rsidR="007C1A56" w:rsidRPr="00C463D2" w:rsidRDefault="007C1A56" w:rsidP="007C1A56">
            <w:pPr>
              <w:rPr>
                <w:rFonts w:ascii="Consolas" w:hAnsi="Consolas"/>
              </w:rPr>
            </w:pPr>
            <w:r w:rsidRPr="00C463D2">
              <w:rPr>
                <w:rFonts w:ascii="Consolas" w:hAnsi="Consolas"/>
              </w:rPr>
              <w:t>objuseriidref</w:t>
            </w:r>
          </w:p>
        </w:tc>
      </w:tr>
      <w:tr w:rsidR="007C1A56" w:rsidRPr="00C463D2" w14:paraId="329E769C" w14:textId="77777777" w:rsidTr="007C1A56">
        <w:tc>
          <w:tcPr>
            <w:tcW w:w="4675" w:type="dxa"/>
          </w:tcPr>
          <w:p w14:paraId="6BF3E8DB" w14:textId="77777777" w:rsidR="007C1A56" w:rsidRPr="00C463D2" w:rsidRDefault="00CD6FE8" w:rsidP="007C1A56">
            <w:pPr>
              <w:rPr>
                <w:rFonts w:ascii="Consolas" w:hAnsi="Consolas"/>
              </w:rPr>
            </w:pPr>
            <w:r w:rsidRPr="00C463D2">
              <w:rPr>
                <w:rFonts w:ascii="Consolas" w:hAnsi="Consolas"/>
              </w:rPr>
              <w:t>D</w:t>
            </w:r>
            <w:r w:rsidR="007C1A56" w:rsidRPr="00C463D2">
              <w:rPr>
                <w:rFonts w:ascii="Consolas" w:hAnsi="Consolas"/>
              </w:rPr>
              <w:t>atamapunit</w:t>
            </w:r>
          </w:p>
        </w:tc>
        <w:tc>
          <w:tcPr>
            <w:tcW w:w="4675" w:type="dxa"/>
          </w:tcPr>
          <w:p w14:paraId="07390C6D" w14:textId="77777777" w:rsidR="007C1A56" w:rsidRPr="00C463D2" w:rsidRDefault="007C1A56" w:rsidP="007C1A56">
            <w:pPr>
              <w:rPr>
                <w:rFonts w:ascii="Consolas" w:hAnsi="Consolas"/>
              </w:rPr>
            </w:pPr>
            <w:r w:rsidRPr="00C463D2">
              <w:rPr>
                <w:rFonts w:ascii="Consolas" w:hAnsi="Consolas"/>
              </w:rPr>
              <w:t>objwlupdated</w:t>
            </w:r>
          </w:p>
        </w:tc>
      </w:tr>
      <w:tr w:rsidR="007C1A56" w:rsidRPr="00C463D2" w14:paraId="48A65C6B" w14:textId="77777777" w:rsidTr="007C1A56">
        <w:tc>
          <w:tcPr>
            <w:tcW w:w="4675" w:type="dxa"/>
          </w:tcPr>
          <w:p w14:paraId="0438FD51" w14:textId="77777777" w:rsidR="007C1A56" w:rsidRPr="00C463D2" w:rsidRDefault="00CD6FE8" w:rsidP="007C1A56">
            <w:pPr>
              <w:rPr>
                <w:rFonts w:ascii="Consolas" w:hAnsi="Consolas"/>
              </w:rPr>
            </w:pPr>
            <w:r w:rsidRPr="00C463D2">
              <w:rPr>
                <w:rFonts w:ascii="Consolas" w:hAnsi="Consolas"/>
              </w:rPr>
              <w:t>D</w:t>
            </w:r>
            <w:r w:rsidR="007C1A56" w:rsidRPr="00C463D2">
              <w:rPr>
                <w:rFonts w:ascii="Consolas" w:hAnsi="Consolas"/>
              </w:rPr>
              <w:t>atamapunit</w:t>
            </w:r>
          </w:p>
        </w:tc>
        <w:tc>
          <w:tcPr>
            <w:tcW w:w="4675" w:type="dxa"/>
          </w:tcPr>
          <w:p w14:paraId="195ABA36" w14:textId="77777777" w:rsidR="007C1A56" w:rsidRPr="00C463D2" w:rsidRDefault="007C1A56" w:rsidP="007C1A56">
            <w:pPr>
              <w:rPr>
                <w:rFonts w:ascii="Consolas" w:hAnsi="Consolas"/>
              </w:rPr>
            </w:pPr>
            <w:r w:rsidRPr="00C463D2">
              <w:rPr>
                <w:rFonts w:ascii="Consolas" w:hAnsi="Consolas"/>
              </w:rPr>
              <w:t>objuseriidref</w:t>
            </w:r>
          </w:p>
        </w:tc>
      </w:tr>
    </w:tbl>
    <w:p w14:paraId="3134548E" w14:textId="77777777" w:rsidR="007C1A56" w:rsidRPr="00C463D2" w:rsidRDefault="007C1A56" w:rsidP="007C1A56">
      <w:pPr>
        <w:rPr>
          <w:rFonts w:ascii="Consolas" w:hAnsi="Consolas"/>
        </w:rPr>
      </w:pPr>
    </w:p>
    <w:p w14:paraId="3F9CA3B4" w14:textId="77777777" w:rsidR="007C1A56" w:rsidRPr="00C463D2" w:rsidRDefault="007C1A56" w:rsidP="007C1A56">
      <w:pPr>
        <w:rPr>
          <w:rFonts w:ascii="Consolas" w:hAnsi="Consolas"/>
        </w:rPr>
      </w:pPr>
      <w:bookmarkStart w:id="676" w:name="_Toc10610902"/>
      <w:bookmarkStart w:id="677" w:name="_Toc10647233"/>
      <w:r w:rsidRPr="00CD6FE8">
        <w:rPr>
          <w:rStyle w:val="Heading3Char"/>
        </w:rPr>
        <w:t>Aggregation</w:t>
      </w:r>
      <w:bookmarkEnd w:id="676"/>
      <w:bookmarkEnd w:id="677"/>
      <w:r w:rsidRPr="00C463D2">
        <w:rPr>
          <w:rFonts w:ascii="Consolas" w:hAnsi="Consolas"/>
        </w:rPr>
        <w:t xml:space="preserve"> - An integer number that uniquely identifies an attribute's ordinality (aggregation).  Some attributes are recorded as a single representative value and some attributes are recorded as a high, low and representative value.  An attribute's aggregation indicates how many physical columns a logical attribute resolves to. Required, default = ‘none’.</w:t>
      </w:r>
    </w:p>
    <w:p w14:paraId="7740FB3E" w14:textId="77777777" w:rsidR="007C1A56" w:rsidRPr="00C463D2" w:rsidRDefault="007C1A56" w:rsidP="007C1A56">
      <w:pPr>
        <w:rPr>
          <w:rFonts w:ascii="Consolas" w:hAnsi="Consolas"/>
        </w:rPr>
      </w:pPr>
    </w:p>
    <w:tbl>
      <w:tblPr>
        <w:tblStyle w:val="TableGrid"/>
        <w:tblW w:w="0" w:type="auto"/>
        <w:tblLook w:val="04A0" w:firstRow="1" w:lastRow="0" w:firstColumn="1" w:lastColumn="0" w:noHBand="0" w:noVBand="1"/>
      </w:tblPr>
      <w:tblGrid>
        <w:gridCol w:w="9350"/>
      </w:tblGrid>
      <w:tr w:rsidR="007C1A56" w:rsidRPr="00C463D2" w14:paraId="1E756A38" w14:textId="77777777" w:rsidTr="007C1A56">
        <w:tc>
          <w:tcPr>
            <w:tcW w:w="9350" w:type="dxa"/>
            <w:shd w:val="clear" w:color="auto" w:fill="FFFF00"/>
          </w:tcPr>
          <w:p w14:paraId="12F364F9" w14:textId="77777777" w:rsidR="007C1A56" w:rsidRPr="00C463D2" w:rsidRDefault="007C1A56" w:rsidP="007C1A56">
            <w:pPr>
              <w:rPr>
                <w:rFonts w:ascii="Consolas" w:hAnsi="Consolas"/>
              </w:rPr>
            </w:pPr>
            <w:r w:rsidRPr="00C463D2">
              <w:rPr>
                <w:rFonts w:ascii="Consolas" w:hAnsi="Consolas"/>
              </w:rPr>
              <w:t>Aggregation Choices:</w:t>
            </w:r>
          </w:p>
        </w:tc>
      </w:tr>
      <w:tr w:rsidR="007C1A56" w:rsidRPr="00C463D2" w14:paraId="434FF7D9" w14:textId="77777777" w:rsidTr="007C1A56">
        <w:tc>
          <w:tcPr>
            <w:tcW w:w="9350" w:type="dxa"/>
          </w:tcPr>
          <w:p w14:paraId="19789DF1" w14:textId="77777777" w:rsidR="007C1A56" w:rsidRPr="00C463D2" w:rsidRDefault="007C1A56" w:rsidP="007C1A56">
            <w:pPr>
              <w:rPr>
                <w:rFonts w:ascii="Consolas" w:hAnsi="Consolas"/>
              </w:rPr>
            </w:pPr>
            <w:r w:rsidRPr="00C463D2">
              <w:rPr>
                <w:rFonts w:ascii="Consolas" w:hAnsi="Consolas"/>
              </w:rPr>
              <w:t>High, Low</w:t>
            </w:r>
          </w:p>
        </w:tc>
      </w:tr>
      <w:tr w:rsidR="007C1A56" w:rsidRPr="00C463D2" w14:paraId="632F87DA" w14:textId="77777777" w:rsidTr="007C1A56">
        <w:tc>
          <w:tcPr>
            <w:tcW w:w="9350" w:type="dxa"/>
          </w:tcPr>
          <w:p w14:paraId="6DE41CBE" w14:textId="77777777" w:rsidR="007C1A56" w:rsidRPr="00C463D2" w:rsidRDefault="007C1A56" w:rsidP="007C1A56">
            <w:pPr>
              <w:rPr>
                <w:rFonts w:ascii="Consolas" w:hAnsi="Consolas"/>
              </w:rPr>
            </w:pPr>
            <w:r w:rsidRPr="00C463D2">
              <w:rPr>
                <w:rFonts w:ascii="Consolas" w:hAnsi="Consolas"/>
              </w:rPr>
              <w:t>High, Low, Representative Value</w:t>
            </w:r>
          </w:p>
        </w:tc>
      </w:tr>
      <w:tr w:rsidR="007C1A56" w:rsidRPr="00C463D2" w14:paraId="6FAFD424" w14:textId="77777777" w:rsidTr="007C1A56">
        <w:tc>
          <w:tcPr>
            <w:tcW w:w="9350" w:type="dxa"/>
          </w:tcPr>
          <w:p w14:paraId="317BA684" w14:textId="77777777" w:rsidR="007C1A56" w:rsidRPr="00C463D2" w:rsidRDefault="007C1A56" w:rsidP="007C1A56">
            <w:pPr>
              <w:rPr>
                <w:rFonts w:ascii="Consolas" w:hAnsi="Consolas"/>
              </w:rPr>
            </w:pPr>
            <w:r w:rsidRPr="00C463D2">
              <w:rPr>
                <w:rFonts w:ascii="Consolas" w:hAnsi="Consolas"/>
              </w:rPr>
              <w:t>Representative Value</w:t>
            </w:r>
          </w:p>
        </w:tc>
      </w:tr>
      <w:tr w:rsidR="007C1A56" w:rsidRPr="00C463D2" w14:paraId="56F710AE" w14:textId="77777777" w:rsidTr="007C1A56">
        <w:tc>
          <w:tcPr>
            <w:tcW w:w="9350" w:type="dxa"/>
          </w:tcPr>
          <w:p w14:paraId="476A6024" w14:textId="77777777" w:rsidR="007C1A56" w:rsidRPr="00C463D2" w:rsidRDefault="007C1A56" w:rsidP="007C1A56">
            <w:pPr>
              <w:rPr>
                <w:rFonts w:ascii="Consolas" w:hAnsi="Consolas"/>
              </w:rPr>
            </w:pPr>
            <w:r w:rsidRPr="00C463D2">
              <w:rPr>
                <w:rFonts w:ascii="Consolas" w:hAnsi="Consolas"/>
              </w:rPr>
              <w:t>List</w:t>
            </w:r>
          </w:p>
        </w:tc>
      </w:tr>
      <w:tr w:rsidR="007C1A56" w:rsidRPr="00C463D2" w14:paraId="5FC1BB28" w14:textId="77777777" w:rsidTr="007C1A56">
        <w:tc>
          <w:tcPr>
            <w:tcW w:w="9350" w:type="dxa"/>
          </w:tcPr>
          <w:p w14:paraId="5F47C79D" w14:textId="77777777" w:rsidR="007C1A56" w:rsidRPr="00C463D2" w:rsidRDefault="007C1A56" w:rsidP="007C1A56">
            <w:pPr>
              <w:rPr>
                <w:rFonts w:ascii="Consolas" w:hAnsi="Consolas"/>
              </w:rPr>
            </w:pPr>
            <w:r w:rsidRPr="00C463D2">
              <w:rPr>
                <w:rFonts w:ascii="Consolas" w:hAnsi="Consolas"/>
              </w:rPr>
              <w:t>List, Representative Value</w:t>
            </w:r>
          </w:p>
        </w:tc>
      </w:tr>
      <w:tr w:rsidR="007C1A56" w:rsidRPr="00C463D2" w14:paraId="7D054171" w14:textId="77777777" w:rsidTr="007C1A56">
        <w:tc>
          <w:tcPr>
            <w:tcW w:w="9350" w:type="dxa"/>
          </w:tcPr>
          <w:p w14:paraId="2635E7AB" w14:textId="77777777" w:rsidR="007C1A56" w:rsidRPr="00C463D2" w:rsidRDefault="007C1A56" w:rsidP="007C1A56">
            <w:pPr>
              <w:rPr>
                <w:rFonts w:ascii="Consolas" w:hAnsi="Consolas"/>
              </w:rPr>
            </w:pPr>
            <w:r w:rsidRPr="00C463D2">
              <w:rPr>
                <w:rFonts w:ascii="Consolas" w:hAnsi="Consolas"/>
              </w:rPr>
              <w:lastRenderedPageBreak/>
              <w:t>None</w:t>
            </w:r>
          </w:p>
        </w:tc>
      </w:tr>
    </w:tbl>
    <w:p w14:paraId="3F68A18F" w14:textId="77777777" w:rsidR="00E123D7" w:rsidRDefault="00E123D7" w:rsidP="00E123D7">
      <w:pPr>
        <w:widowControl/>
        <w:adjustRightInd w:val="0"/>
        <w:rPr>
          <w:ins w:id="678" w:author="Tan, Ann - NRCS, Arcata, CA" w:date="2019-08-06T11:35:00Z"/>
          <w:rFonts w:ascii="Calibri-Light" w:eastAsiaTheme="minorHAnsi" w:hAnsi="Calibri-Light" w:cs="Calibri-Light"/>
          <w:sz w:val="23"/>
          <w:szCs w:val="23"/>
        </w:rPr>
      </w:pPr>
      <w:proofErr w:type="spellStart"/>
      <w:ins w:id="679" w:author="Tan, Ann - NRCS, Arcata, CA" w:date="2019-08-06T11:35:00Z">
        <w:r>
          <w:rPr>
            <w:rFonts w:ascii="Calibri-Light" w:eastAsiaTheme="minorHAnsi" w:hAnsi="Calibri-Light" w:cs="Calibri-Light"/>
            <w:sz w:val="23"/>
            <w:szCs w:val="23"/>
          </w:rPr>
          <w:t>ChoiceValue</w:t>
        </w:r>
        <w:proofErr w:type="spellEnd"/>
        <w:r>
          <w:rPr>
            <w:rFonts w:ascii="Calibri-Light" w:eastAsiaTheme="minorHAnsi" w:hAnsi="Calibri-Light" w:cs="Calibri-Light"/>
            <w:sz w:val="23"/>
            <w:szCs w:val="23"/>
          </w:rPr>
          <w:t xml:space="preserve"> </w:t>
        </w:r>
        <w:proofErr w:type="spellStart"/>
        <w:r>
          <w:rPr>
            <w:rFonts w:ascii="Calibri-Light" w:eastAsiaTheme="minorHAnsi" w:hAnsi="Calibri-Light" w:cs="Calibri-Light"/>
            <w:sz w:val="23"/>
            <w:szCs w:val="23"/>
          </w:rPr>
          <w:t>ChoiceName</w:t>
        </w:r>
        <w:proofErr w:type="spellEnd"/>
        <w:r>
          <w:rPr>
            <w:rFonts w:ascii="Calibri-Light" w:eastAsiaTheme="minorHAnsi" w:hAnsi="Calibri-Light" w:cs="Calibri-Light"/>
            <w:sz w:val="23"/>
            <w:szCs w:val="23"/>
          </w:rPr>
          <w:t xml:space="preserve"> How used</w:t>
        </w:r>
      </w:ins>
    </w:p>
    <w:p w14:paraId="2C0ACBE8" w14:textId="77777777" w:rsidR="00E123D7" w:rsidRDefault="00E123D7" w:rsidP="00E123D7">
      <w:pPr>
        <w:widowControl/>
        <w:adjustRightInd w:val="0"/>
        <w:rPr>
          <w:ins w:id="680" w:author="Tan, Ann - NRCS, Arcata, CA" w:date="2019-08-06T11:35:00Z"/>
          <w:rFonts w:ascii="Calibri-Light" w:eastAsiaTheme="minorHAnsi" w:hAnsi="Calibri-Light" w:cs="Calibri-Light"/>
          <w:sz w:val="23"/>
          <w:szCs w:val="23"/>
        </w:rPr>
      </w:pPr>
      <w:ins w:id="681" w:author="Tan, Ann - NRCS, Arcata, CA" w:date="2019-08-06T11:35:00Z">
        <w:r>
          <w:rPr>
            <w:rFonts w:ascii="Calibri-Light" w:eastAsiaTheme="minorHAnsi" w:hAnsi="Calibri-Light" w:cs="Calibri-Light"/>
            <w:sz w:val="23"/>
            <w:szCs w:val="23"/>
          </w:rPr>
          <w:t>1 high, low create two columns: _h, _l</w:t>
        </w:r>
      </w:ins>
    </w:p>
    <w:p w14:paraId="353D5EC5" w14:textId="77777777" w:rsidR="00E123D7" w:rsidRDefault="00E123D7" w:rsidP="00E123D7">
      <w:pPr>
        <w:widowControl/>
        <w:adjustRightInd w:val="0"/>
        <w:rPr>
          <w:ins w:id="682" w:author="Tan, Ann - NRCS, Arcata, CA" w:date="2019-08-06T11:35:00Z"/>
          <w:rFonts w:ascii="Calibri-Light" w:eastAsiaTheme="minorHAnsi" w:hAnsi="Calibri-Light" w:cs="Calibri-Light"/>
          <w:sz w:val="23"/>
          <w:szCs w:val="23"/>
        </w:rPr>
      </w:pPr>
      <w:ins w:id="683" w:author="Tan, Ann - NRCS, Arcata, CA" w:date="2019-08-06T11:35:00Z">
        <w:r>
          <w:rPr>
            <w:rFonts w:ascii="Calibri-Light" w:eastAsiaTheme="minorHAnsi" w:hAnsi="Calibri-Light" w:cs="Calibri-Light"/>
            <w:sz w:val="23"/>
            <w:szCs w:val="23"/>
          </w:rPr>
          <w:t>2 high, low, representative value create three columns: _h, _l, _</w:t>
        </w:r>
        <w:proofErr w:type="spellStart"/>
        <w:r>
          <w:rPr>
            <w:rFonts w:ascii="Calibri-Light" w:eastAsiaTheme="minorHAnsi" w:hAnsi="Calibri-Light" w:cs="Calibri-Light"/>
            <w:sz w:val="23"/>
            <w:szCs w:val="23"/>
          </w:rPr>
          <w:t>rv</w:t>
        </w:r>
        <w:proofErr w:type="spellEnd"/>
      </w:ins>
    </w:p>
    <w:p w14:paraId="0E697D17" w14:textId="77777777" w:rsidR="00E123D7" w:rsidRDefault="00E123D7" w:rsidP="00E123D7">
      <w:pPr>
        <w:widowControl/>
        <w:adjustRightInd w:val="0"/>
        <w:rPr>
          <w:ins w:id="684" w:author="Tan, Ann - NRCS, Arcata, CA" w:date="2019-08-06T11:35:00Z"/>
          <w:rFonts w:ascii="Calibri-Light" w:eastAsiaTheme="minorHAnsi" w:hAnsi="Calibri-Light" w:cs="Calibri-Light"/>
          <w:sz w:val="23"/>
          <w:szCs w:val="23"/>
        </w:rPr>
      </w:pPr>
      <w:ins w:id="685" w:author="Tan, Ann - NRCS, Arcata, CA" w:date="2019-08-06T11:35:00Z">
        <w:r>
          <w:rPr>
            <w:rFonts w:ascii="Calibri-Light" w:eastAsiaTheme="minorHAnsi" w:hAnsi="Calibri-Light" w:cs="Calibri-Light"/>
            <w:sz w:val="23"/>
            <w:szCs w:val="23"/>
          </w:rPr>
          <w:t>3 representative value create one column: _</w:t>
        </w:r>
        <w:proofErr w:type="spellStart"/>
        <w:r>
          <w:rPr>
            <w:rFonts w:ascii="Calibri-Light" w:eastAsiaTheme="minorHAnsi" w:hAnsi="Calibri-Light" w:cs="Calibri-Light"/>
            <w:sz w:val="23"/>
            <w:szCs w:val="23"/>
          </w:rPr>
          <w:t>rv</w:t>
        </w:r>
        <w:proofErr w:type="spellEnd"/>
      </w:ins>
    </w:p>
    <w:p w14:paraId="7FF0A6CE" w14:textId="77777777" w:rsidR="00E123D7" w:rsidRDefault="00E123D7" w:rsidP="00E123D7">
      <w:pPr>
        <w:widowControl/>
        <w:adjustRightInd w:val="0"/>
        <w:rPr>
          <w:ins w:id="686" w:author="Tan, Ann - NRCS, Arcata, CA" w:date="2019-08-06T11:35:00Z"/>
          <w:rFonts w:ascii="Calibri-Light" w:eastAsiaTheme="minorHAnsi" w:hAnsi="Calibri-Light" w:cs="Calibri-Light"/>
          <w:sz w:val="23"/>
          <w:szCs w:val="23"/>
        </w:rPr>
      </w:pPr>
      <w:ins w:id="687" w:author="Tan, Ann - NRCS, Arcata, CA" w:date="2019-08-06T11:35:00Z">
        <w:r>
          <w:rPr>
            <w:rFonts w:ascii="Calibri-Light" w:eastAsiaTheme="minorHAnsi" w:hAnsi="Calibri-Light" w:cs="Calibri-Light"/>
            <w:sz w:val="23"/>
            <w:szCs w:val="23"/>
          </w:rPr>
          <w:t xml:space="preserve">4 list </w:t>
        </w:r>
        <w:proofErr w:type="spellStart"/>
        <w:r>
          <w:rPr>
            <w:rFonts w:ascii="Calibri-Light" w:eastAsiaTheme="minorHAnsi" w:hAnsi="Calibri-Light" w:cs="Calibri-Light"/>
            <w:sz w:val="23"/>
            <w:szCs w:val="23"/>
          </w:rPr>
          <w:t>list</w:t>
        </w:r>
        <w:proofErr w:type="spellEnd"/>
        <w:r>
          <w:rPr>
            <w:rFonts w:ascii="Calibri-Light" w:eastAsiaTheme="minorHAnsi" w:hAnsi="Calibri-Light" w:cs="Calibri-Light"/>
            <w:sz w:val="23"/>
            <w:szCs w:val="23"/>
          </w:rPr>
          <w:t xml:space="preserve"> – seems like should be used for</w:t>
        </w:r>
      </w:ins>
    </w:p>
    <w:p w14:paraId="4E3C29AA" w14:textId="77777777" w:rsidR="00E123D7" w:rsidRDefault="00E123D7" w:rsidP="00E123D7">
      <w:pPr>
        <w:widowControl/>
        <w:adjustRightInd w:val="0"/>
        <w:rPr>
          <w:ins w:id="688" w:author="Tan, Ann - NRCS, Arcata, CA" w:date="2019-08-06T11:35:00Z"/>
          <w:rFonts w:ascii="Calibri-Light" w:eastAsiaTheme="minorHAnsi" w:hAnsi="Calibri-Light" w:cs="Calibri-Light"/>
          <w:sz w:val="23"/>
          <w:szCs w:val="23"/>
        </w:rPr>
      </w:pPr>
      <w:ins w:id="689" w:author="Tan, Ann - NRCS, Arcata, CA" w:date="2019-08-06T11:35:00Z">
        <w:r>
          <w:rPr>
            <w:rFonts w:ascii="Calibri-Light" w:eastAsiaTheme="minorHAnsi" w:hAnsi="Calibri-Light" w:cs="Calibri-Light"/>
            <w:sz w:val="23"/>
            <w:szCs w:val="23"/>
          </w:rPr>
          <w:t>choice lists</w:t>
        </w:r>
      </w:ins>
    </w:p>
    <w:p w14:paraId="75175045" w14:textId="77777777" w:rsidR="00E123D7" w:rsidRDefault="00E123D7" w:rsidP="00E123D7">
      <w:pPr>
        <w:widowControl/>
        <w:adjustRightInd w:val="0"/>
        <w:rPr>
          <w:ins w:id="690" w:author="Tan, Ann - NRCS, Arcata, CA" w:date="2019-08-06T11:35:00Z"/>
          <w:rFonts w:ascii="Calibri-Light" w:eastAsiaTheme="minorHAnsi" w:hAnsi="Calibri-Light" w:cs="Calibri-Light"/>
          <w:sz w:val="23"/>
          <w:szCs w:val="23"/>
        </w:rPr>
      </w:pPr>
      <w:ins w:id="691" w:author="Tan, Ann - NRCS, Arcata, CA" w:date="2019-08-06T11:35:00Z">
        <w:r>
          <w:rPr>
            <w:rFonts w:ascii="Calibri-Light" w:eastAsiaTheme="minorHAnsi" w:hAnsi="Calibri-Light" w:cs="Calibri-Light"/>
            <w:sz w:val="23"/>
            <w:szCs w:val="23"/>
          </w:rPr>
          <w:t>5 list, representative value choice list where the value is considered</w:t>
        </w:r>
      </w:ins>
    </w:p>
    <w:p w14:paraId="1A6F6E64" w14:textId="77777777" w:rsidR="00E123D7" w:rsidRDefault="00E123D7" w:rsidP="00E123D7">
      <w:pPr>
        <w:widowControl/>
        <w:adjustRightInd w:val="0"/>
        <w:rPr>
          <w:ins w:id="692" w:author="Tan, Ann - NRCS, Arcata, CA" w:date="2019-08-06T11:35:00Z"/>
          <w:rFonts w:ascii="Calibri-Light" w:eastAsiaTheme="minorHAnsi" w:hAnsi="Calibri-Light" w:cs="Calibri-Light"/>
          <w:sz w:val="23"/>
          <w:szCs w:val="23"/>
        </w:rPr>
      </w:pPr>
      <w:ins w:id="693" w:author="Tan, Ann - NRCS, Arcata, CA" w:date="2019-08-06T11:35:00Z">
        <w:r>
          <w:rPr>
            <w:rFonts w:ascii="Calibri-Light" w:eastAsiaTheme="minorHAnsi" w:hAnsi="Calibri-Light" w:cs="Calibri-Light"/>
            <w:sz w:val="23"/>
            <w:szCs w:val="23"/>
          </w:rPr>
          <w:t xml:space="preserve">the </w:t>
        </w:r>
        <w:proofErr w:type="spellStart"/>
        <w:r>
          <w:rPr>
            <w:rFonts w:ascii="Calibri-Light" w:eastAsiaTheme="minorHAnsi" w:hAnsi="Calibri-Light" w:cs="Calibri-Light"/>
            <w:sz w:val="23"/>
            <w:szCs w:val="23"/>
          </w:rPr>
          <w:t>rv</w:t>
        </w:r>
        <w:proofErr w:type="spellEnd"/>
        <w:r>
          <w:rPr>
            <w:rFonts w:ascii="Calibri-Light" w:eastAsiaTheme="minorHAnsi" w:hAnsi="Calibri-Light" w:cs="Calibri-Light"/>
            <w:sz w:val="23"/>
            <w:szCs w:val="23"/>
          </w:rPr>
          <w:t xml:space="preserve"> value (do not create column _</w:t>
        </w:r>
        <w:proofErr w:type="spellStart"/>
        <w:r>
          <w:rPr>
            <w:rFonts w:ascii="Calibri-Light" w:eastAsiaTheme="minorHAnsi" w:hAnsi="Calibri-Light" w:cs="Calibri-Light"/>
            <w:sz w:val="23"/>
            <w:szCs w:val="23"/>
          </w:rPr>
          <w:t>rv</w:t>
        </w:r>
        <w:proofErr w:type="spellEnd"/>
        <w:r>
          <w:rPr>
            <w:rFonts w:ascii="Calibri-Light" w:eastAsiaTheme="minorHAnsi" w:hAnsi="Calibri-Light" w:cs="Calibri-Light"/>
            <w:sz w:val="23"/>
            <w:szCs w:val="23"/>
          </w:rPr>
          <w:t>)</w:t>
        </w:r>
      </w:ins>
    </w:p>
    <w:p w14:paraId="4DAC8057" w14:textId="3FEAA79A" w:rsidR="007C1A56" w:rsidRPr="00C463D2" w:rsidRDefault="00E123D7" w:rsidP="00E123D7">
      <w:pPr>
        <w:rPr>
          <w:rFonts w:ascii="Consolas" w:hAnsi="Consolas"/>
        </w:rPr>
      </w:pPr>
      <w:ins w:id="694" w:author="Tan, Ann - NRCS, Arcata, CA" w:date="2019-08-06T11:35:00Z">
        <w:r>
          <w:rPr>
            <w:rFonts w:ascii="Calibri-Light" w:eastAsiaTheme="minorHAnsi" w:hAnsi="Calibri-Light" w:cs="Calibri-Light"/>
            <w:sz w:val="23"/>
            <w:szCs w:val="23"/>
          </w:rPr>
          <w:t>8 none</w:t>
        </w:r>
      </w:ins>
    </w:p>
    <w:p w14:paraId="6DC45FD8" w14:textId="77777777" w:rsidR="007C1A56" w:rsidRPr="00C463D2" w:rsidRDefault="007C1A56" w:rsidP="007C1A56">
      <w:pPr>
        <w:rPr>
          <w:rFonts w:ascii="Consolas" w:hAnsi="Consolas"/>
        </w:rPr>
      </w:pPr>
      <w:bookmarkStart w:id="695" w:name="_Toc10610903"/>
      <w:bookmarkStart w:id="696" w:name="_Toc10647234"/>
      <w:r w:rsidRPr="008754C5">
        <w:rPr>
          <w:rStyle w:val="Heading3Char"/>
        </w:rPr>
        <w:t>Column Not Null</w:t>
      </w:r>
      <w:bookmarkEnd w:id="695"/>
      <w:bookmarkEnd w:id="696"/>
      <w:r w:rsidRPr="00C463D2">
        <w:rPr>
          <w:rFonts w:ascii="Consolas" w:hAnsi="Consolas"/>
        </w:rPr>
        <w:t xml:space="preserve"> - There is a checkbox for indicating which columns do not allow null values. Required, default = false.</w:t>
      </w:r>
    </w:p>
    <w:p w14:paraId="219DE44C" w14:textId="77777777" w:rsidR="007C1A56" w:rsidRPr="00C463D2" w:rsidRDefault="007C1A56" w:rsidP="007C1A56">
      <w:pPr>
        <w:rPr>
          <w:rFonts w:ascii="Consolas" w:hAnsi="Consolas"/>
        </w:rPr>
      </w:pPr>
    </w:p>
    <w:p w14:paraId="414BF0C8" w14:textId="77777777" w:rsidR="007C1A56" w:rsidRPr="00C463D2" w:rsidRDefault="007C1A56" w:rsidP="007C1A56">
      <w:pPr>
        <w:rPr>
          <w:rFonts w:ascii="Consolas" w:hAnsi="Consolas"/>
        </w:rPr>
      </w:pPr>
      <w:bookmarkStart w:id="697" w:name="_Toc10647235"/>
      <w:bookmarkStart w:id="698" w:name="_Toc10610904"/>
      <w:r w:rsidRPr="00CD6FE8">
        <w:rPr>
          <w:rStyle w:val="Heading3Char"/>
        </w:rPr>
        <w:t>Column Calculable</w:t>
      </w:r>
      <w:bookmarkEnd w:id="697"/>
      <w:r w:rsidRPr="00C463D2">
        <w:rPr>
          <w:rStyle w:val="Heading3Char"/>
          <w:rFonts w:ascii="Consolas" w:hAnsi="Consolas"/>
          <w:b w:val="0"/>
          <w:color w:val="000000" w:themeColor="text1"/>
        </w:rPr>
        <w:t xml:space="preserve"> </w:t>
      </w:r>
      <w:bookmarkEnd w:id="698"/>
      <w:r w:rsidRPr="00C463D2">
        <w:rPr>
          <w:rFonts w:ascii="Consolas" w:hAnsi="Consolas"/>
          <w:color w:val="000000" w:themeColor="text1"/>
        </w:rPr>
        <w:t xml:space="preserve"> </w:t>
      </w:r>
      <w:r w:rsidRPr="00C463D2">
        <w:rPr>
          <w:rFonts w:ascii="Consolas" w:hAnsi="Consolas"/>
        </w:rPr>
        <w:t xml:space="preserve">– There is a checkbox for indicating which columns can be derived by a “calculation” script.  If the “Protected” checkbox is not checked, it means the data can also be entered directly by a user. If the “Protected” checkbox is checked, it prevents the user from directly entering the data. Columns that are set to “Calculable” have another column added to the database with a suffix of “_s”. This column is used to indicate the source of the data, was it “calculated” or “manually entered”. </w:t>
      </w:r>
    </w:p>
    <w:p w14:paraId="1960F2D7" w14:textId="77777777" w:rsidR="007C1A56" w:rsidRPr="00C463D2" w:rsidRDefault="007C1A56" w:rsidP="007C1A56">
      <w:pPr>
        <w:rPr>
          <w:rFonts w:ascii="Consolas" w:hAnsi="Consolas"/>
        </w:rPr>
      </w:pPr>
    </w:p>
    <w:p w14:paraId="3750CED7" w14:textId="77777777" w:rsidR="007C1A56" w:rsidRPr="00C463D2" w:rsidRDefault="007C1A56" w:rsidP="007C1A56">
      <w:pPr>
        <w:rPr>
          <w:rFonts w:ascii="Consolas" w:hAnsi="Consolas"/>
        </w:rPr>
      </w:pPr>
      <w:r w:rsidRPr="00C463D2">
        <w:rPr>
          <w:rFonts w:ascii="Consolas" w:hAnsi="Consolas"/>
        </w:rPr>
        <w:t>For calculated columns, the logical data type must also be set to “calculable”. Required, default = unchecked.</w:t>
      </w:r>
    </w:p>
    <w:p w14:paraId="321BD271" w14:textId="77777777" w:rsidR="007C1A56" w:rsidRPr="00C463D2" w:rsidRDefault="007C1A56" w:rsidP="007C1A56">
      <w:pPr>
        <w:rPr>
          <w:rFonts w:ascii="Consolas" w:hAnsi="Consolas"/>
        </w:rPr>
      </w:pPr>
    </w:p>
    <w:p w14:paraId="706505B3" w14:textId="77777777" w:rsidR="007C1A56" w:rsidRPr="00C463D2" w:rsidRDefault="007C1A56" w:rsidP="007C1A56">
      <w:pPr>
        <w:rPr>
          <w:rFonts w:ascii="Consolas" w:hAnsi="Consolas"/>
        </w:rPr>
      </w:pPr>
      <w:bookmarkStart w:id="699" w:name="_Toc10610905"/>
      <w:bookmarkStart w:id="700" w:name="_Toc10647236"/>
      <w:r w:rsidRPr="00CD6FE8">
        <w:rPr>
          <w:rStyle w:val="Heading3Char"/>
        </w:rPr>
        <w:t>Column Visible</w:t>
      </w:r>
      <w:bookmarkEnd w:id="699"/>
      <w:r w:rsidR="002E1280">
        <w:rPr>
          <w:rStyle w:val="Heading3Char"/>
          <w:rFonts w:ascii="Consolas" w:hAnsi="Consolas"/>
          <w:b w:val="0"/>
        </w:rPr>
        <w:t xml:space="preserve"> -</w:t>
      </w:r>
      <w:bookmarkEnd w:id="700"/>
      <w:r w:rsidRPr="00C463D2">
        <w:rPr>
          <w:rFonts w:ascii="Consolas" w:hAnsi="Consolas"/>
        </w:rPr>
        <w:t xml:space="preserve"> There is a checkbox for indicating which columns should be visible in either the NASIS grid editor or one the special NASIS editors. There are two common reasons for not making a column visible: 1)to not show Foreign key iids, those that end in ‘iidref’ and 2)to hide an obsolete column from the application.  Required, default value = checked.</w:t>
      </w:r>
    </w:p>
    <w:p w14:paraId="6E989D42" w14:textId="77777777" w:rsidR="007C1A56" w:rsidRPr="00C463D2" w:rsidRDefault="007C1A56" w:rsidP="007C1A56">
      <w:pPr>
        <w:rPr>
          <w:rFonts w:ascii="Consolas" w:hAnsi="Consolas"/>
        </w:rPr>
      </w:pPr>
    </w:p>
    <w:p w14:paraId="6FD5E948" w14:textId="77777777" w:rsidR="007C1A56" w:rsidRPr="00C463D2" w:rsidRDefault="007C1A56" w:rsidP="007C1A56">
      <w:pPr>
        <w:rPr>
          <w:rFonts w:ascii="Consolas" w:hAnsi="Consolas"/>
        </w:rPr>
      </w:pPr>
      <w:bookmarkStart w:id="701" w:name="_Toc10610906"/>
      <w:bookmarkStart w:id="702" w:name="_Toc10647237"/>
      <w:r w:rsidRPr="00CD6FE8">
        <w:rPr>
          <w:rStyle w:val="Heading3Char"/>
        </w:rPr>
        <w:t>Column Protected</w:t>
      </w:r>
      <w:bookmarkEnd w:id="701"/>
      <w:bookmarkEnd w:id="702"/>
      <w:r w:rsidRPr="00C463D2">
        <w:rPr>
          <w:rFonts w:ascii="Consolas" w:hAnsi="Consolas"/>
        </w:rPr>
        <w:t xml:space="preserve"> – There is a checkbox for indicating which columns should be prevented from being changed by end users. The following column columns are usually protected: 1) table record iids, those that end with “iid”, 2)foreign key iids, those that end with “iidref”,  and 3) record and object when last updated columns.  Required, default value = unchecked.</w:t>
      </w:r>
    </w:p>
    <w:p w14:paraId="7C63562E" w14:textId="77777777" w:rsidR="007C1A56" w:rsidRPr="00C463D2" w:rsidRDefault="007C1A56" w:rsidP="007C1A56">
      <w:pPr>
        <w:rPr>
          <w:rFonts w:ascii="Consolas" w:hAnsi="Consolas"/>
        </w:rPr>
      </w:pPr>
    </w:p>
    <w:p w14:paraId="09EE19A0" w14:textId="77777777" w:rsidR="007C1A56" w:rsidRPr="00C463D2" w:rsidRDefault="007C1A56" w:rsidP="007C1A56">
      <w:pPr>
        <w:rPr>
          <w:rFonts w:ascii="Consolas" w:hAnsi="Consolas"/>
        </w:rPr>
      </w:pPr>
      <w:bookmarkStart w:id="703" w:name="_Toc10647238"/>
      <w:r w:rsidRPr="00CD6FE8">
        <w:rPr>
          <w:rStyle w:val="Heading3Char"/>
        </w:rPr>
        <w:t>column_unique</w:t>
      </w:r>
      <w:bookmarkEnd w:id="703"/>
      <w:r w:rsidR="00CD6FE8">
        <w:rPr>
          <w:rFonts w:ascii="Consolas" w:hAnsi="Consolas"/>
        </w:rPr>
        <w:t xml:space="preserve"> - </w:t>
      </w:r>
      <w:r w:rsidRPr="00C463D2">
        <w:rPr>
          <w:rFonts w:ascii="Consolas" w:hAnsi="Consolas"/>
        </w:rPr>
        <w:t xml:space="preserve">There is a checkbox for indicating which columns </w:t>
      </w:r>
      <w:r w:rsidR="007B6C97" w:rsidRPr="00C463D2">
        <w:rPr>
          <w:rFonts w:ascii="Consolas" w:hAnsi="Consolas"/>
        </w:rPr>
        <w:t>must be</w:t>
      </w:r>
      <w:r w:rsidRPr="00C463D2">
        <w:rPr>
          <w:rFonts w:ascii="Consolas" w:hAnsi="Consolas"/>
        </w:rPr>
        <w:t xml:space="preserve"> unique. Required, default = unchecked.</w:t>
      </w:r>
    </w:p>
    <w:p w14:paraId="0E59CCCB" w14:textId="77777777" w:rsidR="007C1A56" w:rsidRPr="00C463D2" w:rsidRDefault="007C1A56" w:rsidP="007C1A56">
      <w:pPr>
        <w:rPr>
          <w:rFonts w:ascii="Consolas" w:hAnsi="Consolas"/>
        </w:rPr>
      </w:pPr>
      <w:r w:rsidRPr="00C463D2">
        <w:rPr>
          <w:rFonts w:ascii="Consolas" w:hAnsi="Consolas"/>
        </w:rPr>
        <w:t>.</w:t>
      </w:r>
    </w:p>
    <w:p w14:paraId="26124E08" w14:textId="77777777" w:rsidR="007C1A56" w:rsidRPr="00C463D2" w:rsidRDefault="007C1A56" w:rsidP="007C1A56">
      <w:pPr>
        <w:rPr>
          <w:rFonts w:ascii="Consolas" w:hAnsi="Consolas"/>
        </w:rPr>
      </w:pPr>
      <w:bookmarkStart w:id="704" w:name="_Toc10647239"/>
      <w:r w:rsidRPr="00CD6FE8">
        <w:rPr>
          <w:rStyle w:val="Heading3Char"/>
        </w:rPr>
        <w:t>column_business_oriented</w:t>
      </w:r>
      <w:bookmarkEnd w:id="704"/>
      <w:r w:rsidRPr="00C463D2">
        <w:rPr>
          <w:rFonts w:ascii="Consolas" w:hAnsi="Consolas"/>
        </w:rPr>
        <w:t xml:space="preserve"> </w:t>
      </w:r>
      <w:r w:rsidR="00CD6FE8">
        <w:rPr>
          <w:rFonts w:ascii="Consolas" w:hAnsi="Consolas"/>
        </w:rPr>
        <w:t xml:space="preserve">- </w:t>
      </w:r>
      <w:r w:rsidRPr="00C463D2">
        <w:rPr>
          <w:rFonts w:ascii="Consolas" w:hAnsi="Consolas"/>
        </w:rPr>
        <w:t>There is a checkbox for indicating which columns contains soil business related data. Required, default = false. Examples:</w:t>
      </w:r>
    </w:p>
    <w:p w14:paraId="27484AEB" w14:textId="77777777" w:rsidR="007C1A56" w:rsidRPr="00C463D2" w:rsidRDefault="007C1A56" w:rsidP="007C1A56">
      <w:pPr>
        <w:rPr>
          <w:rFonts w:ascii="Consolas" w:hAnsi="Consolas"/>
        </w:rPr>
      </w:pPr>
    </w:p>
    <w:p w14:paraId="1B6EF430" w14:textId="77777777" w:rsidR="007C1A56" w:rsidRPr="00C463D2" w:rsidRDefault="007C1A56" w:rsidP="007C1A56">
      <w:pPr>
        <w:rPr>
          <w:rFonts w:ascii="Consolas" w:hAnsi="Consolas"/>
        </w:rPr>
      </w:pPr>
      <w:bookmarkStart w:id="705" w:name="_Toc10647240"/>
      <w:r w:rsidRPr="00CD6FE8">
        <w:rPr>
          <w:rStyle w:val="Heading3Char"/>
        </w:rPr>
        <w:t>column_sort_sequence</w:t>
      </w:r>
      <w:bookmarkEnd w:id="705"/>
      <w:r w:rsidRPr="00C463D2">
        <w:rPr>
          <w:rFonts w:ascii="Consolas" w:hAnsi="Consolas"/>
        </w:rPr>
        <w:t xml:space="preserve"> </w:t>
      </w:r>
      <w:r w:rsidR="00CD6FE8">
        <w:rPr>
          <w:rFonts w:ascii="Consolas" w:hAnsi="Consolas"/>
        </w:rPr>
        <w:t xml:space="preserve">- </w:t>
      </w:r>
      <w:r w:rsidRPr="00C463D2">
        <w:rPr>
          <w:rFonts w:ascii="Consolas" w:hAnsi="Consolas"/>
        </w:rPr>
        <w:t>NULL examples:</w:t>
      </w:r>
    </w:p>
    <w:p w14:paraId="0A9A8E9D" w14:textId="77777777" w:rsidR="007C1A56" w:rsidRPr="00C463D2" w:rsidRDefault="007C1A56" w:rsidP="007C1A56">
      <w:pPr>
        <w:rPr>
          <w:rFonts w:ascii="Consolas" w:hAnsi="Consolas"/>
        </w:rPr>
      </w:pPr>
    </w:p>
    <w:p w14:paraId="665DC0D9" w14:textId="77777777" w:rsidR="007C1A56" w:rsidRPr="00C463D2" w:rsidRDefault="007C1A56" w:rsidP="007C1A56">
      <w:pPr>
        <w:rPr>
          <w:rFonts w:ascii="Consolas" w:hAnsi="Consolas"/>
        </w:rPr>
      </w:pPr>
      <w:bookmarkStart w:id="706" w:name="_Toc10647241"/>
      <w:r w:rsidRPr="00CD6FE8">
        <w:rPr>
          <w:rStyle w:val="Heading3Char"/>
        </w:rPr>
        <w:t>column_sort_ascending</w:t>
      </w:r>
      <w:bookmarkEnd w:id="706"/>
      <w:r w:rsidRPr="00C463D2">
        <w:rPr>
          <w:rFonts w:ascii="Consolas" w:hAnsi="Consolas"/>
        </w:rPr>
        <w:t xml:space="preserve"> </w:t>
      </w:r>
      <w:r w:rsidR="00CD6FE8">
        <w:rPr>
          <w:rFonts w:ascii="Consolas" w:hAnsi="Consolas"/>
        </w:rPr>
        <w:t xml:space="preserve">- </w:t>
      </w:r>
      <w:r w:rsidRPr="00C463D2">
        <w:rPr>
          <w:rFonts w:ascii="Consolas" w:hAnsi="Consolas"/>
        </w:rPr>
        <w:t>NULL examples:</w:t>
      </w:r>
    </w:p>
    <w:p w14:paraId="35BC3E4B" w14:textId="77777777" w:rsidR="007C1A56" w:rsidRPr="00C463D2" w:rsidRDefault="007C1A56" w:rsidP="007C1A56">
      <w:pPr>
        <w:rPr>
          <w:rFonts w:ascii="Consolas" w:hAnsi="Consolas"/>
        </w:rPr>
      </w:pPr>
    </w:p>
    <w:p w14:paraId="11AE8795" w14:textId="77777777" w:rsidR="007C1A56" w:rsidRPr="00C463D2" w:rsidRDefault="007C1A56" w:rsidP="007C1A56">
      <w:pPr>
        <w:rPr>
          <w:rFonts w:ascii="Consolas" w:hAnsi="Consolas"/>
        </w:rPr>
      </w:pPr>
      <w:bookmarkStart w:id="707" w:name="_Toc10647242"/>
      <w:r w:rsidRPr="00CD6FE8">
        <w:rPr>
          <w:rStyle w:val="Heading3Char"/>
        </w:rPr>
        <w:t>column_sort_type</w:t>
      </w:r>
      <w:bookmarkEnd w:id="707"/>
      <w:r w:rsidR="00CD6FE8">
        <w:rPr>
          <w:rFonts w:ascii="Consolas" w:hAnsi="Consolas"/>
        </w:rPr>
        <w:t xml:space="preserve"> - </w:t>
      </w:r>
      <w:r w:rsidRPr="00C463D2">
        <w:rPr>
          <w:rFonts w:ascii="Consolas" w:hAnsi="Consolas"/>
        </w:rPr>
        <w:t>NULL examples and existing options</w:t>
      </w:r>
    </w:p>
    <w:p w14:paraId="6F942BC7" w14:textId="77777777" w:rsidR="007C1A56" w:rsidRPr="00C463D2" w:rsidRDefault="007C1A56" w:rsidP="007C1A56">
      <w:pPr>
        <w:rPr>
          <w:rFonts w:ascii="Consolas" w:hAnsi="Consolas"/>
        </w:rPr>
      </w:pPr>
    </w:p>
    <w:p w14:paraId="22606A87" w14:textId="77777777" w:rsidR="007C1A56" w:rsidRDefault="007C1A56" w:rsidP="007C1A56">
      <w:pPr>
        <w:rPr>
          <w:rFonts w:ascii="Consolas" w:hAnsi="Consolas"/>
        </w:rPr>
      </w:pPr>
      <w:bookmarkStart w:id="708" w:name="_Toc10647243"/>
      <w:r w:rsidRPr="00CD6FE8">
        <w:rPr>
          <w:rStyle w:val="Heading3Char"/>
        </w:rPr>
        <w:lastRenderedPageBreak/>
        <w:t>column_alignment</w:t>
      </w:r>
      <w:bookmarkEnd w:id="708"/>
      <w:r w:rsidRPr="00C463D2">
        <w:rPr>
          <w:rFonts w:ascii="Consolas" w:hAnsi="Consolas"/>
        </w:rPr>
        <w:t xml:space="preserve"> </w:t>
      </w:r>
      <w:r w:rsidR="00CD6FE8">
        <w:rPr>
          <w:rFonts w:ascii="Consolas" w:hAnsi="Consolas"/>
        </w:rPr>
        <w:t>-</w:t>
      </w:r>
      <w:r w:rsidRPr="00C463D2">
        <w:rPr>
          <w:rFonts w:ascii="Consolas" w:hAnsi="Consolas"/>
        </w:rPr>
        <w:t xml:space="preserve"> Describes how the display of data in a grid cell is aligned horizontally.</w:t>
      </w:r>
    </w:p>
    <w:p w14:paraId="67E392FC" w14:textId="77777777" w:rsidR="00CD6FE8" w:rsidRPr="00C463D2" w:rsidRDefault="00CD6FE8" w:rsidP="007C1A56">
      <w:pPr>
        <w:rPr>
          <w:rFonts w:ascii="Consolas" w:hAnsi="Consolas"/>
        </w:rPr>
      </w:pPr>
    </w:p>
    <w:p w14:paraId="208AB480" w14:textId="77777777" w:rsidR="007C1A56" w:rsidRPr="00C463D2" w:rsidRDefault="007C1A56" w:rsidP="007C1A56">
      <w:pPr>
        <w:rPr>
          <w:rFonts w:ascii="Consolas" w:hAnsi="Consolas"/>
          <w:color w:val="FF0000"/>
        </w:rPr>
      </w:pPr>
      <w:bookmarkStart w:id="709" w:name="_Toc10647244"/>
      <w:r w:rsidRPr="00CD6FE8">
        <w:rPr>
          <w:rStyle w:val="Heading3Char"/>
        </w:rPr>
        <w:t>in_replication_select_list</w:t>
      </w:r>
      <w:r w:rsidR="00CD6FE8">
        <w:rPr>
          <w:rStyle w:val="Heading3Char"/>
        </w:rPr>
        <w:t xml:space="preserve"> </w:t>
      </w:r>
      <w:r w:rsidR="00CD6FE8">
        <w:rPr>
          <w:rStyle w:val="Heading3Char"/>
          <w:b w:val="0"/>
          <w:i w:val="0"/>
        </w:rPr>
        <w:t>-</w:t>
      </w:r>
      <w:bookmarkEnd w:id="709"/>
      <w:r w:rsidR="00CD6FE8">
        <w:rPr>
          <w:rStyle w:val="Heading3Char"/>
          <w:b w:val="0"/>
          <w:i w:val="0"/>
        </w:rPr>
        <w:t xml:space="preserve"> </w:t>
      </w:r>
      <w:r w:rsidRPr="00C463D2">
        <w:rPr>
          <w:rFonts w:ascii="Consolas" w:hAnsi="Consolas"/>
        </w:rPr>
        <w:t xml:space="preserve">There is a checkbox for indicating which columns should be included in the corresponding table's replication selection list. Required, default = unchecked. </w:t>
      </w:r>
      <w:r w:rsidRPr="00C463D2">
        <w:rPr>
          <w:rFonts w:ascii="Consolas" w:hAnsi="Consolas"/>
          <w:color w:val="FF0000"/>
        </w:rPr>
        <w:t>This is used to determine which columns are displayed in the Local Database Setup module.</w:t>
      </w:r>
    </w:p>
    <w:p w14:paraId="043B5C02" w14:textId="77777777" w:rsidR="007C1A56" w:rsidRPr="00C463D2" w:rsidRDefault="007C1A56" w:rsidP="007C1A56">
      <w:pPr>
        <w:rPr>
          <w:rFonts w:ascii="Consolas" w:hAnsi="Consolas"/>
        </w:rPr>
      </w:pPr>
      <w:r w:rsidRPr="00C463D2">
        <w:rPr>
          <w:rFonts w:ascii="Consolas" w:hAnsi="Consolas"/>
        </w:rPr>
        <w:t>Give examples:</w:t>
      </w:r>
    </w:p>
    <w:p w14:paraId="74457378" w14:textId="77777777" w:rsidR="007C1A56" w:rsidRPr="00C463D2" w:rsidRDefault="007C1A56" w:rsidP="007C1A56">
      <w:pPr>
        <w:rPr>
          <w:rFonts w:ascii="Consolas" w:hAnsi="Consolas"/>
        </w:rPr>
      </w:pPr>
    </w:p>
    <w:p w14:paraId="276BAC05" w14:textId="77777777" w:rsidR="007C1A56" w:rsidRPr="00C463D2" w:rsidRDefault="007C1A56" w:rsidP="007C1A56">
      <w:pPr>
        <w:rPr>
          <w:rFonts w:ascii="Consolas" w:hAnsi="Consolas"/>
          <w:color w:val="FF0000"/>
        </w:rPr>
      </w:pPr>
      <w:r w:rsidRPr="00C463D2">
        <w:rPr>
          <w:rFonts w:ascii="Consolas" w:hAnsi="Consolas"/>
          <w:color w:val="FF0000"/>
        </w:rPr>
        <w:t>Why set this???</w:t>
      </w:r>
    </w:p>
    <w:p w14:paraId="68B3052B" w14:textId="77777777" w:rsidR="007C1A56" w:rsidRPr="00C463D2" w:rsidRDefault="007C1A56" w:rsidP="007C1A56">
      <w:pPr>
        <w:rPr>
          <w:rFonts w:ascii="Consolas" w:hAnsi="Consolas"/>
          <w:color w:val="FF0000"/>
        </w:rPr>
      </w:pPr>
      <w:r w:rsidRPr="00C463D2">
        <w:rPr>
          <w:rFonts w:ascii="Consolas" w:hAnsi="Consolas"/>
          <w:color w:val="FF0000"/>
        </w:rPr>
        <w:t>Give examples</w:t>
      </w:r>
    </w:p>
    <w:p w14:paraId="36DA3C28" w14:textId="77777777" w:rsidR="007C1A56" w:rsidRPr="00C463D2" w:rsidRDefault="007C1A56" w:rsidP="007C1A56">
      <w:pPr>
        <w:rPr>
          <w:rFonts w:ascii="Consolas" w:hAnsi="Consolas"/>
        </w:rPr>
      </w:pPr>
    </w:p>
    <w:p w14:paraId="6D4295D5" w14:textId="77777777" w:rsidR="007C1A56" w:rsidRPr="00C463D2" w:rsidRDefault="007C1A56" w:rsidP="007C1A56">
      <w:pPr>
        <w:rPr>
          <w:rFonts w:ascii="Consolas" w:hAnsi="Consolas"/>
        </w:rPr>
      </w:pPr>
      <w:bookmarkStart w:id="710" w:name="_Toc10647245"/>
      <w:r w:rsidRPr="00CD6FE8">
        <w:rPr>
          <w:rStyle w:val="Heading3Char"/>
        </w:rPr>
        <w:t>column_include_in_pedon_pc</w:t>
      </w:r>
      <w:bookmarkEnd w:id="710"/>
      <w:r w:rsidR="00CD6FE8">
        <w:rPr>
          <w:rFonts w:ascii="Consolas" w:hAnsi="Consolas"/>
        </w:rPr>
        <w:t xml:space="preserve"> - </w:t>
      </w:r>
      <w:r w:rsidRPr="00C463D2">
        <w:rPr>
          <w:rFonts w:ascii="Consolas" w:hAnsi="Consolas"/>
        </w:rPr>
        <w:t>There is a checkbox for indicating which columns are in the data model for Pedon PC. Required, default = unchecked.</w:t>
      </w:r>
    </w:p>
    <w:p w14:paraId="2E7AFB46" w14:textId="77777777" w:rsidR="007C1A56" w:rsidRPr="00C463D2" w:rsidRDefault="007C1A56" w:rsidP="007C1A56">
      <w:pPr>
        <w:rPr>
          <w:rFonts w:ascii="Consolas" w:hAnsi="Consolas"/>
        </w:rPr>
      </w:pPr>
    </w:p>
    <w:p w14:paraId="3F067FAD" w14:textId="77777777" w:rsidR="007C1A56" w:rsidRPr="00C463D2" w:rsidRDefault="007C1A56" w:rsidP="007C1A56">
      <w:pPr>
        <w:rPr>
          <w:rFonts w:ascii="Consolas" w:hAnsi="Consolas"/>
        </w:rPr>
      </w:pPr>
      <w:bookmarkStart w:id="711" w:name="_Toc10647246"/>
      <w:r w:rsidRPr="00CD6FE8">
        <w:rPr>
          <w:rStyle w:val="Heading3Char"/>
        </w:rPr>
        <w:t>fed_geo_data_cmte</w:t>
      </w:r>
      <w:bookmarkEnd w:id="711"/>
      <w:r w:rsidRPr="00C463D2">
        <w:rPr>
          <w:rFonts w:ascii="Consolas" w:hAnsi="Consolas"/>
        </w:rPr>
        <w:tab/>
      </w:r>
      <w:r w:rsidR="00CD6FE8">
        <w:rPr>
          <w:rFonts w:ascii="Consolas" w:hAnsi="Consolas"/>
        </w:rPr>
        <w:t xml:space="preserve">- </w:t>
      </w:r>
      <w:r w:rsidRPr="00C463D2">
        <w:rPr>
          <w:rFonts w:ascii="Consolas" w:hAnsi="Consolas"/>
        </w:rPr>
        <w:t>There is a checkbox for indicating which columns are considered part of the Federal Geographic Data Committee soil metadata standard. Required, default = unchecked.</w:t>
      </w:r>
    </w:p>
    <w:p w14:paraId="775CE21E" w14:textId="77777777" w:rsidR="007C1A56" w:rsidRPr="00C463D2" w:rsidRDefault="007C1A56" w:rsidP="007C1A56">
      <w:pPr>
        <w:rPr>
          <w:rFonts w:ascii="Consolas" w:hAnsi="Consolas"/>
        </w:rPr>
      </w:pPr>
    </w:p>
    <w:p w14:paraId="415B83AC" w14:textId="77777777" w:rsidR="007C1A56" w:rsidRPr="00C463D2" w:rsidRDefault="007C1A56" w:rsidP="007C1A56">
      <w:pPr>
        <w:rPr>
          <w:rFonts w:ascii="Consolas" w:hAnsi="Consolas"/>
        </w:rPr>
      </w:pPr>
      <w:bookmarkStart w:id="712" w:name="_Toc10647247"/>
      <w:r w:rsidRPr="00CD6FE8">
        <w:rPr>
          <w:rStyle w:val="Heading3Char"/>
        </w:rPr>
        <w:t>column_server_identity</w:t>
      </w:r>
      <w:bookmarkEnd w:id="712"/>
      <w:r w:rsidRPr="00C463D2">
        <w:rPr>
          <w:rFonts w:ascii="Consolas" w:hAnsi="Consolas"/>
        </w:rPr>
        <w:t xml:space="preserve"> </w:t>
      </w:r>
      <w:r w:rsidR="00CD6FE8">
        <w:rPr>
          <w:rFonts w:ascii="Consolas" w:hAnsi="Consolas"/>
        </w:rPr>
        <w:t xml:space="preserve">- </w:t>
      </w:r>
      <w:r w:rsidRPr="00C463D2">
        <w:rPr>
          <w:rFonts w:ascii="Consolas" w:hAnsi="Consolas"/>
        </w:rPr>
        <w:t>There is a checkbox for indicating which columns should be defined as an identity in the server database.  Required, default = unchecked.</w:t>
      </w:r>
    </w:p>
    <w:p w14:paraId="6ED7312D" w14:textId="77777777" w:rsidR="007C1A56" w:rsidRPr="00C463D2" w:rsidRDefault="007C1A56" w:rsidP="007C1A56">
      <w:pPr>
        <w:rPr>
          <w:rFonts w:ascii="Consolas" w:hAnsi="Consolas"/>
        </w:rPr>
      </w:pPr>
    </w:p>
    <w:p w14:paraId="5086876E" w14:textId="77777777" w:rsidR="007C1A56" w:rsidRPr="00C463D2" w:rsidRDefault="007C1A56" w:rsidP="007C1A56">
      <w:pPr>
        <w:rPr>
          <w:rFonts w:ascii="Consolas" w:hAnsi="Consolas"/>
        </w:rPr>
      </w:pPr>
      <w:r w:rsidRPr="00C463D2">
        <w:rPr>
          <w:rFonts w:ascii="Consolas" w:hAnsi="Consolas"/>
        </w:rPr>
        <w:t xml:space="preserve">Example: </w:t>
      </w:r>
    </w:p>
    <w:p w14:paraId="54065902" w14:textId="77777777" w:rsidR="007C1A56" w:rsidRPr="00C463D2" w:rsidRDefault="007C1A56" w:rsidP="007C1A56">
      <w:pPr>
        <w:rPr>
          <w:rFonts w:ascii="Consolas" w:hAnsi="Consolas"/>
        </w:rPr>
      </w:pPr>
    </w:p>
    <w:p w14:paraId="12917799" w14:textId="77777777" w:rsidR="007C1A56" w:rsidRPr="00C463D2" w:rsidRDefault="007C1A56" w:rsidP="007C1A56">
      <w:pPr>
        <w:rPr>
          <w:rFonts w:ascii="Consolas" w:hAnsi="Consolas"/>
        </w:rPr>
      </w:pPr>
      <w:bookmarkStart w:id="713" w:name="_Toc10647248"/>
      <w:r w:rsidRPr="00CD6FE8">
        <w:rPr>
          <w:rStyle w:val="Heading3Char"/>
        </w:rPr>
        <w:t>column_spatialdata</w:t>
      </w:r>
      <w:bookmarkEnd w:id="713"/>
      <w:r w:rsidR="00CD6FE8">
        <w:rPr>
          <w:rFonts w:ascii="Consolas" w:hAnsi="Consolas"/>
        </w:rPr>
        <w:t xml:space="preserve"> - </w:t>
      </w:r>
      <w:r w:rsidRPr="00C463D2">
        <w:rPr>
          <w:rFonts w:ascii="Consolas" w:hAnsi="Consolas"/>
        </w:rPr>
        <w:t>There is a checkbox for indicating which columns contain spatial type data. Required, default = unchecked. Logical and physical datatypes</w:t>
      </w:r>
    </w:p>
    <w:p w14:paraId="71A5E233" w14:textId="77777777" w:rsidR="007C1A56" w:rsidRPr="00C463D2" w:rsidRDefault="007C1A56" w:rsidP="007C1A56">
      <w:pPr>
        <w:rPr>
          <w:rFonts w:ascii="Consolas" w:hAnsi="Consolas"/>
        </w:rPr>
      </w:pPr>
    </w:p>
    <w:p w14:paraId="03E3B285" w14:textId="77777777" w:rsidR="007C1A56" w:rsidRPr="00C463D2" w:rsidRDefault="007C1A56" w:rsidP="007C1A56">
      <w:pPr>
        <w:rPr>
          <w:rFonts w:ascii="Consolas" w:hAnsi="Consolas"/>
        </w:rPr>
      </w:pPr>
      <w:bookmarkStart w:id="714" w:name="_Toc10647249"/>
      <w:r w:rsidRPr="00CD6FE8">
        <w:rPr>
          <w:rStyle w:val="Heading3Char"/>
        </w:rPr>
        <w:t>column_spatial_reference_id</w:t>
      </w:r>
      <w:bookmarkEnd w:id="714"/>
      <w:r w:rsidR="00CD6FE8">
        <w:rPr>
          <w:rFonts w:ascii="Consolas" w:hAnsi="Consolas"/>
        </w:rPr>
        <w:t xml:space="preserve"> - </w:t>
      </w:r>
      <w:r w:rsidRPr="00C463D2">
        <w:rPr>
          <w:rFonts w:ascii="Consolas" w:hAnsi="Consolas"/>
        </w:rPr>
        <w:t>The spatial reference ID is a number that identifies the datum and projection for spatial data. Valid entries</w:t>
      </w:r>
    </w:p>
    <w:p w14:paraId="514452AF" w14:textId="77777777" w:rsidR="007C1A56" w:rsidRPr="00C463D2" w:rsidRDefault="007C1A56" w:rsidP="007C1A56">
      <w:pPr>
        <w:rPr>
          <w:rFonts w:ascii="Consolas" w:hAnsi="Consolas"/>
        </w:rPr>
      </w:pPr>
    </w:p>
    <w:p w14:paraId="4524F085" w14:textId="77777777" w:rsidR="007C1A56" w:rsidRPr="00C463D2" w:rsidRDefault="007C1A56" w:rsidP="007C1A56">
      <w:pPr>
        <w:rPr>
          <w:rFonts w:ascii="Consolas" w:hAnsi="Consolas"/>
        </w:rPr>
      </w:pPr>
      <w:r w:rsidRPr="00C463D2">
        <w:rPr>
          <w:rFonts w:ascii="Consolas" w:hAnsi="Consolas"/>
        </w:rPr>
        <w:t>Examples:</w:t>
      </w:r>
    </w:p>
    <w:p w14:paraId="352BFC34" w14:textId="77777777" w:rsidR="007C1A56" w:rsidRPr="00C463D2" w:rsidRDefault="007C1A56" w:rsidP="007C1A56">
      <w:pPr>
        <w:rPr>
          <w:rFonts w:ascii="Consolas" w:hAnsi="Consolas"/>
        </w:rPr>
      </w:pPr>
    </w:p>
    <w:p w14:paraId="73772137" w14:textId="77777777" w:rsidR="007C1A56" w:rsidRPr="00C463D2" w:rsidRDefault="007C1A56" w:rsidP="007C1A56">
      <w:pPr>
        <w:rPr>
          <w:rFonts w:ascii="Consolas" w:hAnsi="Consolas"/>
        </w:rPr>
      </w:pPr>
      <w:bookmarkStart w:id="715" w:name="_Toc10647250"/>
      <w:r w:rsidRPr="00A82E7C">
        <w:rPr>
          <w:rStyle w:val="Heading3Char"/>
        </w:rPr>
        <w:t>file_content_column_iid_ref</w:t>
      </w:r>
      <w:bookmarkEnd w:id="715"/>
      <w:r w:rsidR="00E32C94">
        <w:rPr>
          <w:rFonts w:ascii="Consolas" w:hAnsi="Consolas"/>
        </w:rPr>
        <w:t xml:space="preserve"> - </w:t>
      </w:r>
      <w:r w:rsidRPr="00C463D2">
        <w:rPr>
          <w:rFonts w:ascii="Consolas" w:hAnsi="Consolas"/>
        </w:rPr>
        <w:t>The Column ID (MetadataTableColumn.ColumnID) of the column used to store the contents of a file.  This is an attribute of the corresponding column.  The logical data type of the corresponding column must be "File Reference".  A File Reference type column will display a file name in a table editor grid, and will also include buttons labeled Open or Save.  Open is used to import the contents of a file into the column identified by this attribute.  Save is used to copy the imported file contents to a file whose name is stored in the File Reference column.</w:t>
      </w:r>
    </w:p>
    <w:p w14:paraId="3C424260" w14:textId="77777777" w:rsidR="007C1A56" w:rsidRPr="00C463D2" w:rsidRDefault="007C1A56" w:rsidP="007C1A56">
      <w:pPr>
        <w:rPr>
          <w:rFonts w:ascii="Consolas" w:hAnsi="Consolas"/>
        </w:rPr>
      </w:pPr>
    </w:p>
    <w:p w14:paraId="54F93F68" w14:textId="77777777" w:rsidR="007C1A56" w:rsidRPr="00C463D2" w:rsidRDefault="007C1A56" w:rsidP="007C1A56">
      <w:pPr>
        <w:rPr>
          <w:rFonts w:ascii="Consolas" w:hAnsi="Consolas"/>
        </w:rPr>
      </w:pPr>
      <w:r w:rsidRPr="00C463D2">
        <w:rPr>
          <w:rFonts w:ascii="Consolas" w:hAnsi="Consolas"/>
          <w:color w:val="FF0000"/>
        </w:rPr>
        <w:t>There's only one example, the VNIR file.</w:t>
      </w:r>
    </w:p>
    <w:p w14:paraId="79024D26" w14:textId="77777777" w:rsidR="007C1A56" w:rsidRPr="00C463D2" w:rsidRDefault="007C1A56" w:rsidP="007C1A56">
      <w:pPr>
        <w:rPr>
          <w:rFonts w:ascii="Consolas" w:hAnsi="Consolas"/>
        </w:rPr>
      </w:pPr>
    </w:p>
    <w:p w14:paraId="685698DF" w14:textId="77777777" w:rsidR="007C1A56" w:rsidRPr="00C463D2" w:rsidRDefault="007C1A56" w:rsidP="007C1A56">
      <w:pPr>
        <w:rPr>
          <w:rFonts w:ascii="Consolas" w:hAnsi="Consolas"/>
        </w:rPr>
      </w:pPr>
      <w:bookmarkStart w:id="716" w:name="_Toc10647251"/>
      <w:r w:rsidRPr="00A82E7C">
        <w:rPr>
          <w:rStyle w:val="Heading3Char"/>
        </w:rPr>
        <w:t>column_field_size_override</w:t>
      </w:r>
      <w:bookmarkEnd w:id="716"/>
      <w:r w:rsidR="003F444F">
        <w:rPr>
          <w:rFonts w:ascii="Consolas" w:hAnsi="Consolas"/>
        </w:rPr>
        <w:t xml:space="preserve"> - </w:t>
      </w:r>
      <w:r w:rsidRPr="00C463D2">
        <w:rPr>
          <w:rFonts w:ascii="Consolas" w:hAnsi="Consolas"/>
        </w:rPr>
        <w:t>Use this column to override the attribute field size. This allows the same attribute to have different field lengths, in different tables. This is primarily for varchar and char columns.</w:t>
      </w:r>
    </w:p>
    <w:p w14:paraId="5D339CC5" w14:textId="77777777" w:rsidR="007C1A56" w:rsidRPr="00C463D2" w:rsidRDefault="007C1A56" w:rsidP="007C1A56">
      <w:pPr>
        <w:rPr>
          <w:rFonts w:ascii="Consolas" w:hAnsi="Consolas"/>
        </w:rPr>
      </w:pPr>
    </w:p>
    <w:p w14:paraId="201211C7" w14:textId="77777777" w:rsidR="007C1A56" w:rsidRPr="00C463D2" w:rsidRDefault="007C1A56" w:rsidP="007C1A56">
      <w:pPr>
        <w:rPr>
          <w:rFonts w:ascii="Consolas" w:hAnsi="Consolas"/>
        </w:rPr>
      </w:pPr>
      <w:bookmarkStart w:id="717" w:name="_Toc10647252"/>
      <w:r w:rsidRPr="00A82E7C">
        <w:rPr>
          <w:rStyle w:val="Heading3Char"/>
        </w:rPr>
        <w:t>column_help_text</w:t>
      </w:r>
      <w:bookmarkEnd w:id="717"/>
      <w:r w:rsidR="003F444F">
        <w:rPr>
          <w:rFonts w:ascii="Consolas" w:hAnsi="Consolas"/>
        </w:rPr>
        <w:t xml:space="preserve"> - </w:t>
      </w:r>
      <w:r w:rsidRPr="00C463D2">
        <w:rPr>
          <w:rFonts w:ascii="Consolas" w:hAnsi="Consolas"/>
        </w:rPr>
        <w:t>NULL</w:t>
      </w:r>
    </w:p>
    <w:p w14:paraId="7040BB75" w14:textId="77777777" w:rsidR="007C1A56" w:rsidRPr="00C463D2" w:rsidRDefault="007C1A56" w:rsidP="007C1A56">
      <w:pPr>
        <w:rPr>
          <w:rFonts w:ascii="Consolas" w:hAnsi="Consolas"/>
        </w:rPr>
      </w:pPr>
    </w:p>
    <w:p w14:paraId="7E64723C" w14:textId="77777777" w:rsidR="007C1A56" w:rsidRPr="00C463D2" w:rsidRDefault="007C1A56" w:rsidP="007C1A56">
      <w:pPr>
        <w:rPr>
          <w:rFonts w:ascii="Consolas" w:hAnsi="Consolas"/>
        </w:rPr>
      </w:pPr>
      <w:bookmarkStart w:id="718" w:name="_Toc10647253"/>
      <w:r w:rsidRPr="00A82E7C">
        <w:rPr>
          <w:rStyle w:val="Heading3Char"/>
        </w:rPr>
        <w:t>column_id</w:t>
      </w:r>
      <w:bookmarkEnd w:id="718"/>
      <w:r w:rsidR="003F444F">
        <w:rPr>
          <w:rFonts w:ascii="Consolas" w:hAnsi="Consolas"/>
        </w:rPr>
        <w:t xml:space="preserve"> - </w:t>
      </w:r>
      <w:r w:rsidRPr="00C463D2">
        <w:rPr>
          <w:rFonts w:ascii="Consolas" w:hAnsi="Consolas"/>
        </w:rPr>
        <w:t>An integer value that uniquely identifies a column in a data model, not just within a table. Optional to enter, but must be populated. There is a calculation for this.</w:t>
      </w:r>
    </w:p>
    <w:p w14:paraId="6E7F5604" w14:textId="77777777" w:rsidR="007C1A56" w:rsidRPr="00C463D2" w:rsidRDefault="007C1A56" w:rsidP="007C1A56">
      <w:pPr>
        <w:rPr>
          <w:rFonts w:ascii="Consolas" w:hAnsi="Consolas"/>
        </w:rPr>
      </w:pPr>
    </w:p>
    <w:p w14:paraId="2613B8C9" w14:textId="77777777" w:rsidR="007C1A56" w:rsidRPr="00C463D2" w:rsidRDefault="007C1A56" w:rsidP="007C1A56">
      <w:pPr>
        <w:rPr>
          <w:rFonts w:ascii="Consolas" w:hAnsi="Consolas"/>
        </w:rPr>
      </w:pPr>
      <w:bookmarkStart w:id="719" w:name="_Toc10647254"/>
      <w:r w:rsidRPr="00A82E7C">
        <w:rPr>
          <w:rStyle w:val="Heading3Char"/>
        </w:rPr>
        <w:t>originating_person</w:t>
      </w:r>
      <w:bookmarkEnd w:id="719"/>
      <w:r w:rsidR="00A82E7C">
        <w:rPr>
          <w:rFonts w:ascii="Consolas" w:hAnsi="Consolas"/>
        </w:rPr>
        <w:t xml:space="preserve"> – See section on Common Columns </w:t>
      </w:r>
    </w:p>
    <w:p w14:paraId="5DA4CF0F" w14:textId="77777777" w:rsidR="007C1A56" w:rsidRPr="00C463D2" w:rsidRDefault="007C1A56" w:rsidP="007C1A56">
      <w:pPr>
        <w:rPr>
          <w:rFonts w:ascii="Consolas" w:hAnsi="Consolas"/>
        </w:rPr>
      </w:pPr>
    </w:p>
    <w:p w14:paraId="16A85CB3" w14:textId="77777777" w:rsidR="007C1A56" w:rsidRPr="00C463D2" w:rsidRDefault="007C1A56" w:rsidP="007C1A56">
      <w:pPr>
        <w:rPr>
          <w:rFonts w:ascii="Consolas" w:hAnsi="Consolas"/>
        </w:rPr>
      </w:pPr>
      <w:bookmarkStart w:id="720" w:name="_Toc10647255"/>
      <w:r w:rsidRPr="00A82E7C">
        <w:rPr>
          <w:rStyle w:val="Heading3Char"/>
        </w:rPr>
        <w:t>contact_person</w:t>
      </w:r>
      <w:bookmarkEnd w:id="720"/>
      <w:r w:rsidR="00A82E7C">
        <w:rPr>
          <w:rFonts w:ascii="Consolas" w:hAnsi="Consolas"/>
        </w:rPr>
        <w:t xml:space="preserve"> - See section on Common Columns</w:t>
      </w:r>
    </w:p>
    <w:p w14:paraId="53F9083B" w14:textId="77777777" w:rsidR="007C1A56" w:rsidRPr="00C463D2" w:rsidRDefault="007C1A56" w:rsidP="007C1A56">
      <w:pPr>
        <w:rPr>
          <w:rFonts w:ascii="Consolas" w:hAnsi="Consolas"/>
        </w:rPr>
      </w:pPr>
    </w:p>
    <w:p w14:paraId="13BDAB09" w14:textId="77777777" w:rsidR="007C1A56" w:rsidRPr="00C463D2" w:rsidRDefault="007C1A56" w:rsidP="007C1A56">
      <w:pPr>
        <w:rPr>
          <w:rFonts w:ascii="Consolas" w:hAnsi="Consolas"/>
        </w:rPr>
      </w:pPr>
      <w:bookmarkStart w:id="721" w:name="_Toc10647256"/>
      <w:r w:rsidRPr="00A82E7C">
        <w:rPr>
          <w:rStyle w:val="Heading3Char"/>
        </w:rPr>
        <w:t>pending_action</w:t>
      </w:r>
      <w:bookmarkEnd w:id="721"/>
      <w:r w:rsidR="00A82E7C">
        <w:rPr>
          <w:rFonts w:ascii="Consolas" w:hAnsi="Consolas"/>
        </w:rPr>
        <w:t xml:space="preserve"> - See section on Common Columns</w:t>
      </w:r>
    </w:p>
    <w:p w14:paraId="6E572573" w14:textId="77777777" w:rsidR="00A82E7C" w:rsidRDefault="00A82E7C" w:rsidP="007C1A56">
      <w:pPr>
        <w:rPr>
          <w:rFonts w:ascii="Consolas" w:hAnsi="Consolas"/>
        </w:rPr>
      </w:pPr>
    </w:p>
    <w:p w14:paraId="20449AED" w14:textId="77777777" w:rsidR="007C1A56" w:rsidRDefault="007C1A56" w:rsidP="007C1A56">
      <w:pPr>
        <w:rPr>
          <w:rFonts w:ascii="Consolas" w:hAnsi="Consolas"/>
        </w:rPr>
      </w:pPr>
      <w:bookmarkStart w:id="722" w:name="_Toc10647257"/>
      <w:r w:rsidRPr="00A82E7C">
        <w:rPr>
          <w:rStyle w:val="Heading3Char"/>
        </w:rPr>
        <w:t>pending_status</w:t>
      </w:r>
      <w:bookmarkEnd w:id="722"/>
      <w:r w:rsidR="00A82E7C">
        <w:rPr>
          <w:rFonts w:ascii="Consolas" w:hAnsi="Consolas"/>
        </w:rPr>
        <w:t xml:space="preserve"> - See section on Common Columns</w:t>
      </w:r>
    </w:p>
    <w:p w14:paraId="02F82A2D" w14:textId="77777777" w:rsidR="00A82E7C" w:rsidRPr="00C463D2" w:rsidRDefault="00A82E7C" w:rsidP="007C1A56">
      <w:pPr>
        <w:rPr>
          <w:rFonts w:ascii="Consolas" w:hAnsi="Consolas"/>
        </w:rPr>
      </w:pPr>
    </w:p>
    <w:p w14:paraId="0576BD0B" w14:textId="77777777" w:rsidR="007C1A56" w:rsidRPr="00C463D2" w:rsidRDefault="007C1A56" w:rsidP="007C1A56">
      <w:pPr>
        <w:keepNext/>
        <w:keepLines/>
        <w:spacing w:before="40"/>
        <w:outlineLvl w:val="1"/>
        <w:rPr>
          <w:rFonts w:ascii="Consolas" w:eastAsiaTheme="majorEastAsia" w:hAnsi="Consolas" w:cstheme="majorBidi"/>
          <w:b/>
          <w:color w:val="000000" w:themeColor="text1"/>
          <w:sz w:val="26"/>
          <w:szCs w:val="26"/>
        </w:rPr>
      </w:pPr>
      <w:bookmarkStart w:id="723" w:name="_Toc10610907"/>
      <w:bookmarkStart w:id="724" w:name="_Toc10647258"/>
      <w:r w:rsidRPr="00C463D2">
        <w:rPr>
          <w:rFonts w:ascii="Consolas" w:eastAsiaTheme="majorEastAsia" w:hAnsi="Consolas" w:cstheme="majorBidi"/>
          <w:b/>
          <w:color w:val="000000" w:themeColor="text1"/>
          <w:sz w:val="26"/>
          <w:szCs w:val="26"/>
        </w:rPr>
        <w:t>Tablecolumn required columns, unique constraints and calculations</w:t>
      </w:r>
      <w:bookmarkEnd w:id="723"/>
      <w:bookmarkEnd w:id="724"/>
    </w:p>
    <w:p w14:paraId="373F076C" w14:textId="77777777" w:rsidR="008754C5" w:rsidRDefault="008754C5" w:rsidP="007C1A56">
      <w:pPr>
        <w:keepNext/>
        <w:keepLines/>
        <w:spacing w:before="240"/>
        <w:outlineLvl w:val="0"/>
        <w:rPr>
          <w:rFonts w:ascii="Consolas" w:eastAsiaTheme="majorEastAsia" w:hAnsi="Consolas" w:cstheme="majorBidi"/>
          <w:b/>
          <w:color w:val="000000" w:themeColor="text1"/>
          <w:sz w:val="32"/>
          <w:szCs w:val="32"/>
        </w:rPr>
      </w:pPr>
      <w:bookmarkStart w:id="725" w:name="_Toc10610908"/>
    </w:p>
    <w:p w14:paraId="080C7C17" w14:textId="77777777" w:rsidR="007C1A56" w:rsidRPr="00C463D2" w:rsidRDefault="007C1A56" w:rsidP="00AE4648">
      <w:pPr>
        <w:pStyle w:val="Heading2"/>
      </w:pPr>
      <w:bookmarkStart w:id="726" w:name="_Toc10647259"/>
      <w:r w:rsidRPr="00C463D2">
        <w:t>Columnlookup</w:t>
      </w:r>
      <w:bookmarkEnd w:id="725"/>
      <w:bookmarkEnd w:id="726"/>
    </w:p>
    <w:p w14:paraId="62013BF2" w14:textId="77777777" w:rsidR="007C1A56" w:rsidRPr="00C463D2" w:rsidRDefault="007C1A56" w:rsidP="007C1A56">
      <w:pPr>
        <w:rPr>
          <w:rFonts w:ascii="Consolas" w:hAnsi="Consolas"/>
        </w:rPr>
      </w:pPr>
    </w:p>
    <w:p w14:paraId="64659897" w14:textId="77777777" w:rsidR="007C1A56" w:rsidRPr="00C463D2" w:rsidRDefault="007C1A56" w:rsidP="007C1A56">
      <w:pPr>
        <w:rPr>
          <w:rFonts w:ascii="Consolas" w:hAnsi="Consolas"/>
          <w:color w:val="FF0000"/>
        </w:rPr>
      </w:pPr>
      <w:r w:rsidRPr="00C463D2">
        <w:rPr>
          <w:rFonts w:ascii="Consolas" w:hAnsi="Consolas"/>
          <w:color w:val="FF0000"/>
        </w:rPr>
        <w:t>It is hard to describe all the possibilities. The basic idea is just to identify which columns will be displayed for a foreign key. But the columns can come from the parent table or tables higher in the hierarchy, so the relationship has to be specified for each table. There can be placeholder tables, meaning a table that doesn't have any display columns but is used to establish a relationship to a higher table. There can also be display columns from more than one parent path, which is what the branch attribute is used for.</w:t>
      </w:r>
    </w:p>
    <w:p w14:paraId="289BC55A" w14:textId="77777777" w:rsidR="007C1A56" w:rsidRPr="00C463D2" w:rsidRDefault="007C1A56" w:rsidP="007C1A56">
      <w:pPr>
        <w:rPr>
          <w:rFonts w:ascii="Consolas" w:hAnsi="Consolas"/>
        </w:rPr>
      </w:pPr>
    </w:p>
    <w:p w14:paraId="7AEEE821" w14:textId="77777777" w:rsidR="007C1A56" w:rsidRDefault="007C1A56" w:rsidP="007C1A56">
      <w:pPr>
        <w:rPr>
          <w:rFonts w:ascii="Consolas" w:hAnsi="Consolas"/>
        </w:rPr>
      </w:pPr>
      <w:r w:rsidRPr="00C463D2">
        <w:rPr>
          <w:rFonts w:ascii="Consolas" w:hAnsi="Consolas"/>
        </w:rPr>
        <w:t>Get a report to run to show all columnlook</w:t>
      </w:r>
      <w:r w:rsidR="0004416B">
        <w:rPr>
          <w:rFonts w:ascii="Consolas" w:hAnsi="Consolas"/>
        </w:rPr>
        <w:t>up</w:t>
      </w:r>
      <w:r w:rsidRPr="00C463D2">
        <w:rPr>
          <w:rFonts w:ascii="Consolas" w:hAnsi="Consolas"/>
        </w:rPr>
        <w:t>s – use this as a baseline: NREPO-QA-Mod-Dep- G1 Column Lookups - Show All</w:t>
      </w:r>
    </w:p>
    <w:p w14:paraId="3A4C4368" w14:textId="77777777" w:rsidR="00AE4648" w:rsidRPr="00C463D2" w:rsidRDefault="00AE4648" w:rsidP="007C1A56">
      <w:pPr>
        <w:rPr>
          <w:rFonts w:ascii="Consolas" w:hAnsi="Consolas"/>
        </w:rPr>
      </w:pPr>
    </w:p>
    <w:p w14:paraId="1AC2CBB8" w14:textId="77777777" w:rsidR="007C1A56" w:rsidRPr="00C463D2" w:rsidRDefault="007C1A56" w:rsidP="00AE4648">
      <w:pPr>
        <w:pStyle w:val="Heading2"/>
        <w:rPr>
          <w:color w:val="365F91" w:themeColor="accent1" w:themeShade="BF"/>
        </w:rPr>
      </w:pPr>
      <w:bookmarkStart w:id="727" w:name="_Toc10610909"/>
      <w:bookmarkStart w:id="728" w:name="_Toc10647260"/>
      <w:r w:rsidRPr="00C463D2">
        <w:t>Index</w:t>
      </w:r>
      <w:r w:rsidR="00990BC5">
        <w:t xml:space="preserve"> M</w:t>
      </w:r>
      <w:r w:rsidRPr="00C463D2">
        <w:t>aster</w:t>
      </w:r>
      <w:bookmarkEnd w:id="727"/>
      <w:r w:rsidR="00990BC5">
        <w:t xml:space="preserve"> Table</w:t>
      </w:r>
      <w:bookmarkEnd w:id="728"/>
    </w:p>
    <w:p w14:paraId="3E0E0AA4" w14:textId="77777777" w:rsidR="007C1A56" w:rsidRPr="00C463D2" w:rsidRDefault="007C1A56" w:rsidP="007C1A56">
      <w:pPr>
        <w:rPr>
          <w:rFonts w:ascii="Consolas" w:hAnsi="Consolas"/>
        </w:rPr>
      </w:pPr>
    </w:p>
    <w:p w14:paraId="3BBB0348" w14:textId="77777777" w:rsidR="007C1A56" w:rsidRPr="00C463D2" w:rsidRDefault="007C1A56" w:rsidP="007C1A56">
      <w:pPr>
        <w:rPr>
          <w:rFonts w:ascii="Consolas" w:hAnsi="Consolas"/>
        </w:rPr>
      </w:pPr>
      <w:bookmarkStart w:id="729" w:name="_Toc10647261"/>
      <w:r w:rsidRPr="008754C5">
        <w:rPr>
          <w:rStyle w:val="Heading3Char"/>
        </w:rPr>
        <w:t>constraint_or_index_name</w:t>
      </w:r>
      <w:bookmarkEnd w:id="729"/>
      <w:r w:rsidR="00A82E7C">
        <w:rPr>
          <w:rFonts w:ascii="Consolas" w:hAnsi="Consolas"/>
        </w:rPr>
        <w:t xml:space="preserve"> - </w:t>
      </w:r>
      <w:r w:rsidRPr="00C463D2">
        <w:rPr>
          <w:rFonts w:ascii="Consolas" w:hAnsi="Consolas"/>
        </w:rPr>
        <w:t>The name that is used to physically implement an index in a database management system.</w:t>
      </w:r>
    </w:p>
    <w:p w14:paraId="1079A27F" w14:textId="77777777" w:rsidR="00A82E7C" w:rsidRDefault="00A82E7C" w:rsidP="007C1A56">
      <w:pPr>
        <w:rPr>
          <w:rFonts w:ascii="Consolas" w:hAnsi="Consolas"/>
        </w:rPr>
      </w:pPr>
    </w:p>
    <w:p w14:paraId="255BA49A" w14:textId="77777777" w:rsidR="007C1A56" w:rsidRPr="00C463D2" w:rsidRDefault="007C1A56" w:rsidP="007C1A56">
      <w:pPr>
        <w:rPr>
          <w:rFonts w:ascii="Consolas" w:hAnsi="Consolas"/>
        </w:rPr>
      </w:pPr>
      <w:bookmarkStart w:id="730" w:name="_Toc10647262"/>
      <w:r w:rsidRPr="008754C5">
        <w:rPr>
          <w:rStyle w:val="Heading3Char"/>
        </w:rPr>
        <w:t>unique_index</w:t>
      </w:r>
      <w:bookmarkEnd w:id="730"/>
      <w:r w:rsidR="00A82E7C">
        <w:rPr>
          <w:rFonts w:ascii="Consolas" w:hAnsi="Consolas"/>
        </w:rPr>
        <w:t xml:space="preserve"> - </w:t>
      </w:r>
      <w:r w:rsidRPr="00C463D2">
        <w:rPr>
          <w:rFonts w:ascii="Consolas" w:hAnsi="Consolas"/>
        </w:rPr>
        <w:t>A Boolean value that indicates if the corresponding index is a unique index.</w:t>
      </w:r>
    </w:p>
    <w:p w14:paraId="47C65FD7" w14:textId="77777777" w:rsidR="00A82E7C" w:rsidRDefault="00A82E7C" w:rsidP="007C1A56">
      <w:pPr>
        <w:rPr>
          <w:rFonts w:ascii="Consolas" w:hAnsi="Consolas"/>
        </w:rPr>
      </w:pPr>
    </w:p>
    <w:p w14:paraId="2057A847" w14:textId="77777777" w:rsidR="007C1A56" w:rsidRPr="00C463D2" w:rsidRDefault="007C1A56" w:rsidP="007C1A56">
      <w:pPr>
        <w:rPr>
          <w:rFonts w:ascii="Consolas" w:hAnsi="Consolas"/>
        </w:rPr>
      </w:pPr>
      <w:bookmarkStart w:id="731" w:name="_Toc10647263"/>
      <w:r w:rsidRPr="008754C5">
        <w:rPr>
          <w:rStyle w:val="Heading3Char"/>
        </w:rPr>
        <w:t>foreign_key_index</w:t>
      </w:r>
      <w:bookmarkEnd w:id="731"/>
      <w:r w:rsidR="00A82E7C">
        <w:rPr>
          <w:rFonts w:ascii="Consolas" w:hAnsi="Consolas"/>
        </w:rPr>
        <w:t xml:space="preserve"> - </w:t>
      </w:r>
      <w:r w:rsidRPr="00C463D2">
        <w:rPr>
          <w:rFonts w:ascii="Consolas" w:hAnsi="Consolas"/>
        </w:rPr>
        <w:t>A Boolean value that indicates if the corresponding index is used for a foreignkey relationship.</w:t>
      </w:r>
    </w:p>
    <w:p w14:paraId="5DDF7838" w14:textId="77777777" w:rsidR="00A82E7C" w:rsidRDefault="00A82E7C" w:rsidP="007C1A56">
      <w:pPr>
        <w:rPr>
          <w:rFonts w:ascii="Consolas" w:hAnsi="Consolas"/>
        </w:rPr>
      </w:pPr>
    </w:p>
    <w:p w14:paraId="6113E0AC" w14:textId="77777777" w:rsidR="007C1A56" w:rsidRPr="00C463D2" w:rsidRDefault="007C1A56" w:rsidP="007C1A56">
      <w:pPr>
        <w:rPr>
          <w:rFonts w:ascii="Consolas" w:hAnsi="Consolas"/>
        </w:rPr>
      </w:pPr>
      <w:bookmarkStart w:id="732" w:name="_Toc10647264"/>
      <w:r w:rsidRPr="008754C5">
        <w:rPr>
          <w:rStyle w:val="Heading3Char"/>
        </w:rPr>
        <w:t>primary_index</w:t>
      </w:r>
      <w:bookmarkEnd w:id="732"/>
      <w:r w:rsidR="00A82E7C">
        <w:rPr>
          <w:rFonts w:ascii="Consolas" w:hAnsi="Consolas"/>
        </w:rPr>
        <w:t xml:space="preserve"> - </w:t>
      </w:r>
      <w:r w:rsidRPr="00C463D2">
        <w:rPr>
          <w:rFonts w:ascii="Consolas" w:hAnsi="Consolas"/>
        </w:rPr>
        <w:t>A Boolean value that indicates if the corresponding index is the primary index for the corresponding table.</w:t>
      </w:r>
    </w:p>
    <w:p w14:paraId="529F08A4" w14:textId="77777777" w:rsidR="00A82E7C" w:rsidRDefault="00A82E7C" w:rsidP="007C1A56">
      <w:pPr>
        <w:rPr>
          <w:rFonts w:ascii="Consolas" w:hAnsi="Consolas"/>
        </w:rPr>
      </w:pPr>
    </w:p>
    <w:p w14:paraId="3A1B5378" w14:textId="77777777" w:rsidR="007C1A56" w:rsidRPr="00C463D2" w:rsidRDefault="007C1A56" w:rsidP="007C1A56">
      <w:pPr>
        <w:rPr>
          <w:rFonts w:ascii="Consolas" w:hAnsi="Consolas"/>
        </w:rPr>
      </w:pPr>
      <w:bookmarkStart w:id="733" w:name="_Toc10647265"/>
      <w:r w:rsidRPr="008754C5">
        <w:rPr>
          <w:rStyle w:val="Heading3Char"/>
        </w:rPr>
        <w:t>clustered_index</w:t>
      </w:r>
      <w:bookmarkEnd w:id="733"/>
      <w:r w:rsidR="00A82E7C">
        <w:rPr>
          <w:rFonts w:ascii="Consolas" w:hAnsi="Consolas"/>
        </w:rPr>
        <w:t xml:space="preserve"> - </w:t>
      </w:r>
      <w:r w:rsidRPr="00C463D2">
        <w:rPr>
          <w:rFonts w:ascii="Consolas" w:hAnsi="Consolas"/>
        </w:rPr>
        <w:t>A Boolean value that indicates if the corresponding index should be created as a clustered index.</w:t>
      </w:r>
    </w:p>
    <w:p w14:paraId="455DFEE8" w14:textId="77777777" w:rsidR="00A82E7C" w:rsidRDefault="00A82E7C" w:rsidP="007C1A56">
      <w:pPr>
        <w:rPr>
          <w:rFonts w:ascii="Consolas" w:hAnsi="Consolas"/>
        </w:rPr>
      </w:pPr>
    </w:p>
    <w:p w14:paraId="4208DBBA" w14:textId="77777777" w:rsidR="007C1A56" w:rsidRPr="00C463D2" w:rsidRDefault="007C1A56" w:rsidP="007C1A56">
      <w:pPr>
        <w:rPr>
          <w:rFonts w:ascii="Consolas" w:hAnsi="Consolas"/>
        </w:rPr>
      </w:pPr>
      <w:bookmarkStart w:id="734" w:name="_Toc10647266"/>
      <w:r w:rsidRPr="008754C5">
        <w:rPr>
          <w:rStyle w:val="Heading3Char"/>
        </w:rPr>
        <w:t>index_deferrable</w:t>
      </w:r>
      <w:bookmarkEnd w:id="734"/>
      <w:r w:rsidR="00A82E7C">
        <w:rPr>
          <w:rFonts w:ascii="Consolas" w:hAnsi="Consolas"/>
        </w:rPr>
        <w:t xml:space="preserve"> - </w:t>
      </w:r>
      <w:r w:rsidRPr="00C463D2">
        <w:rPr>
          <w:rFonts w:ascii="Consolas" w:hAnsi="Consolas"/>
        </w:rPr>
        <w:t xml:space="preserve">A Boolean value that indicates if the corresponding index </w:t>
      </w:r>
      <w:r w:rsidRPr="00C463D2">
        <w:rPr>
          <w:rFonts w:ascii="Consolas" w:hAnsi="Consolas"/>
        </w:rPr>
        <w:lastRenderedPageBreak/>
        <w:t>can be deferred.</w:t>
      </w:r>
    </w:p>
    <w:p w14:paraId="68E2596A" w14:textId="77777777" w:rsidR="007C1A56" w:rsidRPr="00C463D2" w:rsidRDefault="007C1A56" w:rsidP="007C1A56">
      <w:pPr>
        <w:rPr>
          <w:rFonts w:ascii="Consolas" w:hAnsi="Consolas"/>
        </w:rPr>
      </w:pPr>
    </w:p>
    <w:p w14:paraId="4E8D3875" w14:textId="77777777" w:rsidR="007C1A56" w:rsidRPr="00C463D2" w:rsidRDefault="007C1A56" w:rsidP="007C1A56">
      <w:pPr>
        <w:rPr>
          <w:rFonts w:ascii="Consolas" w:hAnsi="Consolas"/>
        </w:rPr>
      </w:pPr>
      <w:r w:rsidRPr="00C463D2">
        <w:rPr>
          <w:rFonts w:ascii="Consolas" w:hAnsi="Consolas"/>
        </w:rPr>
        <w:t xml:space="preserve">UC - </w:t>
      </w:r>
    </w:p>
    <w:p w14:paraId="1ABBD180" w14:textId="77777777" w:rsidR="007C1A56" w:rsidRPr="00C463D2" w:rsidRDefault="007C1A56" w:rsidP="007C1A56">
      <w:pPr>
        <w:rPr>
          <w:rFonts w:ascii="Consolas" w:hAnsi="Consolas"/>
          <w:color w:val="FF0000"/>
        </w:rPr>
      </w:pPr>
      <w:r w:rsidRPr="00C463D2">
        <w:rPr>
          <w:rFonts w:ascii="Consolas" w:hAnsi="Consolas"/>
          <w:color w:val="FF0000"/>
        </w:rPr>
        <w:t>We defer some UCs so that a copy/paste can be performed. The pasted copy of a record might have a UC violation, so we store it in the local database and display an error message. The constraint is enforced in the server database, so it has to be resolved before uploading.</w:t>
      </w:r>
    </w:p>
    <w:p w14:paraId="3260CBAE" w14:textId="77777777" w:rsidR="007C1A56" w:rsidRPr="00C463D2" w:rsidRDefault="007C1A56" w:rsidP="007C1A56">
      <w:pPr>
        <w:rPr>
          <w:rFonts w:ascii="Consolas" w:hAnsi="Consolas"/>
        </w:rPr>
      </w:pPr>
    </w:p>
    <w:p w14:paraId="4672A42F" w14:textId="77777777" w:rsidR="007C1A56" w:rsidRPr="00C463D2" w:rsidRDefault="007C1A56" w:rsidP="007C1A56">
      <w:pPr>
        <w:rPr>
          <w:rFonts w:ascii="Consolas" w:hAnsi="Consolas"/>
        </w:rPr>
      </w:pPr>
    </w:p>
    <w:p w14:paraId="37116DF9" w14:textId="77777777" w:rsidR="007C1A56" w:rsidRPr="00C463D2" w:rsidRDefault="007C1A56" w:rsidP="007C1A56">
      <w:pPr>
        <w:rPr>
          <w:rFonts w:ascii="Consolas" w:hAnsi="Consolas"/>
        </w:rPr>
      </w:pPr>
      <w:bookmarkStart w:id="735" w:name="_Toc10647267"/>
      <w:r w:rsidRPr="008754C5">
        <w:rPr>
          <w:rStyle w:val="Heading3Char"/>
        </w:rPr>
        <w:t>performance_index</w:t>
      </w:r>
      <w:bookmarkEnd w:id="735"/>
      <w:r w:rsidR="00A82E7C">
        <w:rPr>
          <w:rFonts w:ascii="Consolas" w:hAnsi="Consolas"/>
        </w:rPr>
        <w:t xml:space="preserve"> -</w:t>
      </w:r>
      <w:r w:rsidR="008754C5">
        <w:rPr>
          <w:rFonts w:ascii="Consolas" w:hAnsi="Consolas"/>
        </w:rPr>
        <w:t xml:space="preserve"> </w:t>
      </w:r>
      <w:r w:rsidRPr="00C463D2">
        <w:rPr>
          <w:rFonts w:ascii="Consolas" w:hAnsi="Consolas"/>
        </w:rPr>
        <w:t>A Boolean value that indicates if the corresponding index was created for performance reasons only.</w:t>
      </w:r>
    </w:p>
    <w:p w14:paraId="32B4CD90" w14:textId="77777777" w:rsidR="00A82E7C" w:rsidRDefault="00A82E7C" w:rsidP="007C1A56">
      <w:pPr>
        <w:rPr>
          <w:rFonts w:ascii="Consolas" w:hAnsi="Consolas"/>
        </w:rPr>
      </w:pPr>
    </w:p>
    <w:p w14:paraId="5D3EDA90" w14:textId="77777777" w:rsidR="007C1A56" w:rsidRPr="00C463D2" w:rsidRDefault="007C1A56" w:rsidP="007C1A56">
      <w:pPr>
        <w:rPr>
          <w:rFonts w:ascii="Consolas" w:hAnsi="Consolas"/>
        </w:rPr>
      </w:pPr>
      <w:bookmarkStart w:id="736" w:name="_Toc10647268"/>
      <w:r w:rsidRPr="008754C5">
        <w:rPr>
          <w:rStyle w:val="Heading3Char"/>
        </w:rPr>
        <w:t>spatial_index</w:t>
      </w:r>
      <w:bookmarkEnd w:id="736"/>
      <w:r w:rsidR="00A82E7C">
        <w:rPr>
          <w:rFonts w:ascii="Consolas" w:hAnsi="Consolas"/>
        </w:rPr>
        <w:t xml:space="preserve"> - </w:t>
      </w:r>
      <w:r w:rsidRPr="00C463D2">
        <w:rPr>
          <w:rFonts w:ascii="Consolas" w:hAnsi="Consolas"/>
        </w:rPr>
        <w:t>A Boolean value that indicates if the corresponding index is a spatial index.</w:t>
      </w:r>
    </w:p>
    <w:p w14:paraId="4F53AA91" w14:textId="77777777" w:rsidR="00A82E7C" w:rsidRDefault="00A82E7C" w:rsidP="007C1A56">
      <w:pPr>
        <w:rPr>
          <w:rFonts w:ascii="Consolas" w:hAnsi="Consolas"/>
        </w:rPr>
      </w:pPr>
    </w:p>
    <w:p w14:paraId="57C357DD" w14:textId="77777777" w:rsidR="007C1A56" w:rsidRPr="00C463D2" w:rsidRDefault="007C1A56" w:rsidP="007C1A56">
      <w:pPr>
        <w:rPr>
          <w:rFonts w:ascii="Consolas" w:hAnsi="Consolas"/>
        </w:rPr>
      </w:pPr>
      <w:bookmarkStart w:id="737" w:name="_Toc10647269"/>
      <w:r w:rsidRPr="008754C5">
        <w:rPr>
          <w:rStyle w:val="Heading3Char"/>
        </w:rPr>
        <w:t>index_column_number</w:t>
      </w:r>
      <w:bookmarkEnd w:id="737"/>
      <w:r w:rsidR="00A82E7C">
        <w:rPr>
          <w:rFonts w:ascii="Consolas" w:hAnsi="Consolas"/>
        </w:rPr>
        <w:t xml:space="preserve"> - </w:t>
      </w:r>
      <w:r w:rsidRPr="00C463D2">
        <w:rPr>
          <w:rFonts w:ascii="Consolas" w:hAnsi="Consolas"/>
        </w:rPr>
        <w:t>For the associated index, how many columns are part of the index.</w:t>
      </w:r>
    </w:p>
    <w:p w14:paraId="7C0E954B" w14:textId="77777777" w:rsidR="00A82E7C" w:rsidRDefault="00A82E7C" w:rsidP="007C1A56">
      <w:pPr>
        <w:rPr>
          <w:rFonts w:ascii="Consolas" w:hAnsi="Consolas"/>
        </w:rPr>
      </w:pPr>
    </w:p>
    <w:p w14:paraId="5682608C" w14:textId="77777777" w:rsidR="007C1A56" w:rsidRPr="00C463D2" w:rsidRDefault="007C1A56" w:rsidP="007C1A56">
      <w:pPr>
        <w:rPr>
          <w:rFonts w:ascii="Consolas" w:hAnsi="Consolas"/>
        </w:rPr>
      </w:pPr>
      <w:bookmarkStart w:id="738" w:name="_Toc10647270"/>
      <w:r w:rsidRPr="008754C5">
        <w:rPr>
          <w:rStyle w:val="Heading3Char"/>
        </w:rPr>
        <w:t>index_column_names</w:t>
      </w:r>
      <w:bookmarkEnd w:id="738"/>
      <w:r w:rsidR="00A82E7C">
        <w:rPr>
          <w:rFonts w:ascii="Consolas" w:hAnsi="Consolas"/>
        </w:rPr>
        <w:t xml:space="preserve"> - </w:t>
      </w:r>
      <w:r w:rsidRPr="00C463D2">
        <w:rPr>
          <w:rFonts w:ascii="Consolas" w:hAnsi="Consolas"/>
        </w:rPr>
        <w:t>NULL</w:t>
      </w:r>
    </w:p>
    <w:p w14:paraId="62BEAFE7" w14:textId="77777777" w:rsidR="00A82E7C" w:rsidRDefault="00A82E7C" w:rsidP="007C1A56">
      <w:pPr>
        <w:rPr>
          <w:rFonts w:ascii="Consolas" w:hAnsi="Consolas"/>
        </w:rPr>
      </w:pPr>
    </w:p>
    <w:p w14:paraId="486F10FA" w14:textId="77777777" w:rsidR="007C1A56" w:rsidRPr="00C463D2" w:rsidRDefault="007C1A56" w:rsidP="007C1A56">
      <w:pPr>
        <w:rPr>
          <w:rFonts w:ascii="Consolas" w:hAnsi="Consolas"/>
        </w:rPr>
      </w:pPr>
      <w:bookmarkStart w:id="739" w:name="_Toc10647271"/>
      <w:r w:rsidRPr="008754C5">
        <w:rPr>
          <w:rStyle w:val="Heading3Char"/>
        </w:rPr>
        <w:t>index_description</w:t>
      </w:r>
      <w:bookmarkEnd w:id="739"/>
      <w:r w:rsidR="00A82E7C">
        <w:rPr>
          <w:rFonts w:ascii="Consolas" w:hAnsi="Consolas"/>
        </w:rPr>
        <w:t xml:space="preserve"> - </w:t>
      </w:r>
      <w:r w:rsidRPr="00C463D2">
        <w:rPr>
          <w:rFonts w:ascii="Consolas" w:hAnsi="Consolas"/>
        </w:rPr>
        <w:t>For the associated index, the index description.</w:t>
      </w:r>
    </w:p>
    <w:p w14:paraId="67EB1B6A" w14:textId="77777777" w:rsidR="00A82E7C" w:rsidRDefault="00A82E7C" w:rsidP="007C1A56">
      <w:pPr>
        <w:rPr>
          <w:rFonts w:ascii="Consolas" w:hAnsi="Consolas"/>
        </w:rPr>
      </w:pPr>
    </w:p>
    <w:p w14:paraId="41878E1F" w14:textId="77777777" w:rsidR="007C1A56" w:rsidRPr="00C463D2" w:rsidRDefault="007C1A56" w:rsidP="007C1A56">
      <w:pPr>
        <w:rPr>
          <w:rFonts w:ascii="Consolas" w:hAnsi="Consolas"/>
        </w:rPr>
      </w:pPr>
      <w:bookmarkStart w:id="740" w:name="_Toc10647272"/>
      <w:r w:rsidRPr="008754C5">
        <w:rPr>
          <w:rStyle w:val="Heading3Char"/>
        </w:rPr>
        <w:t>index_id</w:t>
      </w:r>
      <w:bookmarkEnd w:id="740"/>
      <w:r w:rsidR="00A82E7C">
        <w:rPr>
          <w:rFonts w:ascii="Consolas" w:hAnsi="Consolas"/>
        </w:rPr>
        <w:t xml:space="preserve"> - </w:t>
      </w:r>
      <w:r w:rsidRPr="00C463D2">
        <w:rPr>
          <w:rFonts w:ascii="Consolas" w:hAnsi="Consolas"/>
        </w:rPr>
        <w:t>An integer value that uniquely identifies a table index in the NASIS-style metadata.</w:t>
      </w:r>
    </w:p>
    <w:p w14:paraId="08640239" w14:textId="77777777" w:rsidR="00A82E7C" w:rsidRDefault="00A82E7C" w:rsidP="007C1A56">
      <w:pPr>
        <w:rPr>
          <w:rFonts w:ascii="Consolas" w:hAnsi="Consolas"/>
        </w:rPr>
      </w:pPr>
    </w:p>
    <w:p w14:paraId="7FB5F8B4" w14:textId="77777777" w:rsidR="007C1A56" w:rsidRDefault="007C1A56" w:rsidP="007C1A56">
      <w:pPr>
        <w:rPr>
          <w:rFonts w:ascii="Consolas" w:hAnsi="Consolas"/>
        </w:rPr>
      </w:pPr>
      <w:bookmarkStart w:id="741" w:name="_Toc10647273"/>
      <w:r w:rsidRPr="008754C5">
        <w:rPr>
          <w:rStyle w:val="Heading3Char"/>
        </w:rPr>
        <w:t>sql_advance_options</w:t>
      </w:r>
      <w:bookmarkEnd w:id="741"/>
      <w:r w:rsidR="00A82E7C">
        <w:rPr>
          <w:rFonts w:ascii="Consolas" w:hAnsi="Consolas"/>
        </w:rPr>
        <w:t xml:space="preserve"> - </w:t>
      </w:r>
      <w:r w:rsidRPr="00C463D2">
        <w:rPr>
          <w:rFonts w:ascii="Consolas" w:hAnsi="Consolas"/>
        </w:rPr>
        <w:t>To capture any SQL Server advance database/table options in the NREPO data.</w:t>
      </w:r>
    </w:p>
    <w:p w14:paraId="031313D8" w14:textId="77777777" w:rsidR="00A82E7C" w:rsidRPr="00C463D2" w:rsidRDefault="00A82E7C" w:rsidP="007C1A56">
      <w:pPr>
        <w:rPr>
          <w:rFonts w:ascii="Consolas" w:hAnsi="Consolas"/>
        </w:rPr>
      </w:pPr>
    </w:p>
    <w:p w14:paraId="0DED0217" w14:textId="77777777" w:rsidR="00A82E7C" w:rsidRPr="00C463D2" w:rsidRDefault="00A82E7C" w:rsidP="00A82E7C">
      <w:pPr>
        <w:rPr>
          <w:rFonts w:ascii="Consolas" w:hAnsi="Consolas"/>
        </w:rPr>
      </w:pPr>
      <w:bookmarkStart w:id="742" w:name="_Toc10647274"/>
      <w:r w:rsidRPr="00A82E7C">
        <w:rPr>
          <w:rStyle w:val="Heading3Char"/>
        </w:rPr>
        <w:t>originating_person</w:t>
      </w:r>
      <w:bookmarkEnd w:id="742"/>
      <w:r>
        <w:rPr>
          <w:rFonts w:ascii="Consolas" w:hAnsi="Consolas"/>
        </w:rPr>
        <w:t xml:space="preserve"> – See section on Common Columns </w:t>
      </w:r>
    </w:p>
    <w:p w14:paraId="5875DDCF" w14:textId="77777777" w:rsidR="00A82E7C" w:rsidRPr="00C463D2" w:rsidRDefault="00A82E7C" w:rsidP="00A82E7C">
      <w:pPr>
        <w:rPr>
          <w:rFonts w:ascii="Consolas" w:hAnsi="Consolas"/>
        </w:rPr>
      </w:pPr>
    </w:p>
    <w:p w14:paraId="3CCB3A8C" w14:textId="77777777" w:rsidR="00A82E7C" w:rsidRPr="00C463D2" w:rsidRDefault="00A82E7C" w:rsidP="00A82E7C">
      <w:pPr>
        <w:rPr>
          <w:rFonts w:ascii="Consolas" w:hAnsi="Consolas"/>
        </w:rPr>
      </w:pPr>
      <w:bookmarkStart w:id="743" w:name="_Toc10647275"/>
      <w:r w:rsidRPr="00A82E7C">
        <w:rPr>
          <w:rStyle w:val="Heading3Char"/>
        </w:rPr>
        <w:t>contact_person</w:t>
      </w:r>
      <w:bookmarkEnd w:id="743"/>
      <w:r>
        <w:rPr>
          <w:rFonts w:ascii="Consolas" w:hAnsi="Consolas"/>
        </w:rPr>
        <w:t xml:space="preserve"> - See section on Common Columns</w:t>
      </w:r>
    </w:p>
    <w:p w14:paraId="5B91D95C" w14:textId="77777777" w:rsidR="00A82E7C" w:rsidRPr="00C463D2" w:rsidRDefault="00A82E7C" w:rsidP="00A82E7C">
      <w:pPr>
        <w:rPr>
          <w:rFonts w:ascii="Consolas" w:hAnsi="Consolas"/>
        </w:rPr>
      </w:pPr>
    </w:p>
    <w:p w14:paraId="054C89B9" w14:textId="77777777" w:rsidR="00A82E7C" w:rsidRPr="00C463D2" w:rsidRDefault="00A82E7C" w:rsidP="00A82E7C">
      <w:pPr>
        <w:rPr>
          <w:rFonts w:ascii="Consolas" w:hAnsi="Consolas"/>
        </w:rPr>
      </w:pPr>
      <w:bookmarkStart w:id="744" w:name="_Toc10647276"/>
      <w:r w:rsidRPr="00A82E7C">
        <w:rPr>
          <w:rStyle w:val="Heading3Char"/>
        </w:rPr>
        <w:t>pending_action</w:t>
      </w:r>
      <w:bookmarkEnd w:id="744"/>
      <w:r>
        <w:rPr>
          <w:rFonts w:ascii="Consolas" w:hAnsi="Consolas"/>
        </w:rPr>
        <w:t xml:space="preserve"> - See section on Common Columns</w:t>
      </w:r>
    </w:p>
    <w:p w14:paraId="644C35E0" w14:textId="77777777" w:rsidR="00A82E7C" w:rsidRDefault="00A82E7C" w:rsidP="00A82E7C">
      <w:pPr>
        <w:rPr>
          <w:rFonts w:ascii="Consolas" w:hAnsi="Consolas"/>
        </w:rPr>
      </w:pPr>
    </w:p>
    <w:p w14:paraId="5ABBD101" w14:textId="77777777" w:rsidR="00A82E7C" w:rsidRDefault="00A82E7C" w:rsidP="00A82E7C">
      <w:pPr>
        <w:rPr>
          <w:rFonts w:ascii="Consolas" w:hAnsi="Consolas"/>
        </w:rPr>
      </w:pPr>
      <w:bookmarkStart w:id="745" w:name="_Toc10647277"/>
      <w:r w:rsidRPr="00A82E7C">
        <w:rPr>
          <w:rStyle w:val="Heading3Char"/>
        </w:rPr>
        <w:t>pending_status</w:t>
      </w:r>
      <w:bookmarkEnd w:id="745"/>
      <w:r>
        <w:rPr>
          <w:rFonts w:ascii="Consolas" w:hAnsi="Consolas"/>
        </w:rPr>
        <w:t xml:space="preserve"> - See section on Common Columns</w:t>
      </w:r>
    </w:p>
    <w:p w14:paraId="724DEC27" w14:textId="77777777" w:rsidR="00A82E7C" w:rsidRPr="00C463D2" w:rsidRDefault="00A82E7C" w:rsidP="00A82E7C">
      <w:pPr>
        <w:rPr>
          <w:rFonts w:ascii="Consolas" w:hAnsi="Consolas"/>
        </w:rPr>
      </w:pPr>
    </w:p>
    <w:p w14:paraId="32697760" w14:textId="77777777" w:rsidR="007C1A56" w:rsidRDefault="007C1A56" w:rsidP="00AE4648">
      <w:pPr>
        <w:pStyle w:val="Heading2"/>
      </w:pPr>
      <w:bookmarkStart w:id="746" w:name="_Toc10610910"/>
      <w:bookmarkStart w:id="747" w:name="_Toc10647278"/>
      <w:r w:rsidRPr="00C463D2">
        <w:t>Index</w:t>
      </w:r>
      <w:r w:rsidR="00990BC5">
        <w:t xml:space="preserve"> D</w:t>
      </w:r>
      <w:r w:rsidRPr="00C463D2">
        <w:t>etail</w:t>
      </w:r>
      <w:bookmarkEnd w:id="746"/>
      <w:r w:rsidR="00990BC5">
        <w:t xml:space="preserve"> Table</w:t>
      </w:r>
      <w:bookmarkEnd w:id="747"/>
    </w:p>
    <w:p w14:paraId="1315643C" w14:textId="77777777" w:rsidR="00990BC5" w:rsidRDefault="00990BC5" w:rsidP="007C1A56">
      <w:pPr>
        <w:keepNext/>
        <w:keepLines/>
        <w:spacing w:before="40"/>
        <w:outlineLvl w:val="1"/>
        <w:rPr>
          <w:rFonts w:ascii="Consolas" w:eastAsiaTheme="majorEastAsia" w:hAnsi="Consolas" w:cstheme="majorBidi"/>
          <w:b/>
          <w:color w:val="000000" w:themeColor="text1"/>
          <w:sz w:val="26"/>
          <w:szCs w:val="26"/>
        </w:rPr>
      </w:pPr>
    </w:p>
    <w:p w14:paraId="36B31AC7" w14:textId="77777777" w:rsidR="00990BC5" w:rsidRPr="00990BC5" w:rsidRDefault="00990BC5" w:rsidP="007C1A56">
      <w:pPr>
        <w:keepNext/>
        <w:keepLines/>
        <w:spacing w:before="40"/>
        <w:outlineLvl w:val="1"/>
        <w:rPr>
          <w:rFonts w:ascii="Consolas" w:eastAsiaTheme="majorEastAsia" w:hAnsi="Consolas" w:cstheme="majorBidi"/>
          <w:color w:val="000000" w:themeColor="text1"/>
          <w:szCs w:val="26"/>
        </w:rPr>
      </w:pPr>
      <w:bookmarkStart w:id="748" w:name="_Toc10647279"/>
      <w:r w:rsidRPr="00990BC5">
        <w:rPr>
          <w:rStyle w:val="Heading3Char"/>
        </w:rPr>
        <w:t>index_column_sequence</w:t>
      </w:r>
      <w:r>
        <w:rPr>
          <w:rFonts w:ascii="Consolas" w:eastAsiaTheme="majorEastAsia" w:hAnsi="Consolas" w:cstheme="majorBidi"/>
          <w:color w:val="000000" w:themeColor="text1"/>
          <w:szCs w:val="26"/>
        </w:rPr>
        <w:t xml:space="preserve"> -</w:t>
      </w:r>
      <w:bookmarkEnd w:id="748"/>
      <w:r>
        <w:rPr>
          <w:rFonts w:ascii="Consolas" w:eastAsiaTheme="majorEastAsia" w:hAnsi="Consolas" w:cstheme="majorBidi"/>
          <w:color w:val="000000" w:themeColor="text1"/>
          <w:szCs w:val="26"/>
        </w:rPr>
        <w:t xml:space="preserve"> </w:t>
      </w:r>
    </w:p>
    <w:p w14:paraId="10171AFD" w14:textId="77777777" w:rsidR="007C1A56" w:rsidRDefault="007C1A56" w:rsidP="007C1A56">
      <w:pPr>
        <w:rPr>
          <w:rFonts w:ascii="Consolas" w:hAnsi="Consolas"/>
        </w:rPr>
      </w:pPr>
    </w:p>
    <w:p w14:paraId="61731574" w14:textId="77777777" w:rsidR="00990BC5" w:rsidRDefault="00990BC5" w:rsidP="007C1A56">
      <w:pPr>
        <w:rPr>
          <w:rFonts w:ascii="Consolas" w:hAnsi="Consolas"/>
        </w:rPr>
      </w:pPr>
      <w:bookmarkStart w:id="749" w:name="_Toc10647280"/>
      <w:r w:rsidRPr="00990BC5">
        <w:rPr>
          <w:rStyle w:val="Heading3Char"/>
        </w:rPr>
        <w:t>column_label</w:t>
      </w:r>
      <w:bookmarkEnd w:id="749"/>
      <w:r w:rsidRPr="00990BC5">
        <w:rPr>
          <w:rStyle w:val="Heading3Char"/>
        </w:rPr>
        <w:t xml:space="preserve"> </w:t>
      </w:r>
      <w:r>
        <w:rPr>
          <w:rFonts w:ascii="Consolas" w:hAnsi="Consolas"/>
        </w:rPr>
        <w:t xml:space="preserve">– </w:t>
      </w:r>
    </w:p>
    <w:p w14:paraId="170AF02A" w14:textId="77777777" w:rsidR="00990BC5" w:rsidRDefault="00990BC5" w:rsidP="007C1A56">
      <w:pPr>
        <w:rPr>
          <w:rFonts w:ascii="Consolas" w:hAnsi="Consolas"/>
        </w:rPr>
      </w:pPr>
    </w:p>
    <w:p w14:paraId="19AC39C0" w14:textId="77777777" w:rsidR="00990BC5" w:rsidRDefault="00990BC5" w:rsidP="007C1A56">
      <w:pPr>
        <w:rPr>
          <w:rFonts w:ascii="Consolas" w:hAnsi="Consolas"/>
        </w:rPr>
      </w:pPr>
      <w:bookmarkStart w:id="750" w:name="_Toc10647281"/>
      <w:r w:rsidRPr="00990BC5">
        <w:rPr>
          <w:rStyle w:val="Heading3Char"/>
        </w:rPr>
        <w:t>column_physical_name</w:t>
      </w:r>
      <w:bookmarkEnd w:id="750"/>
      <w:r>
        <w:rPr>
          <w:rFonts w:ascii="Consolas" w:hAnsi="Consolas"/>
        </w:rPr>
        <w:t xml:space="preserve"> – </w:t>
      </w:r>
    </w:p>
    <w:p w14:paraId="7F3040F4" w14:textId="77777777" w:rsidR="00990BC5" w:rsidRDefault="00990BC5" w:rsidP="007C1A56">
      <w:pPr>
        <w:rPr>
          <w:rFonts w:ascii="Consolas" w:hAnsi="Consolas"/>
        </w:rPr>
      </w:pPr>
    </w:p>
    <w:p w14:paraId="7938D868" w14:textId="77777777" w:rsidR="00990BC5" w:rsidRDefault="00990BC5" w:rsidP="007C1A56">
      <w:pPr>
        <w:rPr>
          <w:rFonts w:ascii="Consolas" w:hAnsi="Consolas"/>
        </w:rPr>
      </w:pPr>
      <w:bookmarkStart w:id="751" w:name="_Toc10647282"/>
      <w:r w:rsidRPr="00990BC5">
        <w:rPr>
          <w:rStyle w:val="Heading3Char"/>
        </w:rPr>
        <w:t>include_clause_column?</w:t>
      </w:r>
      <w:bookmarkEnd w:id="751"/>
      <w:r>
        <w:rPr>
          <w:rFonts w:ascii="Consolas" w:hAnsi="Consolas"/>
        </w:rPr>
        <w:t xml:space="preserve"> – </w:t>
      </w:r>
    </w:p>
    <w:p w14:paraId="14D31315" w14:textId="77777777" w:rsidR="00990BC5" w:rsidRDefault="00990BC5" w:rsidP="007C1A56">
      <w:pPr>
        <w:rPr>
          <w:rFonts w:ascii="Consolas" w:hAnsi="Consolas"/>
        </w:rPr>
      </w:pPr>
    </w:p>
    <w:p w14:paraId="008FC581" w14:textId="77777777" w:rsidR="00990BC5" w:rsidRDefault="00990BC5" w:rsidP="007C1A56">
      <w:pPr>
        <w:rPr>
          <w:rFonts w:ascii="Consolas" w:hAnsi="Consolas"/>
        </w:rPr>
      </w:pPr>
      <w:bookmarkStart w:id="752" w:name="_Toc10647283"/>
      <w:r w:rsidRPr="00990BC5">
        <w:rPr>
          <w:rStyle w:val="Heading3Char"/>
        </w:rPr>
        <w:t>not_null_clause_columna?</w:t>
      </w:r>
      <w:bookmarkEnd w:id="752"/>
      <w:r>
        <w:rPr>
          <w:rFonts w:ascii="Consolas" w:hAnsi="Consolas"/>
        </w:rPr>
        <w:t xml:space="preserve"> – </w:t>
      </w:r>
    </w:p>
    <w:p w14:paraId="2698942C" w14:textId="77777777" w:rsidR="00990BC5" w:rsidRDefault="00990BC5" w:rsidP="007C1A56">
      <w:pPr>
        <w:rPr>
          <w:rFonts w:ascii="Consolas" w:hAnsi="Consolas"/>
        </w:rPr>
      </w:pPr>
    </w:p>
    <w:p w14:paraId="46791934" w14:textId="77777777" w:rsidR="00990BC5" w:rsidRPr="00C463D2" w:rsidRDefault="00990BC5" w:rsidP="00990BC5">
      <w:pPr>
        <w:rPr>
          <w:rFonts w:ascii="Consolas" w:hAnsi="Consolas"/>
        </w:rPr>
      </w:pPr>
      <w:bookmarkStart w:id="753" w:name="_Toc10647284"/>
      <w:r w:rsidRPr="00A82E7C">
        <w:rPr>
          <w:rStyle w:val="Heading3Char"/>
        </w:rPr>
        <w:lastRenderedPageBreak/>
        <w:t>originating_person</w:t>
      </w:r>
      <w:bookmarkEnd w:id="753"/>
      <w:r>
        <w:rPr>
          <w:rFonts w:ascii="Consolas" w:hAnsi="Consolas"/>
        </w:rPr>
        <w:t xml:space="preserve"> – See section on Common Columns </w:t>
      </w:r>
    </w:p>
    <w:p w14:paraId="2EC8AE3B" w14:textId="77777777" w:rsidR="00990BC5" w:rsidRPr="00C463D2" w:rsidRDefault="00990BC5" w:rsidP="00990BC5">
      <w:pPr>
        <w:rPr>
          <w:rFonts w:ascii="Consolas" w:hAnsi="Consolas"/>
        </w:rPr>
      </w:pPr>
    </w:p>
    <w:p w14:paraId="63D0D06B" w14:textId="77777777" w:rsidR="00990BC5" w:rsidRPr="00C463D2" w:rsidRDefault="00990BC5" w:rsidP="00990BC5">
      <w:pPr>
        <w:rPr>
          <w:rFonts w:ascii="Consolas" w:hAnsi="Consolas"/>
        </w:rPr>
      </w:pPr>
      <w:bookmarkStart w:id="754" w:name="_Toc10647285"/>
      <w:r w:rsidRPr="00A82E7C">
        <w:rPr>
          <w:rStyle w:val="Heading3Char"/>
        </w:rPr>
        <w:t>contact_person</w:t>
      </w:r>
      <w:bookmarkEnd w:id="754"/>
      <w:r>
        <w:rPr>
          <w:rFonts w:ascii="Consolas" w:hAnsi="Consolas"/>
        </w:rPr>
        <w:t xml:space="preserve"> - See section on Common Columns</w:t>
      </w:r>
    </w:p>
    <w:p w14:paraId="5CD8818B" w14:textId="77777777" w:rsidR="00990BC5" w:rsidRPr="00C463D2" w:rsidRDefault="00990BC5" w:rsidP="00990BC5">
      <w:pPr>
        <w:rPr>
          <w:rFonts w:ascii="Consolas" w:hAnsi="Consolas"/>
        </w:rPr>
      </w:pPr>
    </w:p>
    <w:p w14:paraId="78EEA82E" w14:textId="77777777" w:rsidR="00990BC5" w:rsidRPr="00C463D2" w:rsidRDefault="00990BC5" w:rsidP="00990BC5">
      <w:pPr>
        <w:rPr>
          <w:rFonts w:ascii="Consolas" w:hAnsi="Consolas"/>
        </w:rPr>
      </w:pPr>
      <w:bookmarkStart w:id="755" w:name="_Toc10647286"/>
      <w:r w:rsidRPr="00A82E7C">
        <w:rPr>
          <w:rStyle w:val="Heading3Char"/>
        </w:rPr>
        <w:t>pending_action</w:t>
      </w:r>
      <w:bookmarkEnd w:id="755"/>
      <w:r>
        <w:rPr>
          <w:rFonts w:ascii="Consolas" w:hAnsi="Consolas"/>
        </w:rPr>
        <w:t xml:space="preserve"> - See section on Common Columns</w:t>
      </w:r>
    </w:p>
    <w:p w14:paraId="76B6E21F" w14:textId="77777777" w:rsidR="00990BC5" w:rsidRDefault="00990BC5" w:rsidP="00990BC5">
      <w:pPr>
        <w:rPr>
          <w:rFonts w:ascii="Consolas" w:hAnsi="Consolas"/>
        </w:rPr>
      </w:pPr>
    </w:p>
    <w:p w14:paraId="610DB160" w14:textId="77777777" w:rsidR="00990BC5" w:rsidRDefault="00990BC5" w:rsidP="00990BC5">
      <w:pPr>
        <w:rPr>
          <w:rFonts w:ascii="Consolas" w:hAnsi="Consolas"/>
        </w:rPr>
      </w:pPr>
      <w:bookmarkStart w:id="756" w:name="_Toc10647287"/>
      <w:r w:rsidRPr="00A82E7C">
        <w:rPr>
          <w:rStyle w:val="Heading3Char"/>
        </w:rPr>
        <w:t>pending_status</w:t>
      </w:r>
      <w:bookmarkEnd w:id="756"/>
      <w:r>
        <w:rPr>
          <w:rFonts w:ascii="Consolas" w:hAnsi="Consolas"/>
        </w:rPr>
        <w:t xml:space="preserve"> - See section on Common Columns</w:t>
      </w:r>
    </w:p>
    <w:p w14:paraId="655AA24A" w14:textId="77777777" w:rsidR="00990BC5" w:rsidRPr="00C463D2" w:rsidRDefault="00990BC5" w:rsidP="00990BC5">
      <w:pPr>
        <w:rPr>
          <w:rFonts w:ascii="Consolas" w:hAnsi="Consolas"/>
        </w:rPr>
      </w:pPr>
    </w:p>
    <w:p w14:paraId="6110D8BB" w14:textId="77777777" w:rsidR="007C1A56" w:rsidRDefault="007C1A56" w:rsidP="00AE4648">
      <w:pPr>
        <w:pStyle w:val="Heading2"/>
      </w:pPr>
      <w:bookmarkStart w:id="757" w:name="_Toc10610911"/>
      <w:bookmarkStart w:id="758" w:name="_Toc10647288"/>
      <w:r w:rsidRPr="00C463D2">
        <w:t>Relationship</w:t>
      </w:r>
      <w:r w:rsidR="00990BC5">
        <w:t xml:space="preserve"> M</w:t>
      </w:r>
      <w:r w:rsidRPr="00C463D2">
        <w:t>aster</w:t>
      </w:r>
      <w:bookmarkEnd w:id="757"/>
      <w:r w:rsidR="00990BC5">
        <w:t xml:space="preserve"> Table</w:t>
      </w:r>
      <w:bookmarkEnd w:id="758"/>
    </w:p>
    <w:p w14:paraId="5E5774B2" w14:textId="77777777" w:rsidR="007C1A56" w:rsidRDefault="007C1A56" w:rsidP="007C1A56">
      <w:pPr>
        <w:keepNext/>
        <w:keepLines/>
        <w:spacing w:before="40"/>
        <w:outlineLvl w:val="1"/>
        <w:rPr>
          <w:rFonts w:ascii="Consolas" w:hAnsi="Consolas"/>
        </w:rPr>
      </w:pPr>
    </w:p>
    <w:p w14:paraId="5C24A6AE" w14:textId="77777777" w:rsidR="007C1A56" w:rsidRPr="00C463D2" w:rsidRDefault="007C1A56" w:rsidP="007C1A56">
      <w:pPr>
        <w:rPr>
          <w:rFonts w:ascii="Consolas" w:hAnsi="Consolas"/>
        </w:rPr>
      </w:pPr>
      <w:bookmarkStart w:id="759" w:name="_Toc10647289"/>
      <w:r w:rsidRPr="00860B2F">
        <w:rPr>
          <w:rStyle w:val="Heading3Char"/>
        </w:rPr>
        <w:t>index_iid_ref</w:t>
      </w:r>
      <w:bookmarkEnd w:id="759"/>
      <w:r w:rsidR="00375BB2">
        <w:rPr>
          <w:rFonts w:ascii="Consolas" w:hAnsi="Consolas"/>
        </w:rPr>
        <w:t xml:space="preserve"> - </w:t>
      </w:r>
      <w:r w:rsidRPr="00C463D2">
        <w:rPr>
          <w:rFonts w:ascii="Consolas" w:hAnsi="Consolas"/>
        </w:rPr>
        <w:t>An internal ID (integer) that is part (or all) of a key that uniquely identifies a record in another table.  Also known as part (or all) of a "foreign key".  In cases where the _iid_ref is used as part of a lookup (choice list) into another table, NASIS users can edit this value by entering a valid choice and thus "link" to a record in another table.  In all other cases, this value is managed by NASIS and cannot be edited.</w:t>
      </w:r>
    </w:p>
    <w:p w14:paraId="051B4F22" w14:textId="77777777" w:rsidR="00375BB2" w:rsidRDefault="00375BB2" w:rsidP="007C1A56">
      <w:pPr>
        <w:rPr>
          <w:rFonts w:ascii="Consolas" w:hAnsi="Consolas"/>
        </w:rPr>
      </w:pPr>
    </w:p>
    <w:p w14:paraId="03B790BD" w14:textId="77777777" w:rsidR="007C1A56" w:rsidRPr="00C463D2" w:rsidRDefault="007C1A56" w:rsidP="007C1A56">
      <w:pPr>
        <w:rPr>
          <w:rFonts w:ascii="Consolas" w:hAnsi="Consolas"/>
        </w:rPr>
      </w:pPr>
      <w:bookmarkStart w:id="760" w:name="_Toc10647290"/>
      <w:r w:rsidRPr="00860B2F">
        <w:rPr>
          <w:rStyle w:val="Heading3Char"/>
        </w:rPr>
        <w:t>dependency_index_iid_ref</w:t>
      </w:r>
      <w:bookmarkEnd w:id="760"/>
      <w:r w:rsidR="00375BB2">
        <w:rPr>
          <w:rFonts w:ascii="Consolas" w:hAnsi="Consolas"/>
        </w:rPr>
        <w:t xml:space="preserve"> - </w:t>
      </w:r>
      <w:r w:rsidRPr="00C463D2">
        <w:rPr>
          <w:rFonts w:ascii="Consolas" w:hAnsi="Consolas"/>
        </w:rPr>
        <w:t>An internal ID (integer) that is part (or all) of a key that uniquely identifies a record in another table.  Also known as part (or all) of a "foreign key".  In cases where the _iid_ref is used as part of a lookup (choice list) into another table, NASIS users can edit this value by entering a valid choice and thus "link" to a record in another table.  In all other cases, this value is managed by NASIS and cannot be edited.</w:t>
      </w:r>
    </w:p>
    <w:p w14:paraId="34385DC8" w14:textId="77777777" w:rsidR="00375BB2" w:rsidRDefault="00375BB2" w:rsidP="007C1A56">
      <w:pPr>
        <w:rPr>
          <w:rFonts w:ascii="Consolas" w:hAnsi="Consolas"/>
        </w:rPr>
      </w:pPr>
    </w:p>
    <w:p w14:paraId="71728131" w14:textId="77777777" w:rsidR="007C1A56" w:rsidRPr="00C463D2" w:rsidRDefault="007C1A56" w:rsidP="007C1A56">
      <w:pPr>
        <w:rPr>
          <w:rFonts w:ascii="Consolas" w:hAnsi="Consolas"/>
        </w:rPr>
      </w:pPr>
      <w:bookmarkStart w:id="761" w:name="_Toc10647291"/>
      <w:r w:rsidRPr="00860B2F">
        <w:rPr>
          <w:rStyle w:val="Heading3Char"/>
        </w:rPr>
        <w:t>system_iid_ref</w:t>
      </w:r>
      <w:bookmarkEnd w:id="761"/>
      <w:r w:rsidR="00375BB2">
        <w:rPr>
          <w:rFonts w:ascii="Consolas" w:hAnsi="Consolas"/>
        </w:rPr>
        <w:t xml:space="preserve"> - </w:t>
      </w:r>
      <w:r w:rsidRPr="00C463D2">
        <w:rPr>
          <w:rFonts w:ascii="Consolas" w:hAnsi="Consolas"/>
        </w:rPr>
        <w:t>An integer number that uniquely identifies a database or information system repository in a particular database.</w:t>
      </w:r>
    </w:p>
    <w:p w14:paraId="50D33634" w14:textId="77777777" w:rsidR="00375BB2" w:rsidRDefault="00375BB2" w:rsidP="007C1A56">
      <w:pPr>
        <w:rPr>
          <w:rFonts w:ascii="Consolas" w:hAnsi="Consolas"/>
        </w:rPr>
      </w:pPr>
    </w:p>
    <w:p w14:paraId="51D3370A" w14:textId="77777777" w:rsidR="007C1A56" w:rsidRPr="00C463D2" w:rsidRDefault="007C1A56" w:rsidP="007C1A56">
      <w:pPr>
        <w:rPr>
          <w:rFonts w:ascii="Consolas" w:hAnsi="Consolas"/>
        </w:rPr>
      </w:pPr>
      <w:r w:rsidRPr="00C463D2">
        <w:rPr>
          <w:rFonts w:ascii="Consolas" w:hAnsi="Consolas"/>
        </w:rPr>
        <w:t>relationship_name</w:t>
      </w:r>
      <w:r w:rsidR="00375BB2">
        <w:rPr>
          <w:rFonts w:ascii="Consolas" w:hAnsi="Consolas"/>
        </w:rPr>
        <w:t xml:space="preserve"> - </w:t>
      </w:r>
      <w:r w:rsidRPr="00C463D2">
        <w:rPr>
          <w:rFonts w:ascii="Consolas" w:hAnsi="Consolas"/>
        </w:rPr>
        <w:t>A name given to a relationship between two tables in a relational database.  If there is more than one relationship between the same two tables, the name of each of those relationships must be unique., otherwise use ‘default’ as the relationship name.</w:t>
      </w:r>
    </w:p>
    <w:p w14:paraId="2EF365C8" w14:textId="77777777" w:rsidR="007C1A56" w:rsidRPr="00C463D2" w:rsidRDefault="007C1A56" w:rsidP="007C1A56">
      <w:pPr>
        <w:rPr>
          <w:rFonts w:ascii="Consolas" w:hAnsi="Consolas"/>
          <w:color w:val="FF0000"/>
        </w:rPr>
      </w:pPr>
      <w:r w:rsidRPr="00C463D2">
        <w:rPr>
          <w:rFonts w:ascii="Consolas" w:hAnsi="Consolas"/>
          <w:color w:val="FF0000"/>
        </w:rPr>
        <w:t xml:space="preserve">The relationship name is used for the "join by name" expression in a NASIS query, so the names should be meaningful. The NASIS query generator converts "join by name" into actual join conditions for the named relationship. If there is only one possible join between two tables, the name "default" is usually used. </w:t>
      </w:r>
    </w:p>
    <w:p w14:paraId="4A9479C1" w14:textId="77777777" w:rsidR="00375BB2" w:rsidRDefault="00375BB2" w:rsidP="007C1A56">
      <w:pPr>
        <w:rPr>
          <w:rFonts w:ascii="Consolas" w:hAnsi="Consolas"/>
        </w:rPr>
      </w:pPr>
    </w:p>
    <w:p w14:paraId="3D0FC19F" w14:textId="77777777" w:rsidR="007C1A56" w:rsidRDefault="007C1A56" w:rsidP="007C1A56">
      <w:pPr>
        <w:rPr>
          <w:rFonts w:ascii="Consolas" w:hAnsi="Consolas"/>
        </w:rPr>
      </w:pPr>
      <w:bookmarkStart w:id="762" w:name="_Toc10647292"/>
      <w:r w:rsidRPr="00860B2F">
        <w:rPr>
          <w:rStyle w:val="Heading3Char"/>
        </w:rPr>
        <w:t>delete_fail</w:t>
      </w:r>
      <w:bookmarkEnd w:id="762"/>
      <w:r w:rsidR="00375BB2">
        <w:rPr>
          <w:rFonts w:ascii="Consolas" w:hAnsi="Consolas"/>
        </w:rPr>
        <w:t xml:space="preserve"> - </w:t>
      </w:r>
      <w:r w:rsidRPr="00C463D2">
        <w:rPr>
          <w:rFonts w:ascii="Consolas" w:hAnsi="Consolas"/>
        </w:rPr>
        <w:t>A Boolean value that indicates if the delete rule for the corresponding relationship is "fail".  If the delete rule is not "fail", it is assumed to be "cascade".</w:t>
      </w:r>
    </w:p>
    <w:p w14:paraId="2083C8CE" w14:textId="77777777" w:rsidR="00990BC5" w:rsidRPr="00C463D2" w:rsidRDefault="00990BC5" w:rsidP="007C1A56">
      <w:pPr>
        <w:rPr>
          <w:rFonts w:ascii="Consolas" w:hAnsi="Consolas"/>
        </w:rPr>
      </w:pPr>
    </w:p>
    <w:p w14:paraId="7ABB4AB8" w14:textId="77777777" w:rsidR="007C1A56" w:rsidRDefault="00990BC5" w:rsidP="007C1A56">
      <w:pPr>
        <w:rPr>
          <w:rFonts w:ascii="Consolas" w:hAnsi="Consolas"/>
        </w:rPr>
      </w:pPr>
      <w:bookmarkStart w:id="763" w:name="_Toc10647293"/>
      <w:r w:rsidRPr="00860B2F">
        <w:rPr>
          <w:rStyle w:val="Heading3Char"/>
        </w:rPr>
        <w:t>C</w:t>
      </w:r>
      <w:r w:rsidR="007C1A56" w:rsidRPr="00860B2F">
        <w:rPr>
          <w:rStyle w:val="Heading3Char"/>
        </w:rPr>
        <w:t>ardinality</w:t>
      </w:r>
      <w:bookmarkEnd w:id="763"/>
      <w:r>
        <w:rPr>
          <w:rFonts w:ascii="Consolas" w:hAnsi="Consolas"/>
        </w:rPr>
        <w:t xml:space="preserve"> - </w:t>
      </w:r>
      <w:r w:rsidR="007C1A56" w:rsidRPr="00C463D2">
        <w:rPr>
          <w:rFonts w:ascii="Consolas" w:hAnsi="Consolas"/>
        </w:rPr>
        <w:t>Indicates whether the relationship between the left table and right table is one to one or one to many.  For a one to one relationship, a record in the left table is related to zero or one record in the right table.  For a one to many relationship, a record in the left table is related to zero or more records in the right table.  Cardinality does not indicate whether or not the relationship is mandatory.</w:t>
      </w:r>
    </w:p>
    <w:p w14:paraId="7E2E6469" w14:textId="77777777" w:rsidR="00375BB2" w:rsidRPr="00C463D2" w:rsidRDefault="00375BB2" w:rsidP="007C1A56">
      <w:pPr>
        <w:rPr>
          <w:rFonts w:ascii="Consolas" w:hAnsi="Consolas"/>
        </w:rPr>
      </w:pPr>
    </w:p>
    <w:p w14:paraId="54CEFBD1" w14:textId="77777777" w:rsidR="007C1A56" w:rsidRPr="00C463D2" w:rsidRDefault="00375BB2" w:rsidP="007C1A56">
      <w:pPr>
        <w:rPr>
          <w:rFonts w:ascii="Consolas" w:hAnsi="Consolas"/>
        </w:rPr>
      </w:pPr>
      <w:bookmarkStart w:id="764" w:name="_Toc10647294"/>
      <w:r w:rsidRPr="00860B2F">
        <w:rPr>
          <w:rStyle w:val="Heading3Char"/>
        </w:rPr>
        <w:t>M</w:t>
      </w:r>
      <w:r w:rsidR="007C1A56" w:rsidRPr="00860B2F">
        <w:rPr>
          <w:rStyle w:val="Heading3Char"/>
        </w:rPr>
        <w:t>andatory</w:t>
      </w:r>
      <w:bookmarkEnd w:id="764"/>
      <w:r>
        <w:rPr>
          <w:rFonts w:ascii="Consolas" w:hAnsi="Consolas"/>
        </w:rPr>
        <w:t xml:space="preserve"> - </w:t>
      </w:r>
      <w:r w:rsidR="007C1A56" w:rsidRPr="00C463D2">
        <w:rPr>
          <w:rFonts w:ascii="Consolas" w:hAnsi="Consolas"/>
        </w:rPr>
        <w:t xml:space="preserve">Indicates if in order for a record to exist in the right table </w:t>
      </w:r>
      <w:r w:rsidR="007C1A56" w:rsidRPr="00C463D2">
        <w:rPr>
          <w:rFonts w:ascii="Consolas" w:hAnsi="Consolas"/>
        </w:rPr>
        <w:lastRenderedPageBreak/>
        <w:t>of a relationship, a corresponding record must exist in the left table of that relationship, i.e. mandatory = "yes".  In other words, when mandatory is "no", a record may exist in the right table of a relationship without having a corresponding record in the left table of that relationship.</w:t>
      </w:r>
    </w:p>
    <w:p w14:paraId="239F5B84" w14:textId="77777777" w:rsidR="007C1A56" w:rsidRPr="00C463D2" w:rsidRDefault="007C1A56" w:rsidP="007C1A56">
      <w:pPr>
        <w:rPr>
          <w:rFonts w:ascii="Consolas" w:hAnsi="Consolas"/>
          <w:color w:val="FF0000"/>
        </w:rPr>
      </w:pPr>
      <w:r w:rsidRPr="00C463D2">
        <w:rPr>
          <w:rFonts w:ascii="Consolas" w:hAnsi="Consolas"/>
          <w:color w:val="FF0000"/>
        </w:rPr>
        <w:t xml:space="preserve">As far as I can tell this just means that the foreign key can be null. </w:t>
      </w:r>
    </w:p>
    <w:p w14:paraId="3386A195" w14:textId="77777777" w:rsidR="00990BC5" w:rsidRDefault="00990BC5" w:rsidP="007C1A56">
      <w:pPr>
        <w:rPr>
          <w:rFonts w:ascii="Consolas" w:hAnsi="Consolas"/>
        </w:rPr>
      </w:pPr>
    </w:p>
    <w:p w14:paraId="4EF1A7AC" w14:textId="77777777" w:rsidR="007C1A56" w:rsidRPr="00C463D2" w:rsidRDefault="007C1A56" w:rsidP="007C1A56">
      <w:pPr>
        <w:rPr>
          <w:rFonts w:ascii="Consolas" w:hAnsi="Consolas"/>
        </w:rPr>
      </w:pPr>
      <w:bookmarkStart w:id="765" w:name="_Toc10647295"/>
      <w:r w:rsidRPr="00860B2F">
        <w:rPr>
          <w:rStyle w:val="Heading3Char"/>
        </w:rPr>
        <w:t>in_hierarchy</w:t>
      </w:r>
      <w:bookmarkEnd w:id="765"/>
      <w:r w:rsidR="00990BC5">
        <w:rPr>
          <w:rFonts w:ascii="Consolas" w:hAnsi="Consolas"/>
        </w:rPr>
        <w:t xml:space="preserve"> - </w:t>
      </w:r>
      <w:r w:rsidRPr="00C463D2">
        <w:rPr>
          <w:rFonts w:ascii="Consolas" w:hAnsi="Consolas"/>
        </w:rPr>
        <w:t>When InHierarchy is set, the two tables involved in the corresponding relationship are considered to be part of the same hierarchy.  A hierarchy is a graph with a single root node where no branches ever converge.  In a data model, a table may be a member of one and only one hierarchy.  For the NASIS data model, MetadataTableCollection records all hierarchies that are defined.  Other data models, like the one for the Staging Server, includes hierarchies but no table collections.</w:t>
      </w:r>
    </w:p>
    <w:p w14:paraId="27BA4375" w14:textId="77777777" w:rsidR="00990BC5" w:rsidRDefault="00990BC5" w:rsidP="007C1A56">
      <w:pPr>
        <w:rPr>
          <w:rFonts w:ascii="Consolas" w:hAnsi="Consolas"/>
          <w:color w:val="FF0000"/>
        </w:rPr>
      </w:pPr>
    </w:p>
    <w:p w14:paraId="2FBAAE68" w14:textId="77777777" w:rsidR="007C1A56" w:rsidRPr="00C463D2" w:rsidRDefault="007C1A56" w:rsidP="007C1A56">
      <w:pPr>
        <w:rPr>
          <w:rFonts w:ascii="Consolas" w:hAnsi="Consolas"/>
          <w:color w:val="FF0000"/>
        </w:rPr>
      </w:pPr>
      <w:r w:rsidRPr="00C463D2">
        <w:rPr>
          <w:rFonts w:ascii="Consolas" w:hAnsi="Consolas"/>
          <w:color w:val="FF0000"/>
        </w:rPr>
        <w:t>The drill-down operation in the table editor follows the in-hierarchy relationships. For example, the Legend Mapunit Area Overlap table is shown as a child of Legend Area Overlap and not Legend Mapunit, because the relationship between Legend Mapunit and Legend Mapunit Area Overlap is not in-hierarchy. It just provides a way of resolving multiple paths to the same table.</w:t>
      </w:r>
    </w:p>
    <w:p w14:paraId="27C18986" w14:textId="77777777" w:rsidR="00990BC5" w:rsidRDefault="00990BC5" w:rsidP="007C1A56">
      <w:pPr>
        <w:rPr>
          <w:rFonts w:ascii="Consolas" w:hAnsi="Consolas"/>
        </w:rPr>
      </w:pPr>
    </w:p>
    <w:p w14:paraId="46C5A6EE" w14:textId="77777777" w:rsidR="007C1A56" w:rsidRPr="00C463D2" w:rsidRDefault="007C1A56" w:rsidP="007C1A56">
      <w:pPr>
        <w:rPr>
          <w:rFonts w:ascii="Consolas" w:hAnsi="Consolas"/>
        </w:rPr>
      </w:pPr>
      <w:bookmarkStart w:id="766" w:name="_Toc10647296"/>
      <w:r w:rsidRPr="00860B2F">
        <w:rPr>
          <w:rStyle w:val="Heading3Char"/>
        </w:rPr>
        <w:t>favorite_child</w:t>
      </w:r>
      <w:bookmarkEnd w:id="766"/>
      <w:r w:rsidR="00990BC5">
        <w:rPr>
          <w:rFonts w:ascii="Consolas" w:hAnsi="Consolas"/>
        </w:rPr>
        <w:t xml:space="preserve"> - </w:t>
      </w:r>
      <w:r w:rsidRPr="00C463D2">
        <w:rPr>
          <w:rFonts w:ascii="Consolas" w:hAnsi="Consolas"/>
        </w:rPr>
        <w:t>A Boolean value that indicates if the right table in a relationship corresponds to the left table's "favorite child".  When visiting the "children" of a table, the "favorite child" is the default table that will be visited when no explicit child table is specified.</w:t>
      </w:r>
    </w:p>
    <w:p w14:paraId="27A1DCB8" w14:textId="77777777" w:rsidR="00990BC5" w:rsidRDefault="00990BC5" w:rsidP="007C1A56">
      <w:pPr>
        <w:rPr>
          <w:rFonts w:ascii="Consolas" w:hAnsi="Consolas"/>
        </w:rPr>
      </w:pPr>
    </w:p>
    <w:p w14:paraId="079D33AC" w14:textId="77777777" w:rsidR="007C1A56" w:rsidRPr="00C463D2" w:rsidRDefault="007C1A56" w:rsidP="007C1A56">
      <w:pPr>
        <w:rPr>
          <w:rFonts w:ascii="Consolas" w:hAnsi="Consolas"/>
        </w:rPr>
      </w:pPr>
      <w:bookmarkStart w:id="767" w:name="_Toc10647297"/>
      <w:r w:rsidRPr="00860B2F">
        <w:rPr>
          <w:rStyle w:val="Heading3Char"/>
        </w:rPr>
        <w:t>load_find_related</w:t>
      </w:r>
      <w:bookmarkEnd w:id="767"/>
      <w:r w:rsidR="00990BC5">
        <w:rPr>
          <w:rFonts w:ascii="Consolas" w:hAnsi="Consolas"/>
        </w:rPr>
        <w:t xml:space="preserve"> - </w:t>
      </w:r>
      <w:r w:rsidRPr="00C463D2">
        <w:rPr>
          <w:rFonts w:ascii="Consolas" w:hAnsi="Consolas"/>
        </w:rPr>
        <w:t xml:space="preserve">A Boolean value that indicates whether or not Load Related and Find Related are enabled for the corresponding relationship. </w:t>
      </w:r>
    </w:p>
    <w:p w14:paraId="34D40322" w14:textId="77777777" w:rsidR="007C1A56" w:rsidRPr="00C463D2" w:rsidRDefault="007C1A56" w:rsidP="007C1A56">
      <w:pPr>
        <w:rPr>
          <w:rFonts w:ascii="Consolas" w:hAnsi="Consolas"/>
        </w:rPr>
      </w:pPr>
      <w:r w:rsidRPr="00C463D2">
        <w:rPr>
          <w:rFonts w:ascii="Consolas" w:hAnsi="Consolas"/>
        </w:rPr>
        <w:br w:type="page"/>
      </w:r>
    </w:p>
    <w:p w14:paraId="44890B4A" w14:textId="77777777" w:rsidR="007C1A56" w:rsidRPr="00C463D2" w:rsidRDefault="007C1A56" w:rsidP="007C1A56">
      <w:pPr>
        <w:rPr>
          <w:rFonts w:ascii="Consolas" w:hAnsi="Consolas"/>
          <w:color w:val="FF0000"/>
        </w:rPr>
      </w:pPr>
      <w:r w:rsidRPr="00C463D2">
        <w:rPr>
          <w:rFonts w:ascii="Consolas" w:hAnsi="Consolas"/>
          <w:color w:val="FF0000"/>
        </w:rPr>
        <w:lastRenderedPageBreak/>
        <w:t>This is normally set True for relationships between tables in different business objects (aka table collections). There might be some exceptions.</w:t>
      </w:r>
    </w:p>
    <w:p w14:paraId="5882EADA" w14:textId="77777777" w:rsidR="007C1A56" w:rsidRPr="00C463D2" w:rsidRDefault="007C1A56" w:rsidP="007C1A56">
      <w:pPr>
        <w:rPr>
          <w:rFonts w:ascii="Consolas" w:hAnsi="Consolas"/>
        </w:rPr>
      </w:pPr>
      <w:r w:rsidRPr="00C463D2">
        <w:rPr>
          <w:rFonts w:ascii="Consolas" w:hAnsi="Consolas"/>
        </w:rPr>
        <w:t>paste</w:t>
      </w:r>
      <w:r w:rsidRPr="00C463D2">
        <w:rPr>
          <w:rFonts w:ascii="Consolas" w:hAnsi="Consolas"/>
        </w:rPr>
        <w:tab/>
        <w:t>A Boolean value that indicates if records can be created in the "right" table of a relationship by copying and "pasting" records from the "left" table in that relationship.  In other words, new records are pasted into the "right" table of a relationship, where the only columns populated either correspond to columns that also exist in the left table of that relationship, or columns that have a default value.</w:t>
      </w:r>
    </w:p>
    <w:p w14:paraId="31788649" w14:textId="77777777" w:rsidR="00990BC5" w:rsidRDefault="00990BC5" w:rsidP="007C1A56">
      <w:pPr>
        <w:rPr>
          <w:rFonts w:ascii="Consolas" w:hAnsi="Consolas"/>
          <w:color w:val="FF0000"/>
        </w:rPr>
      </w:pPr>
    </w:p>
    <w:p w14:paraId="77C4773B" w14:textId="77777777" w:rsidR="007C1A56" w:rsidRPr="00C463D2" w:rsidRDefault="007C1A56" w:rsidP="007C1A56">
      <w:pPr>
        <w:rPr>
          <w:rFonts w:ascii="Consolas" w:hAnsi="Consolas"/>
          <w:color w:val="FF0000"/>
        </w:rPr>
      </w:pPr>
      <w:r w:rsidRPr="00C463D2">
        <w:rPr>
          <w:rFonts w:ascii="Consolas" w:hAnsi="Consolas"/>
          <w:color w:val="FF0000"/>
        </w:rPr>
        <w:t>The explanation isn't quite right. Normally you can only paste data from a table into other rows of the same table. Pasting across a relationship means creating a record in the "right" table that contains a</w:t>
      </w:r>
      <w:r w:rsidR="00990BC5">
        <w:rPr>
          <w:rFonts w:ascii="Consolas" w:hAnsi="Consolas"/>
          <w:color w:val="FF0000"/>
        </w:rPr>
        <w:t>n</w:t>
      </w:r>
      <w:r w:rsidRPr="00C463D2">
        <w:rPr>
          <w:rFonts w:ascii="Consolas" w:hAnsi="Consolas"/>
          <w:color w:val="FF0000"/>
        </w:rPr>
        <w:t xml:space="preserve"> FK to the "left" record, instead of an actual copy. This is only possible if the remaining columns of the "right" table are nullable or have defaults.</w:t>
      </w:r>
    </w:p>
    <w:p w14:paraId="471F1509" w14:textId="77777777" w:rsidR="00990BC5" w:rsidRDefault="00990BC5" w:rsidP="007C1A56">
      <w:pPr>
        <w:rPr>
          <w:rFonts w:ascii="Consolas" w:hAnsi="Consolas"/>
        </w:rPr>
      </w:pPr>
    </w:p>
    <w:p w14:paraId="0E76C4D4" w14:textId="77777777" w:rsidR="007C1A56" w:rsidRPr="00C463D2" w:rsidRDefault="007C1A56" w:rsidP="007C1A56">
      <w:pPr>
        <w:rPr>
          <w:rFonts w:ascii="Consolas" w:hAnsi="Consolas"/>
        </w:rPr>
      </w:pPr>
      <w:bookmarkStart w:id="768" w:name="_Toc10647298"/>
      <w:r w:rsidRPr="00860B2F">
        <w:rPr>
          <w:rStyle w:val="Heading3Char"/>
        </w:rPr>
        <w:t>constraint_deferrable</w:t>
      </w:r>
      <w:bookmarkEnd w:id="768"/>
      <w:r w:rsidR="00990BC5">
        <w:rPr>
          <w:rFonts w:ascii="Consolas" w:hAnsi="Consolas"/>
        </w:rPr>
        <w:t xml:space="preserve"> - </w:t>
      </w:r>
      <w:r w:rsidRPr="00C463D2">
        <w:rPr>
          <w:rFonts w:ascii="Consolas" w:hAnsi="Consolas"/>
        </w:rPr>
        <w:t xml:space="preserve">A Boolean value that indicates if the corresponding constraint can be deferred on the client database, i.e. it is not </w:t>
      </w:r>
      <w:r w:rsidR="0004416B" w:rsidRPr="00C463D2">
        <w:rPr>
          <w:rFonts w:ascii="Consolas" w:hAnsi="Consolas"/>
        </w:rPr>
        <w:t>created.</w:t>
      </w:r>
      <w:r w:rsidRPr="00C463D2">
        <w:rPr>
          <w:rFonts w:ascii="Consolas" w:hAnsi="Consolas"/>
        </w:rPr>
        <w:t xml:space="preserve"> Any other guidelines</w:t>
      </w:r>
    </w:p>
    <w:p w14:paraId="7D69A239" w14:textId="77777777" w:rsidR="00990BC5" w:rsidRDefault="00990BC5" w:rsidP="007C1A56">
      <w:pPr>
        <w:rPr>
          <w:rFonts w:ascii="Consolas" w:hAnsi="Consolas"/>
          <w:color w:val="FF0000"/>
        </w:rPr>
      </w:pPr>
    </w:p>
    <w:p w14:paraId="58816129" w14:textId="77777777" w:rsidR="007C1A56" w:rsidRPr="00C463D2" w:rsidRDefault="007C1A56" w:rsidP="007C1A56">
      <w:pPr>
        <w:rPr>
          <w:rFonts w:ascii="Consolas" w:hAnsi="Consolas"/>
          <w:color w:val="FF0000"/>
        </w:rPr>
      </w:pPr>
      <w:r w:rsidRPr="00C463D2">
        <w:rPr>
          <w:rFonts w:ascii="Consolas" w:hAnsi="Consolas"/>
          <w:color w:val="FF0000"/>
        </w:rPr>
        <w:t>Like deferrable UCs, we can also defer FKs in the local database because sometimes the parent record has not been downloaded.</w:t>
      </w:r>
    </w:p>
    <w:p w14:paraId="767956DB" w14:textId="77777777" w:rsidR="00990BC5" w:rsidRDefault="00990BC5" w:rsidP="007C1A56">
      <w:pPr>
        <w:rPr>
          <w:rFonts w:ascii="Consolas" w:hAnsi="Consolas"/>
        </w:rPr>
      </w:pPr>
    </w:p>
    <w:p w14:paraId="2805FE28" w14:textId="77777777" w:rsidR="007C1A56" w:rsidRPr="00C463D2" w:rsidRDefault="007C1A56" w:rsidP="007C1A56">
      <w:pPr>
        <w:rPr>
          <w:rFonts w:ascii="Consolas" w:hAnsi="Consolas"/>
        </w:rPr>
      </w:pPr>
      <w:bookmarkStart w:id="769" w:name="_Toc10647299"/>
      <w:r w:rsidRPr="00860B2F">
        <w:rPr>
          <w:rStyle w:val="Heading3Char"/>
        </w:rPr>
        <w:t>foreign_key_constraint_name</w:t>
      </w:r>
      <w:bookmarkEnd w:id="769"/>
      <w:r w:rsidR="00990BC5">
        <w:rPr>
          <w:rFonts w:ascii="Consolas" w:hAnsi="Consolas"/>
        </w:rPr>
        <w:t xml:space="preserve"> - </w:t>
      </w:r>
      <w:r w:rsidRPr="00C463D2">
        <w:rPr>
          <w:rFonts w:ascii="Consolas" w:hAnsi="Consolas"/>
        </w:rPr>
        <w:t>The foreign key constraint name associated with the corresponding relationship.</w:t>
      </w:r>
    </w:p>
    <w:p w14:paraId="08F3FBE8" w14:textId="77777777" w:rsidR="00990BC5" w:rsidRDefault="00990BC5" w:rsidP="007C1A56">
      <w:pPr>
        <w:rPr>
          <w:rFonts w:ascii="Consolas" w:hAnsi="Consolas"/>
        </w:rPr>
      </w:pPr>
    </w:p>
    <w:p w14:paraId="1313AFAD" w14:textId="77777777" w:rsidR="007C1A56" w:rsidRPr="00C463D2" w:rsidRDefault="007C1A56" w:rsidP="007C1A56">
      <w:pPr>
        <w:rPr>
          <w:rFonts w:ascii="Consolas" w:hAnsi="Consolas"/>
        </w:rPr>
      </w:pPr>
      <w:bookmarkStart w:id="770" w:name="_Toc10647300"/>
      <w:r w:rsidRPr="00860B2F">
        <w:rPr>
          <w:rStyle w:val="Heading3Char"/>
        </w:rPr>
        <w:t>relationship_id</w:t>
      </w:r>
      <w:bookmarkEnd w:id="770"/>
      <w:r w:rsidR="00990BC5">
        <w:rPr>
          <w:rFonts w:ascii="Consolas" w:hAnsi="Consolas"/>
        </w:rPr>
        <w:t xml:space="preserve"> - </w:t>
      </w:r>
      <w:r w:rsidRPr="00C463D2">
        <w:rPr>
          <w:rFonts w:ascii="Consolas" w:hAnsi="Consolas"/>
        </w:rPr>
        <w:t>An integer value that uniquely identifies a relationship between two tables in the NASIS-style metadata.</w:t>
      </w:r>
    </w:p>
    <w:p w14:paraId="754742C1" w14:textId="77777777" w:rsidR="00A82E7C" w:rsidRDefault="00A82E7C" w:rsidP="007C1A56">
      <w:pPr>
        <w:rPr>
          <w:rFonts w:ascii="Consolas" w:hAnsi="Consolas"/>
        </w:rPr>
      </w:pPr>
    </w:p>
    <w:p w14:paraId="49D8EE2F" w14:textId="77777777" w:rsidR="00A82E7C" w:rsidRPr="00C463D2" w:rsidRDefault="00A82E7C" w:rsidP="00A82E7C">
      <w:pPr>
        <w:rPr>
          <w:rFonts w:ascii="Consolas" w:hAnsi="Consolas"/>
        </w:rPr>
      </w:pPr>
      <w:bookmarkStart w:id="771" w:name="_Toc10647301"/>
      <w:bookmarkStart w:id="772" w:name="_Toc10610912"/>
      <w:r w:rsidRPr="00A82E7C">
        <w:rPr>
          <w:rStyle w:val="Heading3Char"/>
        </w:rPr>
        <w:t>originating_person</w:t>
      </w:r>
      <w:bookmarkEnd w:id="771"/>
      <w:r>
        <w:rPr>
          <w:rFonts w:ascii="Consolas" w:hAnsi="Consolas"/>
        </w:rPr>
        <w:t xml:space="preserve"> – See section on Common Columns </w:t>
      </w:r>
    </w:p>
    <w:p w14:paraId="22365585" w14:textId="77777777" w:rsidR="00A82E7C" w:rsidRPr="00C463D2" w:rsidRDefault="00A82E7C" w:rsidP="00A82E7C">
      <w:pPr>
        <w:rPr>
          <w:rFonts w:ascii="Consolas" w:hAnsi="Consolas"/>
        </w:rPr>
      </w:pPr>
    </w:p>
    <w:p w14:paraId="197B9DFE" w14:textId="77777777" w:rsidR="00A82E7C" w:rsidRPr="00C463D2" w:rsidRDefault="00A82E7C" w:rsidP="00A82E7C">
      <w:pPr>
        <w:rPr>
          <w:rFonts w:ascii="Consolas" w:hAnsi="Consolas"/>
        </w:rPr>
      </w:pPr>
      <w:bookmarkStart w:id="773" w:name="_Toc10647302"/>
      <w:r w:rsidRPr="00A82E7C">
        <w:rPr>
          <w:rStyle w:val="Heading3Char"/>
        </w:rPr>
        <w:t>contact_person</w:t>
      </w:r>
      <w:bookmarkEnd w:id="773"/>
      <w:r>
        <w:rPr>
          <w:rFonts w:ascii="Consolas" w:hAnsi="Consolas"/>
        </w:rPr>
        <w:t xml:space="preserve"> - See section on Common Columns</w:t>
      </w:r>
    </w:p>
    <w:p w14:paraId="3668E879" w14:textId="77777777" w:rsidR="00A82E7C" w:rsidRPr="00C463D2" w:rsidRDefault="00A82E7C" w:rsidP="00A82E7C">
      <w:pPr>
        <w:rPr>
          <w:rFonts w:ascii="Consolas" w:hAnsi="Consolas"/>
        </w:rPr>
      </w:pPr>
    </w:p>
    <w:p w14:paraId="71AB4392" w14:textId="77777777" w:rsidR="00A82E7C" w:rsidRPr="00C463D2" w:rsidRDefault="00A82E7C" w:rsidP="00A82E7C">
      <w:pPr>
        <w:rPr>
          <w:rFonts w:ascii="Consolas" w:hAnsi="Consolas"/>
        </w:rPr>
      </w:pPr>
      <w:bookmarkStart w:id="774" w:name="_Toc10647303"/>
      <w:r w:rsidRPr="00A82E7C">
        <w:rPr>
          <w:rStyle w:val="Heading3Char"/>
        </w:rPr>
        <w:t>pending_action</w:t>
      </w:r>
      <w:bookmarkEnd w:id="774"/>
      <w:r>
        <w:rPr>
          <w:rFonts w:ascii="Consolas" w:hAnsi="Consolas"/>
        </w:rPr>
        <w:t xml:space="preserve"> - See section on Common Columns</w:t>
      </w:r>
    </w:p>
    <w:p w14:paraId="524C1B2B" w14:textId="77777777" w:rsidR="00A82E7C" w:rsidRDefault="00A82E7C" w:rsidP="00A82E7C">
      <w:pPr>
        <w:rPr>
          <w:rFonts w:ascii="Consolas" w:hAnsi="Consolas"/>
        </w:rPr>
      </w:pPr>
    </w:p>
    <w:p w14:paraId="4CBB2673" w14:textId="77777777" w:rsidR="00A82E7C" w:rsidRDefault="00A82E7C" w:rsidP="00A82E7C">
      <w:pPr>
        <w:rPr>
          <w:rFonts w:ascii="Consolas" w:hAnsi="Consolas"/>
        </w:rPr>
      </w:pPr>
      <w:bookmarkStart w:id="775" w:name="_Toc10647304"/>
      <w:r w:rsidRPr="00A82E7C">
        <w:rPr>
          <w:rStyle w:val="Heading3Char"/>
        </w:rPr>
        <w:t>pending_status</w:t>
      </w:r>
      <w:bookmarkEnd w:id="775"/>
      <w:r>
        <w:rPr>
          <w:rFonts w:ascii="Consolas" w:hAnsi="Consolas"/>
        </w:rPr>
        <w:t xml:space="preserve"> - See section on Common Columns</w:t>
      </w:r>
    </w:p>
    <w:p w14:paraId="42BEDDD9" w14:textId="77777777" w:rsidR="00A82E7C" w:rsidRPr="00C463D2" w:rsidRDefault="00A82E7C" w:rsidP="00A82E7C">
      <w:pPr>
        <w:rPr>
          <w:rFonts w:ascii="Consolas" w:hAnsi="Consolas"/>
        </w:rPr>
      </w:pPr>
    </w:p>
    <w:p w14:paraId="2F51A008" w14:textId="77777777" w:rsidR="007C1A56" w:rsidRPr="00AE4648" w:rsidRDefault="007C1A56" w:rsidP="00AE4648">
      <w:pPr>
        <w:pStyle w:val="Heading1"/>
      </w:pPr>
      <w:bookmarkStart w:id="776" w:name="_Toc10647305"/>
      <w:r w:rsidRPr="00AE4648">
        <w:t>Common Columns</w:t>
      </w:r>
      <w:bookmarkEnd w:id="772"/>
      <w:bookmarkEnd w:id="776"/>
    </w:p>
    <w:p w14:paraId="69751058" w14:textId="77777777" w:rsidR="007C1A56" w:rsidRPr="00C463D2" w:rsidRDefault="007C1A56" w:rsidP="007C1A56">
      <w:pPr>
        <w:rPr>
          <w:rFonts w:ascii="Consolas" w:hAnsi="Consolas"/>
        </w:rPr>
      </w:pPr>
      <w:r w:rsidRPr="00C463D2">
        <w:rPr>
          <w:rFonts w:ascii="Consolas" w:hAnsi="Consolas"/>
        </w:rPr>
        <w:t>Originating Person</w:t>
      </w:r>
    </w:p>
    <w:p w14:paraId="4B00FE13" w14:textId="77777777" w:rsidR="007C1A56" w:rsidRPr="00C463D2" w:rsidRDefault="007C1A56" w:rsidP="007C1A56">
      <w:pPr>
        <w:rPr>
          <w:rFonts w:ascii="Consolas" w:hAnsi="Consolas"/>
        </w:rPr>
      </w:pPr>
      <w:r w:rsidRPr="00C463D2">
        <w:rPr>
          <w:rFonts w:ascii="Consolas" w:hAnsi="Consolas"/>
        </w:rPr>
        <w:t>Contact Person</w:t>
      </w:r>
    </w:p>
    <w:p w14:paraId="001FED48" w14:textId="77777777" w:rsidR="007C1A56" w:rsidRPr="00C463D2" w:rsidRDefault="007C1A56" w:rsidP="007C1A56">
      <w:pPr>
        <w:rPr>
          <w:rFonts w:ascii="Consolas" w:hAnsi="Consolas"/>
        </w:rPr>
      </w:pPr>
      <w:r w:rsidRPr="00C463D2">
        <w:rPr>
          <w:rFonts w:ascii="Consolas" w:hAnsi="Consolas"/>
        </w:rPr>
        <w:t>Pending Action – add, change, delete</w:t>
      </w:r>
    </w:p>
    <w:p w14:paraId="63DE967B" w14:textId="77777777" w:rsidR="007C1A56" w:rsidRDefault="007C1A56" w:rsidP="007C1A56">
      <w:pPr>
        <w:rPr>
          <w:rFonts w:ascii="Consolas" w:hAnsi="Consolas"/>
        </w:rPr>
      </w:pPr>
      <w:r w:rsidRPr="00C463D2">
        <w:rPr>
          <w:rFonts w:ascii="Consolas" w:hAnsi="Consolas"/>
        </w:rPr>
        <w:t>Pending status - approved, pending, rejected</w:t>
      </w:r>
    </w:p>
    <w:p w14:paraId="6D3FD6C8" w14:textId="77777777" w:rsidR="00A82E7C" w:rsidRPr="00C463D2" w:rsidRDefault="00A82E7C" w:rsidP="007C1A56">
      <w:pPr>
        <w:rPr>
          <w:rFonts w:ascii="Consolas" w:hAnsi="Consolas"/>
        </w:rPr>
      </w:pPr>
    </w:p>
    <w:p w14:paraId="451FA6AD" w14:textId="77777777" w:rsidR="00A82E7C" w:rsidRPr="000C5BD0" w:rsidRDefault="00A82E7C" w:rsidP="00A82E7C">
      <w:pPr>
        <w:pStyle w:val="Heading2"/>
      </w:pPr>
      <w:bookmarkStart w:id="777" w:name="_Toc9516570"/>
      <w:bookmarkStart w:id="778" w:name="_Toc10647306"/>
      <w:r w:rsidRPr="000C5BD0">
        <w:t>Originating/Contact Person, Pending Action, Pending Status Conventions</w:t>
      </w:r>
      <w:bookmarkEnd w:id="777"/>
      <w:bookmarkEnd w:id="778"/>
    </w:p>
    <w:p w14:paraId="6A4A039A" w14:textId="77777777" w:rsidR="00A82E7C" w:rsidRPr="000C5BD0" w:rsidRDefault="00A82E7C" w:rsidP="00A82E7C">
      <w:pPr>
        <w:rPr>
          <w:rFonts w:ascii="Consolas" w:hAnsi="Consolas"/>
          <w:sz w:val="24"/>
          <w:szCs w:val="24"/>
        </w:rPr>
      </w:pPr>
    </w:p>
    <w:p w14:paraId="34791319" w14:textId="77777777" w:rsidR="00A82E7C" w:rsidRPr="000C5BD0" w:rsidRDefault="00A82E7C" w:rsidP="00A82E7C">
      <w:pPr>
        <w:rPr>
          <w:rFonts w:ascii="Consolas" w:hAnsi="Consolas"/>
          <w:sz w:val="24"/>
          <w:szCs w:val="24"/>
        </w:rPr>
      </w:pPr>
      <w:r w:rsidRPr="000C5BD0">
        <w:rPr>
          <w:rFonts w:ascii="Consolas" w:hAnsi="Consolas"/>
          <w:sz w:val="24"/>
          <w:szCs w:val="24"/>
        </w:rPr>
        <w:t xml:space="preserve">The last four columns prior to the last set of Not Editable (grayed out) columns are where you can record information about who originated all the child tables and their child tables, etc., and the last change to any of the child tables the person to contact with questions about </w:t>
      </w:r>
      <w:r w:rsidRPr="000C5BD0">
        <w:rPr>
          <w:rFonts w:ascii="Consolas" w:hAnsi="Consolas"/>
          <w:sz w:val="24"/>
          <w:szCs w:val="24"/>
        </w:rPr>
        <w:lastRenderedPageBreak/>
        <w:t xml:space="preserve">their metadata information and their child tables and the pending action or status of the last change to the system.  </w:t>
      </w:r>
    </w:p>
    <w:p w14:paraId="23DE6BFE" w14:textId="77777777" w:rsidR="00A82E7C" w:rsidRPr="000C5BD0" w:rsidRDefault="00A82E7C" w:rsidP="00A82E7C">
      <w:pPr>
        <w:rPr>
          <w:rFonts w:ascii="Consolas" w:hAnsi="Consolas"/>
          <w:sz w:val="24"/>
          <w:szCs w:val="24"/>
        </w:rPr>
      </w:pPr>
    </w:p>
    <w:p w14:paraId="26E1B4CF" w14:textId="77777777" w:rsidR="00A82E7C" w:rsidRPr="000C5BD0" w:rsidRDefault="00A82E7C" w:rsidP="00A82E7C">
      <w:pPr>
        <w:rPr>
          <w:rFonts w:ascii="Consolas" w:hAnsi="Consolas"/>
          <w:sz w:val="24"/>
          <w:szCs w:val="24"/>
        </w:rPr>
      </w:pPr>
      <w:r w:rsidRPr="000C5BD0">
        <w:rPr>
          <w:rFonts w:ascii="Consolas" w:hAnsi="Consolas"/>
          <w:sz w:val="24"/>
          <w:szCs w:val="24"/>
        </w:rPr>
        <w:t xml:space="preserve">Not all tables will have these four columns.  The tables with a red double strikethrough </w:t>
      </w:r>
      <w:r w:rsidRPr="000C5BD0">
        <w:rPr>
          <w:rFonts w:ascii="Consolas" w:hAnsi="Consolas"/>
          <w:strike/>
          <w:color w:val="FF0000"/>
          <w:sz w:val="24"/>
          <w:szCs w:val="24"/>
        </w:rPr>
        <w:t>through the name</w:t>
      </w:r>
      <w:r w:rsidRPr="000C5BD0">
        <w:rPr>
          <w:rFonts w:ascii="Consolas" w:hAnsi="Consolas"/>
          <w:color w:val="FF0000"/>
          <w:sz w:val="24"/>
          <w:szCs w:val="24"/>
        </w:rPr>
        <w:t xml:space="preserve"> </w:t>
      </w:r>
      <w:r w:rsidRPr="000C5BD0">
        <w:rPr>
          <w:rFonts w:ascii="Consolas" w:hAnsi="Consolas"/>
          <w:sz w:val="24"/>
          <w:szCs w:val="24"/>
        </w:rPr>
        <w:t>do not have these four columns.   The parent SYSTEM and the parent DOMAIN GROUP also do not have these four columns.</w:t>
      </w:r>
    </w:p>
    <w:p w14:paraId="3BE23241" w14:textId="77777777" w:rsidR="00A82E7C" w:rsidRPr="000C5BD0" w:rsidRDefault="00A82E7C" w:rsidP="00A82E7C">
      <w:pPr>
        <w:rPr>
          <w:rFonts w:ascii="Consolas" w:hAnsi="Consolas"/>
          <w:sz w:val="24"/>
          <w:szCs w:val="24"/>
        </w:rPr>
      </w:pPr>
    </w:p>
    <w:p w14:paraId="6FAEC545" w14:textId="77777777" w:rsidR="00A82E7C" w:rsidRPr="000C5BD0" w:rsidRDefault="00A82E7C" w:rsidP="00A82E7C">
      <w:pPr>
        <w:rPr>
          <w:rFonts w:ascii="Consolas" w:hAnsi="Consolas"/>
          <w:dstrike/>
          <w:color w:val="FF0000"/>
          <w:sz w:val="24"/>
          <w:szCs w:val="24"/>
        </w:rPr>
      </w:pPr>
      <w:r w:rsidRPr="000C5BD0">
        <w:rPr>
          <w:rFonts w:ascii="Consolas" w:hAnsi="Consolas"/>
          <w:dstrike/>
          <w:color w:val="FF0000"/>
          <w:sz w:val="24"/>
          <w:szCs w:val="24"/>
        </w:rPr>
        <w:t>SYSTEM</w:t>
      </w:r>
    </w:p>
    <w:p w14:paraId="1ED2EA38" w14:textId="77777777" w:rsidR="00A82E7C" w:rsidRPr="000C5BD0" w:rsidRDefault="00A82E7C" w:rsidP="00A82E7C">
      <w:pPr>
        <w:pStyle w:val="ListParagraph"/>
        <w:widowControl/>
        <w:numPr>
          <w:ilvl w:val="0"/>
          <w:numId w:val="2"/>
        </w:numPr>
        <w:autoSpaceDE/>
        <w:autoSpaceDN/>
        <w:spacing w:line="259" w:lineRule="auto"/>
        <w:contextualSpacing/>
        <w:rPr>
          <w:rFonts w:ascii="Consolas" w:hAnsi="Consolas"/>
          <w:sz w:val="24"/>
          <w:szCs w:val="24"/>
        </w:rPr>
      </w:pPr>
      <w:r w:rsidRPr="000C5BD0">
        <w:rPr>
          <w:rFonts w:ascii="Consolas" w:hAnsi="Consolas"/>
          <w:sz w:val="24"/>
          <w:szCs w:val="24"/>
        </w:rPr>
        <w:t>Table Collection</w:t>
      </w:r>
    </w:p>
    <w:p w14:paraId="1C702D74" w14:textId="77777777" w:rsidR="00A82E7C" w:rsidRPr="000C5BD0" w:rsidRDefault="00A82E7C" w:rsidP="00A82E7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System Table</w:t>
      </w:r>
    </w:p>
    <w:p w14:paraId="168C7D15" w14:textId="77777777" w:rsidR="00A82E7C" w:rsidRPr="000C5BD0" w:rsidRDefault="00A82E7C" w:rsidP="00A82E7C">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Table Column Table</w:t>
      </w:r>
    </w:p>
    <w:p w14:paraId="26A73C1D" w14:textId="77777777" w:rsidR="00A82E7C" w:rsidRPr="000C5BD0" w:rsidRDefault="00A82E7C" w:rsidP="00A82E7C">
      <w:pPr>
        <w:pStyle w:val="ListParagraph"/>
        <w:widowControl/>
        <w:numPr>
          <w:ilvl w:val="3"/>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Table Column History</w:t>
      </w:r>
    </w:p>
    <w:p w14:paraId="78B9E1D3" w14:textId="77777777" w:rsidR="00A82E7C" w:rsidRPr="000C5BD0" w:rsidRDefault="00A82E7C" w:rsidP="00A82E7C">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Column Lookup Table</w:t>
      </w:r>
    </w:p>
    <w:p w14:paraId="0E194BD3" w14:textId="77777777" w:rsidR="00A82E7C" w:rsidRPr="000C5BD0" w:rsidRDefault="00A82E7C" w:rsidP="00A82E7C">
      <w:pPr>
        <w:pStyle w:val="ListParagraph"/>
        <w:widowControl/>
        <w:numPr>
          <w:ilvl w:val="3"/>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Column Lookup History</w:t>
      </w:r>
    </w:p>
    <w:p w14:paraId="7B7E8DFA" w14:textId="77777777" w:rsidR="00A82E7C" w:rsidRPr="000C5BD0" w:rsidRDefault="00A82E7C" w:rsidP="00A82E7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Index Master Table</w:t>
      </w:r>
    </w:p>
    <w:p w14:paraId="4119B618" w14:textId="77777777" w:rsidR="00A82E7C" w:rsidRPr="000C5BD0" w:rsidRDefault="00A82E7C" w:rsidP="00A82E7C">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Index Detail</w:t>
      </w:r>
    </w:p>
    <w:p w14:paraId="126B7D61" w14:textId="77777777" w:rsidR="00A82E7C" w:rsidRPr="000C5BD0" w:rsidRDefault="00A82E7C" w:rsidP="00A82E7C">
      <w:pPr>
        <w:pStyle w:val="ListParagraph"/>
        <w:widowControl/>
        <w:numPr>
          <w:ilvl w:val="3"/>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Index Detail History</w:t>
      </w:r>
    </w:p>
    <w:p w14:paraId="40B5B0BB" w14:textId="77777777" w:rsidR="00A82E7C" w:rsidRPr="000C5BD0" w:rsidRDefault="00A82E7C" w:rsidP="00A82E7C">
      <w:pPr>
        <w:pStyle w:val="ListParagraph"/>
        <w:widowControl/>
        <w:numPr>
          <w:ilvl w:val="2"/>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Index Master History</w:t>
      </w:r>
    </w:p>
    <w:p w14:paraId="1549BC25" w14:textId="77777777" w:rsidR="00A82E7C" w:rsidRPr="000C5BD0" w:rsidRDefault="00A82E7C" w:rsidP="00A82E7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Relationship Master Table</w:t>
      </w:r>
    </w:p>
    <w:p w14:paraId="48C3927C" w14:textId="77777777" w:rsidR="00A82E7C" w:rsidRPr="000C5BD0" w:rsidRDefault="00A82E7C" w:rsidP="00A82E7C">
      <w:pPr>
        <w:pStyle w:val="ListParagraph"/>
        <w:widowControl/>
        <w:numPr>
          <w:ilvl w:val="2"/>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Relationship Master History</w:t>
      </w:r>
    </w:p>
    <w:p w14:paraId="11D77DFC" w14:textId="77777777" w:rsidR="00A82E7C" w:rsidRPr="000C5BD0" w:rsidRDefault="00A82E7C" w:rsidP="00A82E7C">
      <w:pPr>
        <w:pStyle w:val="ListParagraph"/>
        <w:widowControl/>
        <w:numPr>
          <w:ilvl w:val="1"/>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System Table History</w:t>
      </w:r>
    </w:p>
    <w:p w14:paraId="1308E558" w14:textId="77777777" w:rsidR="00A82E7C" w:rsidRPr="000C5BD0" w:rsidRDefault="00A82E7C" w:rsidP="00A82E7C">
      <w:pPr>
        <w:pStyle w:val="ListParagraph"/>
        <w:widowControl/>
        <w:numPr>
          <w:ilvl w:val="1"/>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Table Collection History</w:t>
      </w:r>
    </w:p>
    <w:p w14:paraId="57532EAB" w14:textId="77777777" w:rsidR="00A82E7C" w:rsidRPr="000C5BD0" w:rsidRDefault="00A82E7C" w:rsidP="00A82E7C">
      <w:pPr>
        <w:pStyle w:val="ListParagraph"/>
        <w:widowControl/>
        <w:numPr>
          <w:ilvl w:val="0"/>
          <w:numId w:val="2"/>
        </w:numPr>
        <w:autoSpaceDE/>
        <w:autoSpaceDN/>
        <w:spacing w:line="259" w:lineRule="auto"/>
        <w:contextualSpacing/>
        <w:rPr>
          <w:rFonts w:ascii="Consolas" w:hAnsi="Consolas"/>
          <w:sz w:val="24"/>
          <w:szCs w:val="24"/>
        </w:rPr>
      </w:pPr>
      <w:r w:rsidRPr="000C5BD0">
        <w:rPr>
          <w:rFonts w:ascii="Consolas" w:hAnsi="Consolas"/>
          <w:sz w:val="24"/>
          <w:szCs w:val="24"/>
        </w:rPr>
        <w:t>Attribute Table</w:t>
      </w:r>
    </w:p>
    <w:p w14:paraId="2D323DD3" w14:textId="77777777" w:rsidR="00A82E7C" w:rsidRPr="000C5BD0" w:rsidRDefault="00A82E7C" w:rsidP="00A82E7C">
      <w:pPr>
        <w:pStyle w:val="ListParagraph"/>
        <w:widowControl/>
        <w:numPr>
          <w:ilvl w:val="1"/>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Attribute History</w:t>
      </w:r>
    </w:p>
    <w:p w14:paraId="7B7A8A1C" w14:textId="77777777" w:rsidR="00A82E7C" w:rsidRPr="000C5BD0" w:rsidRDefault="00A82E7C" w:rsidP="00A82E7C">
      <w:pPr>
        <w:rPr>
          <w:rFonts w:ascii="Consolas" w:hAnsi="Consolas"/>
          <w:sz w:val="24"/>
          <w:szCs w:val="24"/>
        </w:rPr>
      </w:pPr>
    </w:p>
    <w:p w14:paraId="271158CC" w14:textId="77777777" w:rsidR="00A82E7C" w:rsidRPr="000C5BD0" w:rsidRDefault="00A82E7C" w:rsidP="00A82E7C">
      <w:pPr>
        <w:rPr>
          <w:rFonts w:ascii="Consolas" w:hAnsi="Consolas"/>
          <w:dstrike/>
          <w:color w:val="FF0000"/>
          <w:sz w:val="24"/>
          <w:szCs w:val="24"/>
        </w:rPr>
      </w:pPr>
      <w:r w:rsidRPr="000C5BD0">
        <w:rPr>
          <w:rFonts w:ascii="Consolas" w:hAnsi="Consolas"/>
          <w:dstrike/>
          <w:color w:val="FF0000"/>
          <w:sz w:val="24"/>
          <w:szCs w:val="24"/>
        </w:rPr>
        <w:t>DOMAIN GROUP</w:t>
      </w:r>
    </w:p>
    <w:p w14:paraId="5F885111" w14:textId="77777777" w:rsidR="00A82E7C" w:rsidRPr="000C5BD0" w:rsidRDefault="00A82E7C" w:rsidP="00A82E7C">
      <w:pPr>
        <w:pStyle w:val="ListParagraph"/>
        <w:widowControl/>
        <w:numPr>
          <w:ilvl w:val="0"/>
          <w:numId w:val="2"/>
        </w:numPr>
        <w:autoSpaceDE/>
        <w:autoSpaceDN/>
        <w:spacing w:line="259" w:lineRule="auto"/>
        <w:contextualSpacing/>
        <w:rPr>
          <w:rFonts w:ascii="Consolas" w:hAnsi="Consolas"/>
          <w:sz w:val="24"/>
          <w:szCs w:val="24"/>
        </w:rPr>
      </w:pPr>
      <w:r w:rsidRPr="000C5BD0">
        <w:rPr>
          <w:rFonts w:ascii="Consolas" w:hAnsi="Consolas"/>
          <w:sz w:val="24"/>
          <w:szCs w:val="24"/>
        </w:rPr>
        <w:t>Domain</w:t>
      </w:r>
    </w:p>
    <w:p w14:paraId="0B9AD38B" w14:textId="77777777" w:rsidR="00A82E7C" w:rsidRPr="000C5BD0" w:rsidRDefault="00A82E7C" w:rsidP="00A82E7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Domain Detail Table</w:t>
      </w:r>
    </w:p>
    <w:p w14:paraId="4DB23138" w14:textId="77777777" w:rsidR="00A82E7C" w:rsidRPr="000C5BD0" w:rsidRDefault="00A82E7C" w:rsidP="00A82E7C">
      <w:pPr>
        <w:pStyle w:val="ListParagraph"/>
        <w:widowControl/>
        <w:numPr>
          <w:ilvl w:val="2"/>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Domain Detail History</w:t>
      </w:r>
    </w:p>
    <w:p w14:paraId="48171440" w14:textId="77777777" w:rsidR="00A82E7C" w:rsidRPr="000C5BD0" w:rsidRDefault="00A82E7C" w:rsidP="00A82E7C">
      <w:pPr>
        <w:pStyle w:val="ListParagraph"/>
        <w:widowControl/>
        <w:numPr>
          <w:ilvl w:val="1"/>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Domain History</w:t>
      </w:r>
    </w:p>
    <w:p w14:paraId="3870AC19" w14:textId="77777777" w:rsidR="00A82E7C" w:rsidRPr="000C5BD0" w:rsidRDefault="00A82E7C" w:rsidP="00A82E7C">
      <w:pPr>
        <w:rPr>
          <w:rFonts w:ascii="Consolas" w:hAnsi="Consolas"/>
          <w:sz w:val="24"/>
          <w:szCs w:val="24"/>
        </w:rPr>
      </w:pPr>
    </w:p>
    <w:p w14:paraId="5587148C" w14:textId="77777777" w:rsidR="00A82E7C" w:rsidRPr="000C5BD0" w:rsidRDefault="00A82E7C" w:rsidP="00A82E7C">
      <w:pPr>
        <w:rPr>
          <w:rFonts w:ascii="Consolas" w:hAnsi="Consolas"/>
          <w:sz w:val="24"/>
          <w:szCs w:val="24"/>
        </w:rPr>
      </w:pPr>
      <w:r w:rsidRPr="000C5BD0">
        <w:rPr>
          <w:rFonts w:ascii="Consolas" w:hAnsi="Consolas"/>
          <w:sz w:val="24"/>
          <w:szCs w:val="24"/>
        </w:rPr>
        <w:t>The Originating Person column is generally the person who started the change for that table/attribute/column/etc.  It has gotten to the point that this column has become less than useful because many of the folks in the column are no longer with us.</w:t>
      </w:r>
    </w:p>
    <w:p w14:paraId="3A2C140E" w14:textId="77777777" w:rsidR="00A82E7C" w:rsidRPr="000C5BD0" w:rsidRDefault="00A82E7C" w:rsidP="00A82E7C">
      <w:pPr>
        <w:rPr>
          <w:rFonts w:ascii="Consolas" w:hAnsi="Consolas"/>
          <w:sz w:val="24"/>
          <w:szCs w:val="24"/>
        </w:rPr>
      </w:pPr>
    </w:p>
    <w:p w14:paraId="480A24B8" w14:textId="77777777" w:rsidR="00A82E7C" w:rsidRPr="000C5BD0" w:rsidRDefault="00A82E7C" w:rsidP="00A82E7C">
      <w:pPr>
        <w:rPr>
          <w:rFonts w:ascii="Consolas" w:hAnsi="Consolas"/>
          <w:sz w:val="24"/>
          <w:szCs w:val="24"/>
        </w:rPr>
      </w:pPr>
      <w:r w:rsidRPr="000C5BD0">
        <w:rPr>
          <w:rFonts w:ascii="Consolas" w:hAnsi="Consolas"/>
          <w:sz w:val="24"/>
          <w:szCs w:val="24"/>
        </w:rPr>
        <w:t xml:space="preserve">The Contact Person column is usually the Data Modeler at the time the add or change or delete was requested.  I've kept that naming convention up.  </w:t>
      </w:r>
    </w:p>
    <w:p w14:paraId="482F7332" w14:textId="77777777" w:rsidR="00A82E7C" w:rsidRPr="000C5BD0" w:rsidRDefault="00A82E7C" w:rsidP="00A82E7C">
      <w:pPr>
        <w:rPr>
          <w:rFonts w:ascii="Consolas" w:hAnsi="Consolas"/>
          <w:sz w:val="24"/>
          <w:szCs w:val="24"/>
        </w:rPr>
      </w:pPr>
    </w:p>
    <w:p w14:paraId="5F632286" w14:textId="77777777" w:rsidR="00A82E7C" w:rsidRPr="000C5BD0" w:rsidRDefault="00A82E7C" w:rsidP="00A82E7C">
      <w:pPr>
        <w:rPr>
          <w:rFonts w:ascii="Consolas" w:hAnsi="Consolas"/>
          <w:sz w:val="24"/>
          <w:szCs w:val="24"/>
        </w:rPr>
      </w:pPr>
      <w:r w:rsidRPr="000C5BD0">
        <w:rPr>
          <w:rFonts w:ascii="Consolas" w:hAnsi="Consolas"/>
          <w:sz w:val="24"/>
          <w:szCs w:val="24"/>
        </w:rPr>
        <w:t xml:space="preserve">The Pending Action is one of three types.  Add, Change, or Delete.  </w:t>
      </w:r>
    </w:p>
    <w:p w14:paraId="793054F4" w14:textId="77777777" w:rsidR="00A82E7C" w:rsidRPr="000C5BD0" w:rsidRDefault="00A82E7C" w:rsidP="00A82E7C">
      <w:pPr>
        <w:rPr>
          <w:rFonts w:ascii="Consolas" w:hAnsi="Consolas"/>
          <w:sz w:val="24"/>
          <w:szCs w:val="24"/>
        </w:rPr>
      </w:pPr>
    </w:p>
    <w:p w14:paraId="4E381285" w14:textId="77777777" w:rsidR="00A82E7C" w:rsidRPr="000C5BD0" w:rsidRDefault="00A82E7C" w:rsidP="00A82E7C">
      <w:pPr>
        <w:rPr>
          <w:rFonts w:ascii="Consolas" w:hAnsi="Consolas"/>
          <w:sz w:val="24"/>
          <w:szCs w:val="24"/>
        </w:rPr>
      </w:pPr>
      <w:r w:rsidRPr="000C5BD0">
        <w:rPr>
          <w:rFonts w:ascii="Consolas" w:hAnsi="Consolas"/>
          <w:sz w:val="24"/>
          <w:szCs w:val="24"/>
        </w:rPr>
        <w:t xml:space="preserve">Add means something new has been added to the data model, such as a new attribute, a new column, or a new table.  </w:t>
      </w:r>
    </w:p>
    <w:p w14:paraId="582B5826" w14:textId="77777777" w:rsidR="00A82E7C" w:rsidRPr="000C5BD0" w:rsidRDefault="00A82E7C" w:rsidP="00A82E7C">
      <w:pPr>
        <w:rPr>
          <w:rFonts w:ascii="Consolas" w:hAnsi="Consolas"/>
          <w:sz w:val="24"/>
          <w:szCs w:val="24"/>
        </w:rPr>
      </w:pPr>
    </w:p>
    <w:p w14:paraId="11E18FDC" w14:textId="77777777" w:rsidR="00A82E7C" w:rsidRPr="000C5BD0" w:rsidRDefault="00A82E7C" w:rsidP="00A82E7C">
      <w:pPr>
        <w:rPr>
          <w:rFonts w:ascii="Consolas" w:hAnsi="Consolas"/>
          <w:sz w:val="24"/>
          <w:szCs w:val="24"/>
        </w:rPr>
      </w:pPr>
      <w:r w:rsidRPr="000C5BD0">
        <w:rPr>
          <w:rFonts w:ascii="Consolas" w:hAnsi="Consolas"/>
          <w:sz w:val="24"/>
          <w:szCs w:val="24"/>
        </w:rPr>
        <w:t xml:space="preserve">Change means that anything in the record where the Pending Action is change has been changed.  Change could be anything from correcting a misspelling in the Help Text column or the Official Definition columns to a new Domain Main or Column Label.  Basically, any editable field in the record, except for the four columns we are discussing here. </w:t>
      </w:r>
    </w:p>
    <w:p w14:paraId="1558AD89" w14:textId="77777777" w:rsidR="002B0CBE" w:rsidRPr="000C5BD0" w:rsidRDefault="00A82E7C" w:rsidP="002B0CBE">
      <w:pPr>
        <w:rPr>
          <w:rFonts w:ascii="Consolas" w:hAnsi="Consolas"/>
          <w:sz w:val="24"/>
          <w:szCs w:val="24"/>
        </w:rPr>
      </w:pPr>
      <w:r w:rsidRPr="000C5BD0">
        <w:rPr>
          <w:rFonts w:ascii="Consolas" w:hAnsi="Consolas"/>
          <w:sz w:val="24"/>
          <w:szCs w:val="24"/>
        </w:rPr>
        <w:t xml:space="preserve">Delete means that the table record, attribute record, column record, index record, </w:t>
      </w:r>
      <w:r w:rsidR="0004416B" w:rsidRPr="000C5BD0">
        <w:rPr>
          <w:rFonts w:ascii="Consolas" w:hAnsi="Consolas"/>
          <w:sz w:val="24"/>
          <w:szCs w:val="24"/>
        </w:rPr>
        <w:t>etc.</w:t>
      </w:r>
      <w:r w:rsidRPr="000C5BD0">
        <w:rPr>
          <w:rFonts w:ascii="Consolas" w:hAnsi="Consolas"/>
          <w:sz w:val="24"/>
          <w:szCs w:val="24"/>
        </w:rPr>
        <w:t xml:space="preserve"> is going to be dropped from the data model.  </w:t>
      </w:r>
      <w:r w:rsidR="002B0CBE" w:rsidRPr="000C5BD0">
        <w:rPr>
          <w:rFonts w:ascii="Consolas" w:hAnsi="Consolas"/>
          <w:sz w:val="24"/>
          <w:szCs w:val="24"/>
        </w:rPr>
        <w:t>Delete Pending Action is really just a place holder to let me know that this record will not be in the next data model.  One of the last changes to the data model being created is to actually delete the records with a Pending Action of Delete</w:t>
      </w:r>
    </w:p>
    <w:p w14:paraId="0606269B" w14:textId="77777777" w:rsidR="002B0CBE" w:rsidRPr="000C5BD0" w:rsidRDefault="002B0CBE" w:rsidP="002B0CBE">
      <w:pPr>
        <w:rPr>
          <w:rFonts w:ascii="Consolas" w:hAnsi="Consolas"/>
          <w:sz w:val="24"/>
          <w:szCs w:val="24"/>
        </w:rPr>
      </w:pPr>
    </w:p>
    <w:p w14:paraId="3503C6E0" w14:textId="77777777" w:rsidR="002B0CBE" w:rsidRPr="000C5BD0" w:rsidRDefault="002B0CBE" w:rsidP="002B0CBE">
      <w:pPr>
        <w:rPr>
          <w:rFonts w:ascii="Consolas" w:hAnsi="Consolas"/>
          <w:sz w:val="24"/>
          <w:szCs w:val="24"/>
        </w:rPr>
      </w:pPr>
      <w:r w:rsidRPr="000C5BD0">
        <w:rPr>
          <w:rFonts w:ascii="Consolas" w:hAnsi="Consolas"/>
          <w:sz w:val="24"/>
          <w:szCs w:val="24"/>
        </w:rPr>
        <w:t>The vast majoring of all Pending Actions are changes.  All Pending Actions will be set to null in the next data model version.</w:t>
      </w:r>
    </w:p>
    <w:p w14:paraId="6CF14C8C" w14:textId="77777777" w:rsidR="002B0CBE" w:rsidRPr="000C5BD0" w:rsidRDefault="002B0CBE" w:rsidP="002B0CBE">
      <w:pPr>
        <w:rPr>
          <w:rFonts w:ascii="Consolas" w:hAnsi="Consolas"/>
          <w:sz w:val="24"/>
          <w:szCs w:val="24"/>
        </w:rPr>
      </w:pPr>
    </w:p>
    <w:p w14:paraId="00129A83" w14:textId="77777777" w:rsidR="002B0CBE" w:rsidRPr="000C5BD0" w:rsidRDefault="002B0CBE" w:rsidP="002B0CBE">
      <w:pPr>
        <w:rPr>
          <w:rFonts w:ascii="Consolas" w:hAnsi="Consolas"/>
          <w:sz w:val="24"/>
          <w:szCs w:val="24"/>
        </w:rPr>
      </w:pPr>
      <w:r w:rsidRPr="000C5BD0">
        <w:rPr>
          <w:rFonts w:ascii="Consolas" w:hAnsi="Consolas"/>
          <w:sz w:val="24"/>
          <w:szCs w:val="24"/>
        </w:rPr>
        <w:t>A Pending Status is one of three types.  Approved, Pending, Rejected.</w:t>
      </w:r>
    </w:p>
    <w:p w14:paraId="64BE4C9C" w14:textId="77777777" w:rsidR="002B0CBE" w:rsidRPr="000C5BD0" w:rsidRDefault="002B0CBE" w:rsidP="002B0CBE">
      <w:pPr>
        <w:rPr>
          <w:rFonts w:ascii="Consolas" w:hAnsi="Consolas"/>
          <w:sz w:val="24"/>
          <w:szCs w:val="24"/>
        </w:rPr>
      </w:pPr>
    </w:p>
    <w:p w14:paraId="738DDF47" w14:textId="77777777" w:rsidR="002B0CBE" w:rsidRPr="000C5BD0" w:rsidRDefault="002B0CBE" w:rsidP="002B0CBE">
      <w:pPr>
        <w:rPr>
          <w:rFonts w:ascii="Consolas" w:hAnsi="Consolas"/>
          <w:sz w:val="24"/>
          <w:szCs w:val="24"/>
        </w:rPr>
      </w:pPr>
      <w:r w:rsidRPr="000C5BD0">
        <w:rPr>
          <w:rFonts w:ascii="Consolas" w:hAnsi="Consolas"/>
          <w:sz w:val="24"/>
          <w:szCs w:val="24"/>
        </w:rPr>
        <w:t>Right of the bat, I've never used Rejected.  I've never even seen Rejected in this column.  So, that leaves Approved or Pending.</w:t>
      </w:r>
    </w:p>
    <w:p w14:paraId="24BB8FC5" w14:textId="77777777" w:rsidR="002B0CBE" w:rsidRPr="000C5BD0" w:rsidRDefault="002B0CBE" w:rsidP="002B0CBE">
      <w:pPr>
        <w:rPr>
          <w:rFonts w:ascii="Consolas" w:hAnsi="Consolas"/>
          <w:sz w:val="24"/>
          <w:szCs w:val="24"/>
        </w:rPr>
      </w:pPr>
    </w:p>
    <w:p w14:paraId="4A873E79" w14:textId="77777777" w:rsidR="002B0CBE" w:rsidRPr="000C5BD0" w:rsidRDefault="002B0CBE" w:rsidP="002B0CBE">
      <w:pPr>
        <w:rPr>
          <w:rFonts w:ascii="Consolas" w:hAnsi="Consolas"/>
          <w:sz w:val="24"/>
          <w:szCs w:val="24"/>
        </w:rPr>
      </w:pPr>
      <w:r w:rsidRPr="000C5BD0">
        <w:rPr>
          <w:rFonts w:ascii="Consolas" w:hAnsi="Consolas"/>
          <w:sz w:val="24"/>
          <w:szCs w:val="24"/>
        </w:rPr>
        <w:t>The vast majority of the values found/used in Pending Status is, well, pending.</w:t>
      </w:r>
    </w:p>
    <w:p w14:paraId="417493DB" w14:textId="77777777" w:rsidR="002B0CBE" w:rsidRPr="000C5BD0" w:rsidRDefault="002B0CBE" w:rsidP="002B0CBE">
      <w:pPr>
        <w:rPr>
          <w:rFonts w:ascii="Consolas" w:hAnsi="Consolas"/>
          <w:sz w:val="24"/>
          <w:szCs w:val="24"/>
        </w:rPr>
      </w:pPr>
    </w:p>
    <w:p w14:paraId="3059019D" w14:textId="77777777" w:rsidR="002B0CBE" w:rsidRPr="000C5BD0" w:rsidRDefault="002B0CBE" w:rsidP="002B0CBE">
      <w:pPr>
        <w:rPr>
          <w:rFonts w:ascii="Consolas" w:hAnsi="Consolas"/>
          <w:sz w:val="24"/>
          <w:szCs w:val="24"/>
        </w:rPr>
      </w:pPr>
      <w:r w:rsidRPr="000C5BD0">
        <w:rPr>
          <w:rFonts w:ascii="Consolas" w:hAnsi="Consolas"/>
          <w:sz w:val="24"/>
          <w:szCs w:val="24"/>
        </w:rPr>
        <w:t xml:space="preserve">As far as I know, I'm the only one that has ever used Approved.  I use Approved when the Pending Action is Delete and only to let me know that whatever is being deleted is not used in SSURGO, for the most part.  Approved is transient.  It only stays around until I'm convinced whatever it is in reference to can be deleted won't affect any other kind of record.  </w:t>
      </w:r>
    </w:p>
    <w:p w14:paraId="619FC1B2" w14:textId="77777777" w:rsidR="002B0CBE" w:rsidRPr="000C5BD0" w:rsidRDefault="002B0CBE" w:rsidP="002B0CBE">
      <w:pPr>
        <w:rPr>
          <w:rFonts w:ascii="Consolas" w:hAnsi="Consolas"/>
          <w:sz w:val="24"/>
          <w:szCs w:val="24"/>
        </w:rPr>
      </w:pPr>
    </w:p>
    <w:p w14:paraId="48D6A573" w14:textId="77777777" w:rsidR="002B0CBE" w:rsidRPr="000C5BD0" w:rsidRDefault="002B0CBE" w:rsidP="002B0CBE">
      <w:pPr>
        <w:rPr>
          <w:rFonts w:ascii="Consolas" w:hAnsi="Consolas"/>
          <w:sz w:val="24"/>
          <w:szCs w:val="24"/>
        </w:rPr>
      </w:pPr>
      <w:r w:rsidRPr="000C5BD0">
        <w:rPr>
          <w:rFonts w:ascii="Consolas" w:hAnsi="Consolas"/>
          <w:sz w:val="24"/>
          <w:szCs w:val="24"/>
        </w:rPr>
        <w:t>For example, from just about the beginning of NASIS, there was an attribute named critical_shear_stress (aka TauC).  It was added because at one time it was assumed that WEPP would need it. So, it was added to the NASIS/Staging/SDW data models.  Several years ago it was decided that critical_shear_stress was not going to be used in WEPP, and so it was never implemented in NASIS beyond the stage of adding the attribute record and its corresponding column record.  It was never added to the Soil Data Mart or the SSURGO data models.  So, early on after I became the NASIS data modeler I made the Pending Action Delete and the Pending Status Pending.  After a few years of making sure it wasn't ever going to be used and as we got closer to implementing a data model I changed the Pending Status to Approved and just recently I physically deleted critical_shear_stress record from the NASIS/Staging/SDW 7.4.1 data model.</w:t>
      </w:r>
    </w:p>
    <w:p w14:paraId="6D961A2C" w14:textId="77777777" w:rsidR="002B0CBE" w:rsidRPr="000C5BD0" w:rsidRDefault="002B0CBE" w:rsidP="002B0CBE">
      <w:pPr>
        <w:rPr>
          <w:rFonts w:ascii="Consolas" w:hAnsi="Consolas"/>
          <w:sz w:val="24"/>
          <w:szCs w:val="24"/>
        </w:rPr>
      </w:pPr>
    </w:p>
    <w:p w14:paraId="3276EB51" w14:textId="77777777" w:rsidR="002B0CBE" w:rsidRPr="000C5BD0" w:rsidRDefault="002B0CBE" w:rsidP="002B0CBE">
      <w:pPr>
        <w:rPr>
          <w:rFonts w:ascii="Consolas" w:hAnsi="Consolas"/>
          <w:sz w:val="24"/>
          <w:szCs w:val="24"/>
        </w:rPr>
      </w:pPr>
      <w:r w:rsidRPr="000C5BD0">
        <w:rPr>
          <w:rFonts w:ascii="Consolas" w:hAnsi="Consolas"/>
          <w:sz w:val="24"/>
          <w:szCs w:val="24"/>
        </w:rPr>
        <w:t xml:space="preserve">As we get closer to actually implementing a new SSURGO data model, I </w:t>
      </w:r>
      <w:r w:rsidRPr="000C5BD0">
        <w:rPr>
          <w:rFonts w:ascii="Consolas" w:hAnsi="Consolas"/>
          <w:sz w:val="24"/>
          <w:szCs w:val="24"/>
        </w:rPr>
        <w:lastRenderedPageBreak/>
        <w:t>will make more of the pending deletes approved and finally deleted from the NASIS/Staging/SDW</w:t>
      </w:r>
      <w:r>
        <w:rPr>
          <w:rFonts w:ascii="Consolas" w:hAnsi="Consolas"/>
          <w:sz w:val="24"/>
          <w:szCs w:val="24"/>
        </w:rPr>
        <w:t>/SDM</w:t>
      </w:r>
      <w:r w:rsidRPr="000C5BD0">
        <w:rPr>
          <w:rFonts w:ascii="Consolas" w:hAnsi="Consolas"/>
          <w:sz w:val="24"/>
          <w:szCs w:val="24"/>
        </w:rPr>
        <w:t xml:space="preserve"> data models.</w:t>
      </w:r>
    </w:p>
    <w:p w14:paraId="172E5A78" w14:textId="77777777" w:rsidR="002B0CBE" w:rsidRPr="000C5BD0" w:rsidRDefault="002B0CBE" w:rsidP="002B0CBE">
      <w:pPr>
        <w:rPr>
          <w:rFonts w:ascii="Consolas" w:hAnsi="Consolas"/>
          <w:sz w:val="24"/>
          <w:szCs w:val="24"/>
        </w:rPr>
      </w:pPr>
    </w:p>
    <w:p w14:paraId="6851717A" w14:textId="77777777" w:rsidR="002B0CBE" w:rsidRPr="000C5BD0" w:rsidRDefault="002B0CBE" w:rsidP="002B0CBE">
      <w:pPr>
        <w:rPr>
          <w:rFonts w:ascii="Consolas" w:hAnsi="Consolas"/>
          <w:sz w:val="24"/>
          <w:szCs w:val="24"/>
        </w:rPr>
      </w:pPr>
      <w:r w:rsidRPr="000C5BD0">
        <w:rPr>
          <w:rFonts w:ascii="Consolas" w:hAnsi="Consolas"/>
          <w:sz w:val="24"/>
          <w:szCs w:val="24"/>
        </w:rPr>
        <w:t xml:space="preserve">As mentioned above, Change is the vast majority of all Pending Actions; in addition, Change </w:t>
      </w:r>
      <w:r>
        <w:rPr>
          <w:rFonts w:ascii="Consolas" w:hAnsi="Consolas"/>
          <w:sz w:val="24"/>
          <w:szCs w:val="24"/>
        </w:rPr>
        <w:t>and</w:t>
      </w:r>
      <w:r w:rsidRPr="000C5BD0">
        <w:rPr>
          <w:rFonts w:ascii="Consolas" w:hAnsi="Consolas"/>
          <w:sz w:val="24"/>
          <w:szCs w:val="24"/>
        </w:rPr>
        <w:t xml:space="preserve"> a Pending Status of Pending is the most widely seen of any of the records except those that have a null Pending Action and a null Pending Status.</w:t>
      </w:r>
    </w:p>
    <w:p w14:paraId="177B44E4" w14:textId="77777777" w:rsidR="002B0CBE" w:rsidRPr="000C5BD0" w:rsidRDefault="002B0CBE" w:rsidP="002B0CBE">
      <w:pPr>
        <w:rPr>
          <w:rFonts w:ascii="Consolas" w:hAnsi="Consolas"/>
          <w:sz w:val="24"/>
          <w:szCs w:val="24"/>
        </w:rPr>
      </w:pPr>
    </w:p>
    <w:p w14:paraId="6F0EA40F" w14:textId="77777777" w:rsidR="002B0CBE" w:rsidRPr="000C5BD0" w:rsidRDefault="002B0CBE" w:rsidP="002B0CBE">
      <w:pPr>
        <w:rPr>
          <w:rFonts w:ascii="Consolas" w:hAnsi="Consolas"/>
          <w:sz w:val="24"/>
          <w:szCs w:val="24"/>
        </w:rPr>
      </w:pPr>
      <w:r w:rsidRPr="000C5BD0">
        <w:rPr>
          <w:rFonts w:ascii="Consolas" w:hAnsi="Consolas"/>
          <w:sz w:val="24"/>
          <w:szCs w:val="24"/>
        </w:rPr>
        <w:t>Just before we send the data model to our DBA in FC we delete all those records</w:t>
      </w:r>
      <w:r>
        <w:rPr>
          <w:rFonts w:ascii="Consolas" w:hAnsi="Consolas"/>
          <w:sz w:val="24"/>
          <w:szCs w:val="24"/>
        </w:rPr>
        <w:t xml:space="preserve"> with the Pending Action of D</w:t>
      </w:r>
      <w:r w:rsidRPr="000C5BD0">
        <w:rPr>
          <w:rFonts w:ascii="Consolas" w:hAnsi="Consolas"/>
          <w:sz w:val="24"/>
          <w:szCs w:val="24"/>
        </w:rPr>
        <w:t xml:space="preserve">eleted and </w:t>
      </w:r>
      <w:r>
        <w:rPr>
          <w:rFonts w:ascii="Consolas" w:hAnsi="Consolas"/>
          <w:sz w:val="24"/>
          <w:szCs w:val="24"/>
        </w:rPr>
        <w:t>P</w:t>
      </w:r>
      <w:r w:rsidRPr="000C5BD0">
        <w:rPr>
          <w:rFonts w:ascii="Consolas" w:hAnsi="Consolas"/>
          <w:sz w:val="24"/>
          <w:szCs w:val="24"/>
        </w:rPr>
        <w:t xml:space="preserve">ending </w:t>
      </w:r>
      <w:r>
        <w:rPr>
          <w:rFonts w:ascii="Consolas" w:hAnsi="Consolas"/>
          <w:sz w:val="24"/>
          <w:szCs w:val="24"/>
        </w:rPr>
        <w:t>Status of Pending or Approved</w:t>
      </w:r>
      <w:r w:rsidRPr="000C5BD0">
        <w:rPr>
          <w:rFonts w:ascii="Consolas" w:hAnsi="Consolas"/>
          <w:sz w:val="24"/>
          <w:szCs w:val="24"/>
        </w:rPr>
        <w:t>.  After the deletes are processed we set all Pending Actions to null and all Pending Statuses to null.  This is so we can start with a blank slate with the following data model version.</w:t>
      </w:r>
    </w:p>
    <w:p w14:paraId="1FB8CD5C" w14:textId="77777777" w:rsidR="007C1A56" w:rsidRDefault="007C1A56" w:rsidP="00A82E7C">
      <w:pPr>
        <w:rPr>
          <w:rFonts w:ascii="Consolas" w:eastAsiaTheme="majorEastAsia" w:hAnsi="Consolas" w:cstheme="majorBidi"/>
          <w:b/>
          <w:color w:val="000000" w:themeColor="text1"/>
          <w:sz w:val="32"/>
          <w:szCs w:val="32"/>
        </w:rPr>
      </w:pPr>
    </w:p>
    <w:p w14:paraId="0FAB0A48" w14:textId="77777777" w:rsidR="007C1A56" w:rsidRPr="00C463D2" w:rsidRDefault="007C1A56" w:rsidP="007C1A56">
      <w:pPr>
        <w:pStyle w:val="Heading1"/>
        <w:rPr>
          <w:rFonts w:ascii="Consolas" w:hAnsi="Consolas"/>
          <w:b w:val="0"/>
          <w:color w:val="000000" w:themeColor="text1"/>
        </w:rPr>
      </w:pPr>
      <w:bookmarkStart w:id="779" w:name="_Toc10610913"/>
      <w:bookmarkStart w:id="780" w:name="_Toc10647307"/>
      <w:r w:rsidRPr="00C463D2">
        <w:rPr>
          <w:rFonts w:ascii="Consolas" w:hAnsi="Consolas"/>
          <w:b w:val="0"/>
          <w:color w:val="000000" w:themeColor="text1"/>
        </w:rPr>
        <w:t>Root Tables</w:t>
      </w:r>
      <w:bookmarkEnd w:id="779"/>
      <w:bookmarkEnd w:id="780"/>
    </w:p>
    <w:p w14:paraId="2FB6270D" w14:textId="77777777" w:rsidR="007C1A56" w:rsidRPr="00C463D2" w:rsidRDefault="007C1A56" w:rsidP="007C1A56">
      <w:pPr>
        <w:rPr>
          <w:rFonts w:ascii="Consolas" w:hAnsi="Consolas"/>
        </w:rPr>
      </w:pPr>
    </w:p>
    <w:p w14:paraId="7A04EEB8" w14:textId="77777777" w:rsidR="007C1A56" w:rsidRPr="004C60B1" w:rsidRDefault="007C1A56" w:rsidP="004C60B1">
      <w:pPr>
        <w:pStyle w:val="Heading2"/>
      </w:pPr>
      <w:bookmarkStart w:id="781" w:name="_Toc10610914"/>
      <w:bookmarkStart w:id="782" w:name="_Toc10647308"/>
      <w:r w:rsidRPr="00C463D2">
        <w:t>Which Columns should typically be Included in a NASIS Data Object’s Root Table?</w:t>
      </w:r>
      <w:bookmarkEnd w:id="781"/>
      <w:bookmarkEnd w:id="782"/>
    </w:p>
    <w:p w14:paraId="2A46F03F" w14:textId="77777777" w:rsidR="004C60B1" w:rsidRDefault="004C60B1" w:rsidP="007C1A56">
      <w:pPr>
        <w:rPr>
          <w:rFonts w:ascii="Consolas" w:hAnsi="Consolas"/>
        </w:rPr>
      </w:pPr>
    </w:p>
    <w:p w14:paraId="7E7B6DD6" w14:textId="77777777" w:rsidR="007C1A56" w:rsidRDefault="007C1A56" w:rsidP="007C1A56">
      <w:pPr>
        <w:rPr>
          <w:rFonts w:ascii="Consolas" w:hAnsi="Consolas"/>
        </w:rPr>
      </w:pPr>
      <w:r w:rsidRPr="00C463D2">
        <w:rPr>
          <w:rFonts w:ascii="Consolas" w:hAnsi="Consolas"/>
        </w:rPr>
        <w:t>An integer primary key column whose default type is “Identity” (autonumber).  That column’s physical name is typically like “*iid”.</w:t>
      </w:r>
    </w:p>
    <w:p w14:paraId="6031997C" w14:textId="77777777" w:rsidR="004C60B1" w:rsidRPr="00C463D2" w:rsidRDefault="004C60B1" w:rsidP="007C1A56">
      <w:pPr>
        <w:rPr>
          <w:rFonts w:ascii="Consolas" w:hAnsi="Consolas"/>
        </w:rPr>
      </w:pPr>
    </w:p>
    <w:p w14:paraId="69DA15DE" w14:textId="77777777" w:rsidR="007C1A56" w:rsidRPr="00C463D2" w:rsidRDefault="007C1A56" w:rsidP="007C1A56">
      <w:pPr>
        <w:rPr>
          <w:rFonts w:ascii="Consolas" w:hAnsi="Consolas"/>
        </w:rPr>
      </w:pPr>
      <w:r w:rsidRPr="00C463D2">
        <w:rPr>
          <w:rFonts w:ascii="Consolas" w:hAnsi="Consolas"/>
        </w:rPr>
        <w:t>A foreign key column that identifies the NASIS site that owns that record.  That column’s physical name is typically  like “*dbiidref”.</w:t>
      </w:r>
    </w:p>
    <w:p w14:paraId="6E85CE19" w14:textId="77777777" w:rsidR="004C60B1" w:rsidRDefault="004C60B1" w:rsidP="007C1A56">
      <w:pPr>
        <w:rPr>
          <w:rFonts w:ascii="Consolas" w:hAnsi="Consolas"/>
        </w:rPr>
      </w:pPr>
    </w:p>
    <w:p w14:paraId="1E4076DE" w14:textId="77777777" w:rsidR="004C60B1" w:rsidRDefault="007C1A56" w:rsidP="007C1A56">
      <w:pPr>
        <w:rPr>
          <w:rFonts w:ascii="Consolas" w:hAnsi="Consolas"/>
        </w:rPr>
      </w:pPr>
      <w:r w:rsidRPr="00C463D2">
        <w:rPr>
          <w:rFonts w:ascii="Consolas" w:hAnsi="Consolas"/>
        </w:rPr>
        <w:t xml:space="preserve">A foreign key column that identifies the NASIS group that owns that record.  </w:t>
      </w:r>
    </w:p>
    <w:p w14:paraId="2A1CD7C6" w14:textId="77777777" w:rsidR="007C1A56" w:rsidRPr="00C463D2" w:rsidRDefault="007C1A56" w:rsidP="007C1A56">
      <w:pPr>
        <w:rPr>
          <w:rFonts w:ascii="Consolas" w:hAnsi="Consolas"/>
        </w:rPr>
      </w:pPr>
      <w:r w:rsidRPr="00C463D2">
        <w:rPr>
          <w:rFonts w:ascii="Consolas" w:hAnsi="Consolas"/>
        </w:rPr>
        <w:t>That column’s physical name is typically “grpiidref”.</w:t>
      </w:r>
    </w:p>
    <w:p w14:paraId="2F8E9874" w14:textId="77777777" w:rsidR="004C60B1" w:rsidRDefault="004C60B1" w:rsidP="007C1A56">
      <w:pPr>
        <w:rPr>
          <w:rFonts w:ascii="Consolas" w:hAnsi="Consolas"/>
        </w:rPr>
      </w:pPr>
    </w:p>
    <w:p w14:paraId="0C7B6599" w14:textId="77777777" w:rsidR="007C1A56" w:rsidRPr="00C463D2" w:rsidRDefault="007C1A56" w:rsidP="007C1A56">
      <w:pPr>
        <w:rPr>
          <w:rFonts w:ascii="Consolas" w:hAnsi="Consolas"/>
        </w:rPr>
      </w:pPr>
      <w:r w:rsidRPr="00C463D2">
        <w:rPr>
          <w:rFonts w:ascii="Consolas" w:hAnsi="Consolas"/>
        </w:rPr>
        <w:t>A datetime column that indicates when that NASIS Data Object instance was last updated.  That column’s physical name is typically “objwlupdated”.</w:t>
      </w:r>
    </w:p>
    <w:p w14:paraId="74F54EAF" w14:textId="77777777" w:rsidR="004C60B1" w:rsidRDefault="004C60B1" w:rsidP="007C1A56">
      <w:pPr>
        <w:rPr>
          <w:rFonts w:ascii="Consolas" w:hAnsi="Consolas"/>
        </w:rPr>
      </w:pPr>
    </w:p>
    <w:p w14:paraId="01D880F2" w14:textId="77777777" w:rsidR="007C1A56" w:rsidRPr="00C463D2" w:rsidRDefault="007C1A56" w:rsidP="007C1A56">
      <w:pPr>
        <w:rPr>
          <w:rFonts w:ascii="Consolas" w:hAnsi="Consolas"/>
        </w:rPr>
      </w:pPr>
      <w:r w:rsidRPr="00C463D2">
        <w:rPr>
          <w:rFonts w:ascii="Consolas" w:hAnsi="Consolas"/>
        </w:rPr>
        <w:t>A foreign key column that indicates which NASIS user last updated that NASIS Data Object.  That column’s physical name is typically “objuseriidref”.</w:t>
      </w:r>
    </w:p>
    <w:p w14:paraId="69D770A5" w14:textId="77777777" w:rsidR="004C60B1" w:rsidRDefault="004C60B1" w:rsidP="007C1A56">
      <w:pPr>
        <w:rPr>
          <w:rFonts w:ascii="Consolas" w:hAnsi="Consolas"/>
        </w:rPr>
      </w:pPr>
    </w:p>
    <w:p w14:paraId="090954A5" w14:textId="77777777" w:rsidR="007C1A56" w:rsidRPr="00C463D2" w:rsidRDefault="007C1A56" w:rsidP="007C1A56">
      <w:pPr>
        <w:rPr>
          <w:rFonts w:ascii="Consolas" w:hAnsi="Consolas"/>
        </w:rPr>
      </w:pPr>
      <w:r w:rsidRPr="00C463D2">
        <w:rPr>
          <w:rFonts w:ascii="Consolas" w:hAnsi="Consolas"/>
        </w:rPr>
        <w:t>A datetime column that indicates when the root table record of that NASIS Data Object instance was last updated.  That column’s physical name is typically “recwlupdated”.</w:t>
      </w:r>
    </w:p>
    <w:p w14:paraId="4600FB3C" w14:textId="77777777" w:rsidR="004C60B1" w:rsidRDefault="004C60B1" w:rsidP="007C1A56">
      <w:pPr>
        <w:rPr>
          <w:rFonts w:ascii="Consolas" w:hAnsi="Consolas"/>
        </w:rPr>
      </w:pPr>
    </w:p>
    <w:p w14:paraId="2EB2F69A" w14:textId="77777777" w:rsidR="007C1A56" w:rsidRDefault="007C1A56" w:rsidP="007C1A56">
      <w:pPr>
        <w:rPr>
          <w:rFonts w:ascii="Consolas" w:hAnsi="Consolas"/>
        </w:rPr>
      </w:pPr>
      <w:r w:rsidRPr="00C463D2">
        <w:rPr>
          <w:rFonts w:ascii="Consolas" w:hAnsi="Consolas"/>
        </w:rPr>
        <w:t>A foreign key column that indicates which NASIS user last updated the root table record of that NASIS Data Object instance.  That column’s physical name is typically “recuseriidref”.</w:t>
      </w:r>
    </w:p>
    <w:p w14:paraId="22AB4891" w14:textId="77777777" w:rsidR="004C60B1" w:rsidRPr="00C463D2" w:rsidRDefault="004C60B1" w:rsidP="007C1A56">
      <w:pPr>
        <w:rPr>
          <w:rFonts w:ascii="Consolas" w:hAnsi="Consolas"/>
        </w:rPr>
      </w:pPr>
    </w:p>
    <w:p w14:paraId="200B9541" w14:textId="77777777" w:rsidR="007C1A56" w:rsidRPr="004C60B1" w:rsidRDefault="007C1A56" w:rsidP="004C60B1">
      <w:pPr>
        <w:pStyle w:val="Heading2"/>
      </w:pPr>
      <w:bookmarkStart w:id="783" w:name="_Toc10610915"/>
      <w:bookmarkStart w:id="784" w:name="_Toc10647309"/>
      <w:r w:rsidRPr="004C60B1">
        <w:t>Which Columns should typically be Included in a NASIS Table that is not a NASIS Data Object’s Root Table?</w:t>
      </w:r>
      <w:bookmarkEnd w:id="783"/>
      <w:bookmarkEnd w:id="784"/>
    </w:p>
    <w:p w14:paraId="7769A963" w14:textId="77777777" w:rsidR="004C60B1" w:rsidRDefault="004C60B1" w:rsidP="007C1A56">
      <w:pPr>
        <w:rPr>
          <w:rFonts w:ascii="Consolas" w:hAnsi="Consolas"/>
        </w:rPr>
      </w:pPr>
    </w:p>
    <w:p w14:paraId="2B9445CF" w14:textId="77777777" w:rsidR="004C60B1" w:rsidRDefault="007C1A56" w:rsidP="007C1A56">
      <w:pPr>
        <w:rPr>
          <w:rFonts w:ascii="Consolas" w:hAnsi="Consolas"/>
        </w:rPr>
      </w:pPr>
      <w:r w:rsidRPr="00C463D2">
        <w:rPr>
          <w:rFonts w:ascii="Consolas" w:hAnsi="Consolas"/>
        </w:rPr>
        <w:t xml:space="preserve">An integer primary key column whose default type is “Identity” (autonumber).  </w:t>
      </w:r>
    </w:p>
    <w:p w14:paraId="7246E000" w14:textId="77777777" w:rsidR="007C1A56" w:rsidRPr="00C463D2" w:rsidRDefault="007C1A56" w:rsidP="007C1A56">
      <w:pPr>
        <w:rPr>
          <w:rFonts w:ascii="Consolas" w:hAnsi="Consolas"/>
        </w:rPr>
      </w:pPr>
      <w:r w:rsidRPr="00C463D2">
        <w:rPr>
          <w:rFonts w:ascii="Consolas" w:hAnsi="Consolas"/>
        </w:rPr>
        <w:t>That column’s physical name is typically like “*iid”.</w:t>
      </w:r>
    </w:p>
    <w:p w14:paraId="240C5CFB" w14:textId="77777777" w:rsidR="004C60B1" w:rsidRDefault="004C60B1" w:rsidP="007C1A56">
      <w:pPr>
        <w:rPr>
          <w:rFonts w:ascii="Consolas" w:hAnsi="Consolas"/>
        </w:rPr>
      </w:pPr>
    </w:p>
    <w:p w14:paraId="0957E221" w14:textId="77777777" w:rsidR="007C1A56" w:rsidRPr="00C463D2" w:rsidRDefault="007C1A56" w:rsidP="007C1A56">
      <w:pPr>
        <w:rPr>
          <w:rFonts w:ascii="Consolas" w:hAnsi="Consolas"/>
        </w:rPr>
      </w:pPr>
      <w:r w:rsidRPr="00C463D2">
        <w:rPr>
          <w:rFonts w:ascii="Consolas" w:hAnsi="Consolas"/>
        </w:rPr>
        <w:t xml:space="preserve">An integer foreign key column identifying its “in hierarchy” parent table.  </w:t>
      </w:r>
      <w:r w:rsidRPr="00C463D2">
        <w:rPr>
          <w:rFonts w:ascii="Consolas" w:hAnsi="Consolas"/>
        </w:rPr>
        <w:lastRenderedPageBreak/>
        <w:t>That column’s physical name is typically like “*iidref”, and its corresponding label is typically “Lineage”.</w:t>
      </w:r>
    </w:p>
    <w:p w14:paraId="0B8AB068" w14:textId="77777777" w:rsidR="004C60B1" w:rsidRDefault="004C60B1" w:rsidP="007C1A56">
      <w:pPr>
        <w:rPr>
          <w:rFonts w:ascii="Consolas" w:hAnsi="Consolas"/>
        </w:rPr>
      </w:pPr>
    </w:p>
    <w:p w14:paraId="629E43E5" w14:textId="77777777" w:rsidR="007C1A56" w:rsidRPr="00C463D2" w:rsidRDefault="007C1A56" w:rsidP="007C1A56">
      <w:pPr>
        <w:rPr>
          <w:rFonts w:ascii="Consolas" w:hAnsi="Consolas"/>
        </w:rPr>
      </w:pPr>
      <w:r w:rsidRPr="00C463D2">
        <w:rPr>
          <w:rFonts w:ascii="Consolas" w:hAnsi="Consolas"/>
        </w:rPr>
        <w:t>A datetime column that indicates when a record in that table was last updated.  That column’s physical name is typically “recwlupdated”.</w:t>
      </w:r>
    </w:p>
    <w:p w14:paraId="6C9F9848" w14:textId="77777777" w:rsidR="004C60B1" w:rsidRDefault="004C60B1" w:rsidP="007C1A56">
      <w:pPr>
        <w:rPr>
          <w:rFonts w:ascii="Consolas" w:hAnsi="Consolas"/>
        </w:rPr>
      </w:pPr>
    </w:p>
    <w:p w14:paraId="41A1F82B" w14:textId="77777777" w:rsidR="007C1A56" w:rsidRPr="00C463D2" w:rsidRDefault="007C1A56" w:rsidP="007C1A56">
      <w:pPr>
        <w:rPr>
          <w:rFonts w:ascii="Consolas" w:hAnsi="Consolas"/>
        </w:rPr>
      </w:pPr>
      <w:r w:rsidRPr="00C463D2">
        <w:rPr>
          <w:rFonts w:ascii="Consolas" w:hAnsi="Consolas"/>
        </w:rPr>
        <w:t>A foreign key column that indicates which NASIS user last updated a record in that table.  That column’s physical name is typically “recuseriidref”.</w:t>
      </w:r>
    </w:p>
    <w:p w14:paraId="7DBA66C1" w14:textId="77777777" w:rsidR="007C1A56" w:rsidRPr="00C463D2" w:rsidRDefault="007C1A56" w:rsidP="007C1A56">
      <w:pPr>
        <w:rPr>
          <w:rFonts w:ascii="Consolas" w:hAnsi="Consolas"/>
        </w:rPr>
      </w:pPr>
      <w:r w:rsidRPr="00C463D2">
        <w:rPr>
          <w:rFonts w:ascii="Consolas" w:hAnsi="Consolas"/>
        </w:rPr>
        <w:t>Many non-root tables in NASIS include a column that allows an authorized user to explicitly sequence the child table records for the corresponding parent table record, because that column is also typically that table’s primary sort key.  That column’s physical name is typically “seqnum”.</w:t>
      </w:r>
    </w:p>
    <w:p w14:paraId="7304F1D9" w14:textId="77777777" w:rsidR="007C1A56" w:rsidRPr="00C463D2" w:rsidRDefault="007C1A56" w:rsidP="007C1A56">
      <w:pPr>
        <w:rPr>
          <w:rFonts w:ascii="Consolas" w:hAnsi="Consolas"/>
        </w:rPr>
      </w:pPr>
    </w:p>
    <w:p w14:paraId="1FBEF5DD" w14:textId="77777777" w:rsidR="007C1A56" w:rsidRPr="00F621C2" w:rsidRDefault="007C1A56" w:rsidP="007C1A56">
      <w:pPr>
        <w:pStyle w:val="Heading1"/>
        <w:rPr>
          <w:rFonts w:ascii="Consolas" w:hAnsi="Consolas"/>
          <w:b w:val="0"/>
          <w:color w:val="000000" w:themeColor="text1"/>
        </w:rPr>
      </w:pPr>
      <w:bookmarkStart w:id="785" w:name="_Toc10610916"/>
      <w:bookmarkStart w:id="786" w:name="_Toc10647310"/>
      <w:r w:rsidRPr="00F621C2">
        <w:rPr>
          <w:rFonts w:ascii="Consolas" w:hAnsi="Consolas"/>
          <w:b w:val="0"/>
          <w:color w:val="000000" w:themeColor="text1"/>
        </w:rPr>
        <w:t>Process to create release new data model</w:t>
      </w:r>
      <w:bookmarkEnd w:id="785"/>
      <w:bookmarkEnd w:id="786"/>
    </w:p>
    <w:p w14:paraId="7BEAE5A4" w14:textId="77777777" w:rsidR="007C1A56" w:rsidRPr="00C463D2" w:rsidRDefault="007C1A56" w:rsidP="007C1A56">
      <w:pPr>
        <w:rPr>
          <w:rFonts w:ascii="Consolas" w:hAnsi="Consolas"/>
        </w:rPr>
      </w:pPr>
      <w:r w:rsidRPr="00C463D2">
        <w:rPr>
          <w:rFonts w:ascii="Consolas" w:hAnsi="Consolas"/>
        </w:rPr>
        <w:t>Input data into the tables usually in this order: system, attribute, table collection, systemtable, tablecolumn, column lookup , index master, index detail, relationship master.</w:t>
      </w:r>
    </w:p>
    <w:p w14:paraId="7D78B3EB" w14:textId="77777777" w:rsidR="007C1A56" w:rsidRPr="00C463D2" w:rsidRDefault="007C1A56" w:rsidP="007C1A56">
      <w:pPr>
        <w:rPr>
          <w:rFonts w:ascii="Consolas" w:hAnsi="Consolas"/>
        </w:rPr>
      </w:pPr>
    </w:p>
    <w:p w14:paraId="1A9B3B94" w14:textId="77777777" w:rsidR="007C1A56" w:rsidRPr="00C463D2" w:rsidRDefault="007C1A56" w:rsidP="007C1A56">
      <w:pPr>
        <w:rPr>
          <w:rFonts w:ascii="Consolas" w:hAnsi="Consolas"/>
        </w:rPr>
      </w:pPr>
      <w:r w:rsidRPr="00C463D2">
        <w:rPr>
          <w:rFonts w:ascii="Consolas" w:hAnsi="Consolas"/>
        </w:rPr>
        <w:t>Many of the tables also have a history table – input data in these as you see fit.</w:t>
      </w:r>
    </w:p>
    <w:p w14:paraId="50496452" w14:textId="77777777" w:rsidR="007C1A56" w:rsidRPr="00C463D2" w:rsidRDefault="007C1A56" w:rsidP="007C1A56">
      <w:pPr>
        <w:rPr>
          <w:rFonts w:ascii="Consolas" w:hAnsi="Consolas"/>
        </w:rPr>
      </w:pPr>
    </w:p>
    <w:p w14:paraId="2A9A898A" w14:textId="77777777" w:rsidR="007C1A56" w:rsidRPr="004C60B1" w:rsidRDefault="007C1A56" w:rsidP="007C1A56">
      <w:pPr>
        <w:rPr>
          <w:rFonts w:ascii="Consolas" w:hAnsi="Consolas"/>
          <w:b/>
        </w:rPr>
      </w:pPr>
      <w:r w:rsidRPr="004C60B1">
        <w:rPr>
          <w:rFonts w:ascii="Consolas" w:eastAsiaTheme="majorEastAsia" w:hAnsi="Consolas" w:cstheme="majorBidi"/>
          <w:b/>
          <w:color w:val="000000" w:themeColor="text1"/>
          <w:sz w:val="24"/>
          <w:szCs w:val="24"/>
        </w:rPr>
        <w:t>Create index</w:t>
      </w:r>
      <w:r w:rsidRPr="004C60B1">
        <w:rPr>
          <w:rFonts w:ascii="Consolas" w:hAnsi="Consolas"/>
          <w:b/>
          <w:color w:val="000000" w:themeColor="text1"/>
        </w:rPr>
        <w:t xml:space="preserve"> </w:t>
      </w:r>
      <w:r w:rsidRPr="004C60B1">
        <w:rPr>
          <w:rFonts w:ascii="Consolas" w:hAnsi="Consolas"/>
          <w:b/>
        </w:rPr>
        <w:t>– guidelines</w:t>
      </w:r>
    </w:p>
    <w:p w14:paraId="059B2E41" w14:textId="77777777" w:rsidR="007C1A56" w:rsidRPr="00C463D2" w:rsidRDefault="007C1A56" w:rsidP="007C1A56">
      <w:pPr>
        <w:rPr>
          <w:rFonts w:ascii="Consolas" w:hAnsi="Consolas"/>
        </w:rPr>
      </w:pPr>
    </w:p>
    <w:p w14:paraId="2D4A3327" w14:textId="77777777" w:rsidR="007C1A56" w:rsidRPr="00C463D2" w:rsidRDefault="007C1A56" w:rsidP="007C1A56">
      <w:pPr>
        <w:rPr>
          <w:rFonts w:ascii="Consolas" w:hAnsi="Consolas"/>
        </w:rPr>
      </w:pPr>
      <w:r w:rsidRPr="00C463D2">
        <w:rPr>
          <w:rFonts w:ascii="Consolas" w:hAnsi="Consolas"/>
        </w:rPr>
        <w:t>PK –iid</w:t>
      </w:r>
    </w:p>
    <w:p w14:paraId="12993A35" w14:textId="77777777" w:rsidR="007C1A56" w:rsidRPr="00C463D2" w:rsidRDefault="007C1A56" w:rsidP="007C1A56">
      <w:pPr>
        <w:rPr>
          <w:rFonts w:ascii="Consolas" w:hAnsi="Consolas"/>
        </w:rPr>
      </w:pPr>
      <w:r w:rsidRPr="00C463D2">
        <w:rPr>
          <w:rFonts w:ascii="Consolas" w:hAnsi="Consolas"/>
        </w:rPr>
        <w:t>FK – iidref</w:t>
      </w:r>
    </w:p>
    <w:p w14:paraId="1B5AD155" w14:textId="77777777" w:rsidR="007C1A56" w:rsidRPr="00C463D2" w:rsidRDefault="007C1A56" w:rsidP="007C1A56">
      <w:pPr>
        <w:rPr>
          <w:rFonts w:ascii="Consolas" w:hAnsi="Consolas"/>
        </w:rPr>
      </w:pPr>
      <w:r w:rsidRPr="00C463D2">
        <w:rPr>
          <w:rFonts w:ascii="Consolas" w:hAnsi="Consolas"/>
        </w:rPr>
        <w:t>Unique –</w:t>
      </w:r>
    </w:p>
    <w:p w14:paraId="061D67B3" w14:textId="77777777" w:rsidR="007C1A56" w:rsidRPr="00C463D2" w:rsidRDefault="007C1A56" w:rsidP="007C1A56">
      <w:pPr>
        <w:rPr>
          <w:rFonts w:ascii="Consolas" w:hAnsi="Consolas"/>
        </w:rPr>
      </w:pPr>
      <w:r w:rsidRPr="00C463D2">
        <w:rPr>
          <w:rFonts w:ascii="Consolas" w:hAnsi="Consolas"/>
        </w:rPr>
        <w:t>DI – performance</w:t>
      </w:r>
    </w:p>
    <w:p w14:paraId="311FEBE2" w14:textId="77777777" w:rsidR="007C1A56" w:rsidRPr="00C463D2" w:rsidRDefault="007C1A56" w:rsidP="007C1A56">
      <w:pPr>
        <w:rPr>
          <w:rFonts w:ascii="Consolas" w:hAnsi="Consolas"/>
        </w:rPr>
      </w:pPr>
      <w:r w:rsidRPr="00C463D2">
        <w:rPr>
          <w:rFonts w:ascii="Consolas" w:hAnsi="Consolas"/>
        </w:rPr>
        <w:t>1 cluster index</w:t>
      </w:r>
    </w:p>
    <w:p w14:paraId="30A91D3C" w14:textId="77777777" w:rsidR="007C1A56" w:rsidRPr="00C463D2" w:rsidRDefault="007C1A56" w:rsidP="007C1A56">
      <w:pPr>
        <w:rPr>
          <w:rFonts w:ascii="Consolas" w:hAnsi="Consolas"/>
        </w:rPr>
      </w:pPr>
    </w:p>
    <w:p w14:paraId="62D3625C" w14:textId="77777777" w:rsidR="007C1A56" w:rsidRPr="00C463D2" w:rsidRDefault="007C1A56" w:rsidP="007C1A56">
      <w:pPr>
        <w:rPr>
          <w:rFonts w:ascii="Consolas" w:hAnsi="Consolas"/>
        </w:rPr>
      </w:pPr>
      <w:r w:rsidRPr="00C463D2">
        <w:rPr>
          <w:rFonts w:ascii="Consolas" w:eastAsiaTheme="majorEastAsia" w:hAnsi="Consolas" w:cstheme="majorBidi"/>
          <w:b/>
          <w:color w:val="000000" w:themeColor="text1"/>
          <w:sz w:val="26"/>
          <w:szCs w:val="26"/>
        </w:rPr>
        <w:t>Create relationships</w:t>
      </w:r>
      <w:r w:rsidRPr="00C463D2">
        <w:rPr>
          <w:rFonts w:ascii="Consolas" w:hAnsi="Consolas"/>
          <w:color w:val="000000" w:themeColor="text1"/>
        </w:rPr>
        <w:t xml:space="preserve"> </w:t>
      </w:r>
      <w:r w:rsidRPr="00C463D2">
        <w:rPr>
          <w:rFonts w:ascii="Consolas" w:hAnsi="Consolas"/>
        </w:rPr>
        <w:t>– guidelines</w:t>
      </w:r>
    </w:p>
    <w:p w14:paraId="62713BE9" w14:textId="77777777" w:rsidR="007C1A56" w:rsidRPr="00C463D2" w:rsidRDefault="007C1A56" w:rsidP="007C1A56">
      <w:pPr>
        <w:rPr>
          <w:rFonts w:ascii="Consolas" w:hAnsi="Consolas"/>
        </w:rPr>
      </w:pPr>
    </w:p>
    <w:p w14:paraId="2D144757" w14:textId="77777777" w:rsidR="007C1A56" w:rsidRPr="00C463D2" w:rsidRDefault="007C1A56" w:rsidP="007C1A56">
      <w:pPr>
        <w:rPr>
          <w:rFonts w:ascii="Consolas" w:hAnsi="Consolas"/>
        </w:rPr>
      </w:pPr>
      <w:r w:rsidRPr="00C463D2">
        <w:rPr>
          <w:rFonts w:ascii="Consolas" w:hAnsi="Consolas"/>
        </w:rPr>
        <w:t>On parent table – PK index usually – must have the foreign indexes created first before you can create a relationship</w:t>
      </w:r>
    </w:p>
    <w:p w14:paraId="7E01AB72" w14:textId="77777777" w:rsidR="007C1A56" w:rsidRPr="00C463D2" w:rsidRDefault="007C1A56" w:rsidP="007C1A56">
      <w:pPr>
        <w:rPr>
          <w:rFonts w:ascii="Consolas" w:hAnsi="Consolas"/>
        </w:rPr>
      </w:pPr>
    </w:p>
    <w:p w14:paraId="211B2243" w14:textId="77777777" w:rsidR="007C1A56" w:rsidRPr="00C463D2" w:rsidRDefault="007C1A56" w:rsidP="007C1A56">
      <w:pPr>
        <w:rPr>
          <w:rFonts w:ascii="Consolas" w:hAnsi="Consolas"/>
        </w:rPr>
      </w:pPr>
      <w:r w:rsidRPr="00C463D2">
        <w:rPr>
          <w:rFonts w:ascii="Consolas" w:eastAsiaTheme="majorEastAsia" w:hAnsi="Consolas" w:cstheme="majorBidi"/>
          <w:b/>
          <w:color w:val="000000" w:themeColor="text1"/>
          <w:sz w:val="26"/>
          <w:szCs w:val="26"/>
        </w:rPr>
        <w:t>Create column lookups</w:t>
      </w:r>
      <w:r w:rsidR="00660575">
        <w:rPr>
          <w:rFonts w:ascii="Consolas" w:hAnsi="Consolas"/>
          <w:color w:val="000000" w:themeColor="text1"/>
        </w:rPr>
        <w:t xml:space="preserve"> - </w:t>
      </w:r>
      <w:r w:rsidRPr="00C463D2">
        <w:rPr>
          <w:rFonts w:ascii="Consolas" w:hAnsi="Consolas"/>
        </w:rPr>
        <w:t>guidelines</w:t>
      </w:r>
    </w:p>
    <w:p w14:paraId="28FE22E8" w14:textId="77777777" w:rsidR="007C1A56" w:rsidRPr="00C463D2" w:rsidRDefault="007C1A56" w:rsidP="007C1A56">
      <w:pPr>
        <w:rPr>
          <w:rFonts w:ascii="Consolas" w:hAnsi="Consolas"/>
        </w:rPr>
      </w:pPr>
    </w:p>
    <w:p w14:paraId="388DEB75" w14:textId="77777777" w:rsidR="007C1A56" w:rsidRPr="00C463D2" w:rsidRDefault="007C1A56" w:rsidP="007C1A56">
      <w:pPr>
        <w:rPr>
          <w:rFonts w:ascii="Consolas" w:hAnsi="Consolas"/>
        </w:rPr>
      </w:pPr>
      <w:r w:rsidRPr="00C463D2">
        <w:rPr>
          <w:rFonts w:ascii="Consolas" w:hAnsi="Consolas"/>
        </w:rPr>
        <w:t>Column level</w:t>
      </w:r>
    </w:p>
    <w:p w14:paraId="378EC4CA" w14:textId="77777777" w:rsidR="007C1A56" w:rsidRPr="00C463D2" w:rsidRDefault="007C1A56" w:rsidP="007C1A56">
      <w:pPr>
        <w:rPr>
          <w:rFonts w:ascii="Consolas" w:hAnsi="Consolas"/>
        </w:rPr>
      </w:pPr>
    </w:p>
    <w:p w14:paraId="7B2058B0" w14:textId="77777777" w:rsidR="007C1A56" w:rsidRPr="00C463D2" w:rsidRDefault="007C1A56" w:rsidP="007C1A56">
      <w:pPr>
        <w:rPr>
          <w:rFonts w:ascii="Consolas" w:hAnsi="Consolas"/>
        </w:rPr>
      </w:pPr>
      <w:r w:rsidRPr="00C463D2">
        <w:rPr>
          <w:rFonts w:ascii="Consolas" w:hAnsi="Consolas"/>
        </w:rPr>
        <w:t>Give examples, easy to hard – existing lookups</w:t>
      </w:r>
    </w:p>
    <w:p w14:paraId="22F759F1" w14:textId="77777777" w:rsidR="007C1A56" w:rsidRPr="00C463D2" w:rsidRDefault="007C1A56" w:rsidP="007C1A56">
      <w:pPr>
        <w:rPr>
          <w:rFonts w:ascii="Consolas" w:hAnsi="Consolas"/>
        </w:rPr>
      </w:pPr>
    </w:p>
    <w:p w14:paraId="06422BBA" w14:textId="77777777" w:rsidR="007C1A56" w:rsidRPr="00C463D2" w:rsidRDefault="007C1A56" w:rsidP="007C1A56">
      <w:pPr>
        <w:rPr>
          <w:rFonts w:ascii="Consolas" w:hAnsi="Consolas"/>
        </w:rPr>
      </w:pPr>
      <w:r w:rsidRPr="00C463D2">
        <w:rPr>
          <w:rFonts w:ascii="Consolas" w:hAnsi="Consolas"/>
        </w:rPr>
        <w:t>What metadata table this populate?</w:t>
      </w:r>
      <w:r w:rsidR="00AE4648">
        <w:rPr>
          <w:rFonts w:ascii="Consolas" w:hAnsi="Consolas"/>
        </w:rPr>
        <w:t xml:space="preserve">  Column Lookup Table</w:t>
      </w:r>
    </w:p>
    <w:p w14:paraId="33942263" w14:textId="77777777" w:rsidR="007C1A56" w:rsidRPr="00C463D2" w:rsidRDefault="007C1A56" w:rsidP="007C1A56">
      <w:pPr>
        <w:rPr>
          <w:rFonts w:ascii="Consolas" w:hAnsi="Consolas"/>
        </w:rPr>
      </w:pPr>
    </w:p>
    <w:p w14:paraId="54F8030F" w14:textId="77777777" w:rsidR="007C1A56" w:rsidRPr="00C463D2" w:rsidRDefault="007C1A56" w:rsidP="007C1A56">
      <w:pPr>
        <w:keepNext/>
        <w:keepLines/>
        <w:spacing w:before="40"/>
        <w:outlineLvl w:val="1"/>
        <w:rPr>
          <w:rFonts w:ascii="Consolas" w:eastAsiaTheme="majorEastAsia" w:hAnsi="Consolas" w:cstheme="majorBidi"/>
          <w:b/>
          <w:color w:val="000000" w:themeColor="text1"/>
          <w:sz w:val="26"/>
          <w:szCs w:val="26"/>
        </w:rPr>
      </w:pPr>
      <w:bookmarkStart w:id="787" w:name="_Toc10610917"/>
      <w:bookmarkStart w:id="788" w:name="_Toc10647311"/>
      <w:r w:rsidRPr="00C463D2">
        <w:rPr>
          <w:rFonts w:ascii="Consolas" w:eastAsiaTheme="majorEastAsia" w:hAnsi="Consolas" w:cstheme="majorBidi"/>
          <w:b/>
          <w:color w:val="000000" w:themeColor="text1"/>
          <w:sz w:val="26"/>
          <w:szCs w:val="26"/>
        </w:rPr>
        <w:t>Calculations</w:t>
      </w:r>
      <w:bookmarkEnd w:id="787"/>
      <w:bookmarkEnd w:id="788"/>
    </w:p>
    <w:p w14:paraId="499A4126" w14:textId="77777777" w:rsidR="007C1A56" w:rsidRPr="00C463D2" w:rsidRDefault="007C1A56" w:rsidP="007C1A56">
      <w:pPr>
        <w:rPr>
          <w:rFonts w:ascii="Consolas" w:hAnsi="Consolas"/>
        </w:rPr>
      </w:pPr>
      <w:r w:rsidRPr="00C463D2">
        <w:rPr>
          <w:rFonts w:ascii="Consolas" w:hAnsi="Consolas"/>
        </w:rPr>
        <w:t>Run necessary calculations: attribute, index master, relationship master, system table, table column, unit of measure, domain</w:t>
      </w:r>
    </w:p>
    <w:p w14:paraId="3DC21B75" w14:textId="77777777" w:rsidR="007C1A56" w:rsidRPr="00C463D2" w:rsidRDefault="007C1A56" w:rsidP="007C1A56">
      <w:pPr>
        <w:rPr>
          <w:rFonts w:ascii="Consolas" w:hAnsi="Consolas"/>
        </w:rPr>
      </w:pPr>
    </w:p>
    <w:p w14:paraId="5AA42A60" w14:textId="77777777" w:rsidR="007C1A56" w:rsidRPr="00F621C2" w:rsidRDefault="007C1A56" w:rsidP="007C1A56">
      <w:pPr>
        <w:keepNext/>
        <w:keepLines/>
        <w:spacing w:before="40"/>
        <w:outlineLvl w:val="1"/>
        <w:rPr>
          <w:rFonts w:ascii="Consolas" w:eastAsiaTheme="majorEastAsia" w:hAnsi="Consolas" w:cstheme="majorBidi"/>
          <w:b/>
          <w:color w:val="365F91" w:themeColor="accent1" w:themeShade="BF"/>
          <w:sz w:val="26"/>
          <w:szCs w:val="26"/>
          <w:highlight w:val="cyan"/>
        </w:rPr>
      </w:pPr>
      <w:bookmarkStart w:id="789" w:name="_Toc10610918"/>
      <w:bookmarkStart w:id="790" w:name="_Toc10647312"/>
      <w:r w:rsidRPr="00F621C2">
        <w:rPr>
          <w:rFonts w:ascii="Consolas" w:eastAsiaTheme="majorEastAsia" w:hAnsi="Consolas" w:cstheme="majorBidi"/>
          <w:b/>
          <w:color w:val="000000" w:themeColor="text1"/>
          <w:sz w:val="26"/>
          <w:szCs w:val="26"/>
          <w:highlight w:val="cyan"/>
        </w:rPr>
        <w:t>How to add a new Unit of Measure</w:t>
      </w:r>
      <w:bookmarkEnd w:id="789"/>
      <w:bookmarkEnd w:id="790"/>
      <w:r w:rsidRPr="00F621C2">
        <w:rPr>
          <w:rFonts w:ascii="Consolas" w:eastAsiaTheme="majorEastAsia" w:hAnsi="Consolas" w:cstheme="majorBidi"/>
          <w:b/>
          <w:color w:val="365F91" w:themeColor="accent1" w:themeShade="BF"/>
          <w:sz w:val="26"/>
          <w:szCs w:val="26"/>
          <w:highlight w:val="cyan"/>
        </w:rPr>
        <w:tab/>
      </w:r>
    </w:p>
    <w:p w14:paraId="66FA7AAA" w14:textId="77777777" w:rsidR="007C1A56" w:rsidRPr="00F621C2" w:rsidRDefault="007C1A56" w:rsidP="007C1A56">
      <w:pPr>
        <w:rPr>
          <w:rFonts w:ascii="Consolas" w:hAnsi="Consolas"/>
          <w:highlight w:val="cyan"/>
        </w:rPr>
      </w:pPr>
    </w:p>
    <w:p w14:paraId="3240CB23" w14:textId="77777777" w:rsidR="007C1A56" w:rsidRPr="00F621C2" w:rsidRDefault="007C1A56" w:rsidP="007C1A56">
      <w:pPr>
        <w:rPr>
          <w:rFonts w:ascii="Consolas" w:hAnsi="Consolas"/>
          <w:highlight w:val="cyan"/>
        </w:rPr>
      </w:pPr>
      <w:r w:rsidRPr="00F621C2">
        <w:rPr>
          <w:rFonts w:ascii="Consolas" w:hAnsi="Consolas"/>
          <w:highlight w:val="cyan"/>
        </w:rPr>
        <w:t>Must populate uomid</w:t>
      </w:r>
      <w:r w:rsidR="002E1280">
        <w:rPr>
          <w:rFonts w:ascii="Consolas" w:hAnsi="Consolas"/>
          <w:highlight w:val="cyan"/>
        </w:rPr>
        <w:t xml:space="preserve"> -</w:t>
      </w:r>
      <w:r w:rsidRPr="00F621C2">
        <w:rPr>
          <w:rFonts w:ascii="Consolas" w:hAnsi="Consolas"/>
          <w:highlight w:val="cyan"/>
        </w:rPr>
        <w:t xml:space="preserve"> use either the calculation or manual enter a value.  Must be unique.</w:t>
      </w:r>
    </w:p>
    <w:p w14:paraId="7ABDCF75" w14:textId="77777777" w:rsidR="007C1A56" w:rsidRPr="00F621C2" w:rsidRDefault="007C1A56" w:rsidP="007C1A56">
      <w:pPr>
        <w:keepNext/>
        <w:keepLines/>
        <w:spacing w:before="40"/>
        <w:outlineLvl w:val="1"/>
        <w:rPr>
          <w:rFonts w:ascii="Consolas" w:eastAsiaTheme="majorEastAsia" w:hAnsi="Consolas" w:cstheme="majorBidi"/>
          <w:b/>
          <w:color w:val="000000" w:themeColor="text1"/>
          <w:sz w:val="26"/>
          <w:szCs w:val="26"/>
          <w:highlight w:val="cyan"/>
        </w:rPr>
      </w:pPr>
      <w:bookmarkStart w:id="791" w:name="_Toc10610919"/>
      <w:bookmarkStart w:id="792" w:name="_Toc10647313"/>
      <w:r w:rsidRPr="00F621C2">
        <w:rPr>
          <w:rFonts w:ascii="Consolas" w:eastAsiaTheme="majorEastAsia" w:hAnsi="Consolas" w:cstheme="majorBidi"/>
          <w:b/>
          <w:color w:val="000000" w:themeColor="text1"/>
          <w:sz w:val="26"/>
          <w:szCs w:val="26"/>
          <w:highlight w:val="cyan"/>
        </w:rPr>
        <w:lastRenderedPageBreak/>
        <w:t>How to add a new physical data type</w:t>
      </w:r>
      <w:bookmarkEnd w:id="791"/>
      <w:bookmarkEnd w:id="792"/>
    </w:p>
    <w:p w14:paraId="5ECCC239" w14:textId="77777777" w:rsidR="007C1A56" w:rsidRPr="00F621C2" w:rsidRDefault="007C1A56" w:rsidP="007C1A56">
      <w:pPr>
        <w:rPr>
          <w:rFonts w:ascii="Consolas" w:hAnsi="Consolas"/>
          <w:highlight w:val="cyan"/>
        </w:rPr>
      </w:pPr>
    </w:p>
    <w:p w14:paraId="7043F552" w14:textId="77777777" w:rsidR="007C1A56" w:rsidRPr="00F621C2" w:rsidRDefault="007C1A56" w:rsidP="007C1A56">
      <w:pPr>
        <w:keepNext/>
        <w:keepLines/>
        <w:spacing w:before="40"/>
        <w:outlineLvl w:val="1"/>
        <w:rPr>
          <w:rFonts w:ascii="Consolas" w:eastAsiaTheme="majorEastAsia" w:hAnsi="Consolas" w:cstheme="majorBidi"/>
          <w:b/>
          <w:color w:val="000000" w:themeColor="text1"/>
          <w:sz w:val="26"/>
          <w:szCs w:val="26"/>
          <w:highlight w:val="cyan"/>
        </w:rPr>
      </w:pPr>
      <w:bookmarkStart w:id="793" w:name="_Toc10610920"/>
      <w:bookmarkStart w:id="794" w:name="_Toc10647314"/>
      <w:r w:rsidRPr="00F621C2">
        <w:rPr>
          <w:rFonts w:ascii="Consolas" w:eastAsiaTheme="majorEastAsia" w:hAnsi="Consolas" w:cstheme="majorBidi"/>
          <w:b/>
          <w:color w:val="000000" w:themeColor="text1"/>
          <w:sz w:val="26"/>
          <w:szCs w:val="26"/>
          <w:highlight w:val="cyan"/>
        </w:rPr>
        <w:t>How to add a new logical data type:</w:t>
      </w:r>
      <w:bookmarkEnd w:id="793"/>
      <w:bookmarkEnd w:id="794"/>
    </w:p>
    <w:p w14:paraId="7A274B37" w14:textId="77777777" w:rsidR="007C1A56" w:rsidRPr="00F621C2" w:rsidRDefault="007C1A56" w:rsidP="007C1A56">
      <w:pPr>
        <w:rPr>
          <w:rFonts w:ascii="Consolas" w:hAnsi="Consolas"/>
          <w:highlight w:val="cyan"/>
        </w:rPr>
      </w:pPr>
    </w:p>
    <w:p w14:paraId="507D63B5" w14:textId="77777777" w:rsidR="007C1A56" w:rsidRPr="00C463D2" w:rsidRDefault="007C1A56" w:rsidP="007C1A56">
      <w:pPr>
        <w:keepNext/>
        <w:keepLines/>
        <w:spacing w:before="40"/>
        <w:outlineLvl w:val="1"/>
        <w:rPr>
          <w:rFonts w:ascii="Consolas" w:eastAsiaTheme="majorEastAsia" w:hAnsi="Consolas" w:cstheme="majorBidi"/>
          <w:b/>
          <w:color w:val="000000" w:themeColor="text1"/>
          <w:sz w:val="26"/>
          <w:szCs w:val="26"/>
        </w:rPr>
      </w:pPr>
      <w:bookmarkStart w:id="795" w:name="_Toc10610921"/>
      <w:bookmarkStart w:id="796" w:name="_Toc10647315"/>
      <w:r w:rsidRPr="00F621C2">
        <w:rPr>
          <w:rFonts w:ascii="Consolas" w:eastAsiaTheme="majorEastAsia" w:hAnsi="Consolas" w:cstheme="majorBidi"/>
          <w:b/>
          <w:color w:val="000000" w:themeColor="text1"/>
          <w:sz w:val="26"/>
          <w:szCs w:val="26"/>
          <w:highlight w:val="cyan"/>
        </w:rPr>
        <w:t>How to add new choice lists (domains)</w:t>
      </w:r>
      <w:bookmarkEnd w:id="795"/>
      <w:bookmarkEnd w:id="796"/>
    </w:p>
    <w:p w14:paraId="7566F1CA" w14:textId="77777777" w:rsidR="007C1A56" w:rsidRPr="00C463D2" w:rsidRDefault="007C1A56" w:rsidP="007C1A56">
      <w:pPr>
        <w:rPr>
          <w:rFonts w:ascii="Consolas" w:hAnsi="Consolas"/>
        </w:rPr>
      </w:pPr>
    </w:p>
    <w:p w14:paraId="0956C6D3" w14:textId="77777777" w:rsidR="007C1A56" w:rsidRPr="00C463D2" w:rsidRDefault="007C1A56" w:rsidP="007C1A56">
      <w:pPr>
        <w:rPr>
          <w:rFonts w:ascii="Consolas" w:hAnsi="Consolas"/>
        </w:rPr>
      </w:pPr>
    </w:p>
    <w:p w14:paraId="61164A9E" w14:textId="77777777" w:rsidR="007C1A56" w:rsidRPr="00C463D2" w:rsidRDefault="007C1A56" w:rsidP="004C60B1">
      <w:pPr>
        <w:pStyle w:val="Heading2"/>
      </w:pPr>
      <w:bookmarkStart w:id="797" w:name="_Toc10610922"/>
      <w:bookmarkStart w:id="798" w:name="_Toc10647316"/>
      <w:r w:rsidRPr="00C463D2">
        <w:t>Reports</w:t>
      </w:r>
      <w:bookmarkEnd w:id="797"/>
      <w:bookmarkEnd w:id="798"/>
      <w:r w:rsidRPr="00C463D2">
        <w:t xml:space="preserve"> </w:t>
      </w:r>
    </w:p>
    <w:p w14:paraId="2F39718E" w14:textId="77777777" w:rsidR="007C1A56" w:rsidRPr="00C463D2" w:rsidRDefault="007C1A56" w:rsidP="007C1A56">
      <w:pPr>
        <w:rPr>
          <w:rFonts w:ascii="Consolas" w:hAnsi="Consolas"/>
        </w:rPr>
      </w:pPr>
    </w:p>
    <w:p w14:paraId="49C62C7A" w14:textId="77777777" w:rsidR="007C1A56" w:rsidRPr="00C463D2" w:rsidRDefault="007C1A56" w:rsidP="007C1A56">
      <w:pPr>
        <w:rPr>
          <w:rFonts w:ascii="Consolas" w:hAnsi="Consolas"/>
        </w:rPr>
      </w:pPr>
      <w:r w:rsidRPr="00C463D2">
        <w:rPr>
          <w:rFonts w:ascii="Consolas" w:hAnsi="Consolas"/>
        </w:rPr>
        <w:t>All begin with ‘NREPO’ and are group by type.</w:t>
      </w:r>
    </w:p>
    <w:p w14:paraId="52A520A2" w14:textId="77777777" w:rsidR="007C1A56" w:rsidRPr="00C463D2" w:rsidRDefault="007C1A56" w:rsidP="007C1A56">
      <w:pPr>
        <w:rPr>
          <w:rFonts w:ascii="Consolas" w:hAnsi="Consolas"/>
        </w:rPr>
      </w:pPr>
    </w:p>
    <w:p w14:paraId="23E1B84D" w14:textId="77777777" w:rsidR="007C1A56" w:rsidRPr="00C463D2" w:rsidRDefault="007C1A56" w:rsidP="007C1A56">
      <w:pPr>
        <w:rPr>
          <w:rFonts w:ascii="Consolas" w:hAnsi="Consolas"/>
        </w:rPr>
      </w:pPr>
      <w:r w:rsidRPr="00C463D2">
        <w:rPr>
          <w:rFonts w:ascii="Consolas" w:eastAsiaTheme="majorEastAsia" w:hAnsi="Consolas" w:cstheme="majorBidi"/>
          <w:b/>
          <w:color w:val="000000" w:themeColor="text1"/>
          <w:sz w:val="26"/>
          <w:szCs w:val="26"/>
        </w:rPr>
        <w:t>Cr</w:t>
      </w:r>
      <w:r w:rsidRPr="004C60B1">
        <w:rPr>
          <w:rFonts w:ascii="Consolas" w:eastAsiaTheme="majorEastAsia" w:hAnsi="Consolas" w:cstheme="majorBidi"/>
          <w:b/>
          <w:color w:val="000000" w:themeColor="text1"/>
          <w:sz w:val="24"/>
          <w:szCs w:val="26"/>
        </w:rPr>
        <w:t>eate SQL Scripts Reports</w:t>
      </w:r>
      <w:r w:rsidRPr="004C60B1">
        <w:rPr>
          <w:rFonts w:ascii="Consolas" w:hAnsi="Consolas"/>
          <w:color w:val="000000" w:themeColor="text1"/>
          <w:sz w:val="20"/>
        </w:rPr>
        <w:t xml:space="preserve"> </w:t>
      </w:r>
      <w:r w:rsidRPr="00C463D2">
        <w:rPr>
          <w:rFonts w:ascii="Consolas" w:hAnsi="Consolas"/>
        </w:rPr>
        <w:t>– special ones by data model</w:t>
      </w:r>
    </w:p>
    <w:p w14:paraId="25682676" w14:textId="77777777" w:rsidR="007C1A56" w:rsidRPr="00C463D2" w:rsidRDefault="007C1A56" w:rsidP="007C1A56">
      <w:pPr>
        <w:rPr>
          <w:rFonts w:ascii="Consolas" w:hAnsi="Consolas"/>
        </w:rPr>
      </w:pPr>
    </w:p>
    <w:p w14:paraId="27983118" w14:textId="77777777" w:rsidR="007C1A56" w:rsidRPr="00C463D2" w:rsidRDefault="007C1A56" w:rsidP="007C1A56">
      <w:pPr>
        <w:rPr>
          <w:rFonts w:ascii="Consolas" w:hAnsi="Consolas"/>
        </w:rPr>
      </w:pPr>
      <w:r w:rsidRPr="00C463D2">
        <w:rPr>
          <w:rFonts w:ascii="Consolas" w:hAnsi="Consolas"/>
        </w:rPr>
        <w:t>NREPO - SQL Script – CreateTables, etc.</w:t>
      </w:r>
    </w:p>
    <w:p w14:paraId="14A0305A" w14:textId="77777777" w:rsidR="007C1A56" w:rsidRPr="00C463D2" w:rsidRDefault="007C1A56" w:rsidP="007C1A56">
      <w:pPr>
        <w:rPr>
          <w:rFonts w:ascii="Consolas" w:hAnsi="Consolas"/>
        </w:rPr>
      </w:pPr>
    </w:p>
    <w:p w14:paraId="606B9CDF" w14:textId="77777777" w:rsidR="007C1A56" w:rsidRPr="00C463D2" w:rsidRDefault="007C1A56" w:rsidP="007C1A56">
      <w:pPr>
        <w:rPr>
          <w:rFonts w:ascii="Consolas" w:hAnsi="Consolas"/>
        </w:rPr>
      </w:pPr>
      <w:r w:rsidRPr="00C463D2">
        <w:rPr>
          <w:rFonts w:ascii="Consolas" w:hAnsi="Consolas"/>
        </w:rPr>
        <w:t>Enter  Type C for Client Scripts, Type S for server scripts, Type O for Other</w:t>
      </w:r>
    </w:p>
    <w:p w14:paraId="1B6E0F59" w14:textId="77777777" w:rsidR="007C1A56" w:rsidRPr="00C463D2" w:rsidRDefault="007C1A56" w:rsidP="007C1A56">
      <w:pPr>
        <w:rPr>
          <w:rFonts w:ascii="Consolas" w:hAnsi="Consolas"/>
        </w:rPr>
      </w:pPr>
    </w:p>
    <w:p w14:paraId="684F983B" w14:textId="77777777" w:rsidR="007C1A56" w:rsidRPr="00C463D2" w:rsidRDefault="007C1A56" w:rsidP="007C1A56">
      <w:pPr>
        <w:rPr>
          <w:rFonts w:ascii="Consolas" w:hAnsi="Consolas"/>
        </w:rPr>
      </w:pPr>
      <w:r w:rsidRPr="00C463D2">
        <w:rPr>
          <w:rFonts w:ascii="Consolas" w:hAnsi="Consolas"/>
        </w:rPr>
        <w:t xml:space="preserve">Prerequisites – what calculations, QA and other reports to run first </w:t>
      </w:r>
    </w:p>
    <w:p w14:paraId="508FF389" w14:textId="77777777" w:rsidR="007C1A56" w:rsidRPr="00C463D2" w:rsidRDefault="007C1A56" w:rsidP="007C1A56">
      <w:pPr>
        <w:rPr>
          <w:rFonts w:ascii="Consolas" w:hAnsi="Consolas"/>
        </w:rPr>
      </w:pPr>
    </w:p>
    <w:p w14:paraId="3D7EC262" w14:textId="77777777" w:rsidR="007C1A56" w:rsidRPr="004C60B1" w:rsidRDefault="007C1A56" w:rsidP="007C1A56">
      <w:pPr>
        <w:keepNext/>
        <w:keepLines/>
        <w:spacing w:before="40"/>
        <w:outlineLvl w:val="1"/>
        <w:rPr>
          <w:rFonts w:ascii="Consolas" w:eastAsiaTheme="majorEastAsia" w:hAnsi="Consolas" w:cstheme="majorBidi"/>
          <w:b/>
          <w:color w:val="000000" w:themeColor="text1"/>
          <w:sz w:val="24"/>
          <w:szCs w:val="26"/>
        </w:rPr>
      </w:pPr>
      <w:bookmarkStart w:id="799" w:name="_Toc10610923"/>
      <w:bookmarkStart w:id="800" w:name="_Toc10647317"/>
      <w:r w:rsidRPr="004C60B1">
        <w:rPr>
          <w:rFonts w:ascii="Consolas" w:eastAsiaTheme="majorEastAsia" w:hAnsi="Consolas" w:cstheme="majorBidi"/>
          <w:b/>
          <w:color w:val="000000" w:themeColor="text1"/>
          <w:sz w:val="24"/>
          <w:szCs w:val="26"/>
        </w:rPr>
        <w:t>Create Metadata Reports</w:t>
      </w:r>
      <w:bookmarkEnd w:id="799"/>
      <w:bookmarkEnd w:id="800"/>
    </w:p>
    <w:p w14:paraId="42F40DDB" w14:textId="77777777" w:rsidR="007C1A56" w:rsidRPr="00C463D2" w:rsidRDefault="007C1A56" w:rsidP="007C1A56">
      <w:pPr>
        <w:rPr>
          <w:rFonts w:ascii="Consolas" w:hAnsi="Consolas"/>
        </w:rPr>
      </w:pPr>
    </w:p>
    <w:p w14:paraId="27C465C0" w14:textId="77777777" w:rsidR="007C1A56" w:rsidRPr="00C463D2" w:rsidRDefault="007C1A56" w:rsidP="007C1A56">
      <w:pPr>
        <w:rPr>
          <w:rFonts w:ascii="Consolas" w:hAnsi="Consolas"/>
        </w:rPr>
      </w:pPr>
      <w:r w:rsidRPr="00C463D2">
        <w:rPr>
          <w:rFonts w:ascii="Consolas" w:hAnsi="Consolas"/>
        </w:rPr>
        <w:t xml:space="preserve">Prerequisites – what calculations, QA and other reports to run first </w:t>
      </w:r>
    </w:p>
    <w:p w14:paraId="34802C66" w14:textId="77777777" w:rsidR="007C1A56" w:rsidRPr="00C463D2" w:rsidRDefault="007C1A56" w:rsidP="007C1A56">
      <w:pPr>
        <w:rPr>
          <w:rFonts w:ascii="Consolas" w:hAnsi="Consolas"/>
        </w:rPr>
      </w:pPr>
      <w:r w:rsidRPr="00C463D2">
        <w:rPr>
          <w:rFonts w:ascii="Consolas" w:hAnsi="Consolas"/>
        </w:rPr>
        <w:t xml:space="preserve">What systems to have in selected set </w:t>
      </w:r>
    </w:p>
    <w:p w14:paraId="343420FE" w14:textId="77777777" w:rsidR="007C1A56" w:rsidRPr="00C463D2" w:rsidRDefault="007C1A56" w:rsidP="007C1A56">
      <w:pPr>
        <w:rPr>
          <w:rFonts w:ascii="Consolas" w:hAnsi="Consolas"/>
        </w:rPr>
      </w:pPr>
    </w:p>
    <w:p w14:paraId="4EE2853E" w14:textId="77777777" w:rsidR="007C1A56" w:rsidRPr="00C463D2" w:rsidRDefault="007C1A56" w:rsidP="007C1A56">
      <w:pPr>
        <w:rPr>
          <w:rFonts w:ascii="Consolas" w:hAnsi="Consolas"/>
        </w:rPr>
      </w:pPr>
      <w:r w:rsidRPr="00C463D2">
        <w:rPr>
          <w:rFonts w:ascii="Consolas" w:hAnsi="Consolas"/>
        </w:rPr>
        <w:t xml:space="preserve">Map metadata tables – with source data – attribute, tablecolumn, generated, </w:t>
      </w:r>
      <w:r w:rsidR="0004416B" w:rsidRPr="00C463D2">
        <w:rPr>
          <w:rFonts w:ascii="Consolas" w:hAnsi="Consolas"/>
        </w:rPr>
        <w:t>etc.</w:t>
      </w:r>
      <w:r w:rsidRPr="00C463D2">
        <w:rPr>
          <w:rFonts w:ascii="Consolas" w:hAnsi="Consolas"/>
        </w:rPr>
        <w:t xml:space="preserve"> for each table.</w:t>
      </w:r>
    </w:p>
    <w:p w14:paraId="631E749D" w14:textId="77777777" w:rsidR="007C1A56" w:rsidRPr="00C463D2" w:rsidRDefault="007C1A56" w:rsidP="007C1A56">
      <w:pPr>
        <w:rPr>
          <w:rFonts w:ascii="Consolas" w:hAnsi="Consolas"/>
        </w:rPr>
      </w:pPr>
    </w:p>
    <w:p w14:paraId="226C83C1" w14:textId="77777777" w:rsidR="007C1A56" w:rsidRPr="00C463D2" w:rsidRDefault="007C1A56" w:rsidP="007C1A56">
      <w:pPr>
        <w:rPr>
          <w:rFonts w:ascii="Consolas" w:hAnsi="Consolas"/>
        </w:rPr>
      </w:pPr>
      <w:r w:rsidRPr="00C463D2">
        <w:rPr>
          <w:rFonts w:ascii="Consolas" w:hAnsi="Consolas"/>
        </w:rPr>
        <w:t>Metadata diagram</w:t>
      </w:r>
    </w:p>
    <w:p w14:paraId="380738FD" w14:textId="77777777" w:rsidR="007C1A56" w:rsidRPr="00C463D2" w:rsidRDefault="007C1A56" w:rsidP="007C1A56">
      <w:pPr>
        <w:rPr>
          <w:rFonts w:ascii="Consolas" w:hAnsi="Consolas"/>
        </w:rPr>
      </w:pPr>
    </w:p>
    <w:p w14:paraId="08220C65" w14:textId="77777777" w:rsidR="007C1A56" w:rsidRPr="004C60B1" w:rsidRDefault="007C1A56" w:rsidP="007C1A56">
      <w:pPr>
        <w:rPr>
          <w:rFonts w:ascii="Consolas" w:hAnsi="Consolas"/>
          <w:sz w:val="24"/>
          <w:szCs w:val="24"/>
        </w:rPr>
      </w:pPr>
      <w:r w:rsidRPr="004C60B1">
        <w:rPr>
          <w:rFonts w:ascii="Consolas" w:eastAsiaTheme="majorEastAsia" w:hAnsi="Consolas" w:cstheme="majorBidi"/>
          <w:b/>
          <w:color w:val="000000" w:themeColor="text1"/>
          <w:sz w:val="24"/>
          <w:szCs w:val="24"/>
        </w:rPr>
        <w:t>NREPO-</w:t>
      </w:r>
      <w:r w:rsidR="0004416B" w:rsidRPr="004C60B1">
        <w:rPr>
          <w:rFonts w:ascii="Consolas" w:eastAsiaTheme="majorEastAsia" w:hAnsi="Consolas" w:cstheme="majorBidi"/>
          <w:b/>
          <w:color w:val="000000" w:themeColor="text1"/>
          <w:sz w:val="24"/>
          <w:szCs w:val="24"/>
        </w:rPr>
        <w:t>Style</w:t>
      </w:r>
      <w:r w:rsidRPr="004C60B1">
        <w:rPr>
          <w:rFonts w:ascii="Consolas" w:eastAsiaTheme="majorEastAsia" w:hAnsi="Consolas" w:cstheme="majorBidi"/>
          <w:b/>
          <w:color w:val="000000" w:themeColor="text1"/>
          <w:sz w:val="24"/>
          <w:szCs w:val="24"/>
        </w:rPr>
        <w:t xml:space="preserve"> Metadata Reports</w:t>
      </w:r>
      <w:r w:rsidRPr="004C60B1">
        <w:rPr>
          <w:rFonts w:ascii="Consolas" w:hAnsi="Consolas"/>
          <w:color w:val="000000" w:themeColor="text1"/>
          <w:sz w:val="24"/>
          <w:szCs w:val="24"/>
        </w:rPr>
        <w:t xml:space="preserve"> </w:t>
      </w:r>
    </w:p>
    <w:p w14:paraId="1D4220F0" w14:textId="77777777" w:rsidR="007C1A56" w:rsidRPr="00C463D2" w:rsidRDefault="007C1A56" w:rsidP="007C1A56">
      <w:pPr>
        <w:rPr>
          <w:rFonts w:ascii="Consolas" w:hAnsi="Consolas"/>
        </w:rPr>
      </w:pPr>
      <w:r w:rsidRPr="00C463D2">
        <w:rPr>
          <w:rFonts w:ascii="Consolas" w:hAnsi="Consolas"/>
        </w:rPr>
        <w:t>– published reports on various websites – list these.</w:t>
      </w:r>
    </w:p>
    <w:p w14:paraId="0CF64B0B" w14:textId="77777777" w:rsidR="007C1A56" w:rsidRPr="00C463D2" w:rsidRDefault="007C1A56" w:rsidP="007C1A56">
      <w:pPr>
        <w:rPr>
          <w:rFonts w:ascii="Consolas" w:hAnsi="Consolas"/>
        </w:rPr>
      </w:pPr>
      <w:r w:rsidRPr="00C463D2">
        <w:rPr>
          <w:rFonts w:ascii="Consolas" w:hAnsi="Consolas"/>
        </w:rPr>
        <w:t>How to best format these – George instructions.</w:t>
      </w:r>
    </w:p>
    <w:p w14:paraId="5FA98CC8" w14:textId="77777777" w:rsidR="007C1A56" w:rsidRPr="00C463D2" w:rsidRDefault="007C1A56" w:rsidP="007C1A56">
      <w:pPr>
        <w:rPr>
          <w:rFonts w:ascii="Consolas" w:hAnsi="Consolas"/>
        </w:rPr>
      </w:pPr>
    </w:p>
    <w:p w14:paraId="068ABFCF" w14:textId="77777777" w:rsidR="007C1A56" w:rsidRPr="004C60B1" w:rsidRDefault="007C1A56" w:rsidP="007C1A56">
      <w:pPr>
        <w:keepNext/>
        <w:keepLines/>
        <w:spacing w:before="40"/>
        <w:outlineLvl w:val="1"/>
        <w:rPr>
          <w:rFonts w:ascii="Consolas" w:eastAsiaTheme="majorEastAsia" w:hAnsi="Consolas" w:cstheme="majorBidi"/>
          <w:b/>
          <w:color w:val="000000" w:themeColor="text1"/>
          <w:sz w:val="24"/>
          <w:szCs w:val="26"/>
        </w:rPr>
      </w:pPr>
      <w:bookmarkStart w:id="801" w:name="_Toc10610924"/>
      <w:bookmarkStart w:id="802" w:name="_Toc10647318"/>
      <w:r w:rsidRPr="004C60B1">
        <w:rPr>
          <w:rFonts w:ascii="Consolas" w:eastAsiaTheme="majorEastAsia" w:hAnsi="Consolas" w:cstheme="majorBidi"/>
          <w:b/>
          <w:color w:val="000000" w:themeColor="text1"/>
          <w:sz w:val="24"/>
          <w:szCs w:val="26"/>
        </w:rPr>
        <w:t>CmpMod Reports</w:t>
      </w:r>
      <w:bookmarkEnd w:id="801"/>
      <w:bookmarkEnd w:id="802"/>
    </w:p>
    <w:p w14:paraId="13ED11F0" w14:textId="77777777" w:rsidR="007C1A56" w:rsidRPr="00C463D2" w:rsidRDefault="007C1A56" w:rsidP="007C1A56">
      <w:pPr>
        <w:keepNext/>
        <w:keepLines/>
        <w:spacing w:before="40"/>
        <w:outlineLvl w:val="2"/>
        <w:rPr>
          <w:rFonts w:ascii="Consolas" w:eastAsiaTheme="majorEastAsia" w:hAnsi="Consolas" w:cstheme="majorBidi"/>
          <w:b/>
          <w:color w:val="000000" w:themeColor="text1"/>
          <w:sz w:val="24"/>
          <w:szCs w:val="24"/>
        </w:rPr>
      </w:pPr>
    </w:p>
    <w:p w14:paraId="08D5DE56" w14:textId="77777777" w:rsidR="007C1A56" w:rsidRPr="00C463D2" w:rsidRDefault="007C1A56" w:rsidP="007C1A56">
      <w:pPr>
        <w:keepNext/>
        <w:keepLines/>
        <w:spacing w:before="40"/>
        <w:outlineLvl w:val="2"/>
        <w:rPr>
          <w:rFonts w:ascii="Consolas" w:eastAsiaTheme="majorEastAsia" w:hAnsi="Consolas" w:cstheme="majorBidi"/>
          <w:b/>
          <w:color w:val="000000" w:themeColor="text1"/>
          <w:sz w:val="24"/>
          <w:szCs w:val="24"/>
        </w:rPr>
      </w:pPr>
      <w:bookmarkStart w:id="803" w:name="_Toc10610925"/>
      <w:bookmarkStart w:id="804" w:name="_Toc10647319"/>
      <w:r w:rsidRPr="00C463D2">
        <w:rPr>
          <w:rFonts w:ascii="Consolas" w:eastAsiaTheme="majorEastAsia" w:hAnsi="Consolas" w:cstheme="majorBidi"/>
          <w:b/>
          <w:color w:val="000000" w:themeColor="text1"/>
          <w:sz w:val="24"/>
          <w:szCs w:val="24"/>
        </w:rPr>
        <w:t>QA Reports</w:t>
      </w:r>
      <w:bookmarkEnd w:id="803"/>
      <w:bookmarkEnd w:id="804"/>
    </w:p>
    <w:p w14:paraId="0FBF3AEC" w14:textId="77777777" w:rsidR="007C1A56" w:rsidRPr="00C463D2" w:rsidRDefault="007C1A56" w:rsidP="007C1A56">
      <w:pPr>
        <w:rPr>
          <w:rFonts w:ascii="Consolas" w:hAnsi="Consolas"/>
        </w:rPr>
      </w:pPr>
    </w:p>
    <w:p w14:paraId="3644339F" w14:textId="77777777" w:rsidR="007C1A56" w:rsidRPr="00C463D2" w:rsidRDefault="0004416B" w:rsidP="007C1A56">
      <w:pPr>
        <w:rPr>
          <w:rFonts w:ascii="Consolas" w:hAnsi="Consolas"/>
        </w:rPr>
      </w:pPr>
      <w:r w:rsidRPr="00C463D2">
        <w:rPr>
          <w:rFonts w:ascii="Consolas" w:hAnsi="Consolas"/>
        </w:rPr>
        <w:t>Style</w:t>
      </w:r>
      <w:r w:rsidR="007C1A56" w:rsidRPr="00C463D2">
        <w:rPr>
          <w:rFonts w:ascii="Consolas" w:hAnsi="Consolas"/>
        </w:rPr>
        <w:t xml:space="preserve"> Metadata Reports – pdf’s for websites </w:t>
      </w:r>
    </w:p>
    <w:p w14:paraId="717D23F7" w14:textId="77777777" w:rsidR="007C1A56" w:rsidRPr="00C463D2" w:rsidRDefault="007C1A56" w:rsidP="007C1A56">
      <w:pPr>
        <w:rPr>
          <w:rFonts w:ascii="Consolas" w:hAnsi="Consolas"/>
        </w:rPr>
      </w:pPr>
      <w:r w:rsidRPr="00C463D2">
        <w:rPr>
          <w:rFonts w:ascii="Consolas" w:hAnsi="Consolas"/>
        </w:rPr>
        <w:t>How to generate using George’s instructions</w:t>
      </w:r>
    </w:p>
    <w:p w14:paraId="68D9A653" w14:textId="77777777" w:rsidR="007C1A56" w:rsidRPr="00C463D2" w:rsidRDefault="007C1A56" w:rsidP="007C1A56">
      <w:pPr>
        <w:keepNext/>
        <w:keepLines/>
        <w:spacing w:before="40"/>
        <w:outlineLvl w:val="1"/>
        <w:rPr>
          <w:rFonts w:ascii="Consolas" w:eastAsiaTheme="majorEastAsia" w:hAnsi="Consolas" w:cstheme="majorBidi"/>
          <w:b/>
          <w:color w:val="000000" w:themeColor="text1"/>
          <w:sz w:val="26"/>
          <w:szCs w:val="26"/>
        </w:rPr>
      </w:pPr>
    </w:p>
    <w:p w14:paraId="00CEB811" w14:textId="77777777" w:rsidR="007C1A56" w:rsidRPr="00C463D2" w:rsidRDefault="007C1A56" w:rsidP="004C60B1">
      <w:pPr>
        <w:pStyle w:val="Heading1"/>
      </w:pPr>
      <w:bookmarkStart w:id="805" w:name="_Toc10610926"/>
      <w:bookmarkStart w:id="806" w:name="_Toc10647320"/>
      <w:r w:rsidRPr="00C463D2">
        <w:t>SSURGO processes.</w:t>
      </w:r>
      <w:bookmarkEnd w:id="805"/>
      <w:bookmarkEnd w:id="806"/>
    </w:p>
    <w:p w14:paraId="15780599" w14:textId="77777777" w:rsidR="007C1A56" w:rsidRDefault="007C1A56" w:rsidP="007C1A56">
      <w:pPr>
        <w:rPr>
          <w:rFonts w:ascii="Consolas" w:hAnsi="Consolas"/>
        </w:rPr>
      </w:pPr>
    </w:p>
    <w:p w14:paraId="387B7282" w14:textId="77777777" w:rsidR="007C1A56" w:rsidRPr="00C463D2" w:rsidRDefault="007C1A56" w:rsidP="007C1A56">
      <w:pPr>
        <w:rPr>
          <w:rFonts w:ascii="Consolas" w:hAnsi="Consolas"/>
        </w:rPr>
      </w:pPr>
      <w:r w:rsidRPr="00C463D2">
        <w:rPr>
          <w:rFonts w:ascii="Consolas" w:hAnsi="Consolas"/>
        </w:rPr>
        <w:t>Create  SSURGO tables</w:t>
      </w:r>
    </w:p>
    <w:p w14:paraId="72E4C5D8" w14:textId="77777777" w:rsidR="007C1A56" w:rsidRPr="00C463D2" w:rsidRDefault="007C1A56" w:rsidP="007C1A56">
      <w:pPr>
        <w:keepNext/>
        <w:keepLines/>
        <w:spacing w:before="40"/>
        <w:outlineLvl w:val="1"/>
        <w:rPr>
          <w:rFonts w:ascii="Consolas" w:eastAsiaTheme="majorEastAsia" w:hAnsi="Consolas" w:cstheme="majorBidi"/>
          <w:b/>
          <w:color w:val="000000" w:themeColor="text1"/>
          <w:sz w:val="26"/>
          <w:szCs w:val="26"/>
        </w:rPr>
      </w:pPr>
      <w:bookmarkStart w:id="807" w:name="_Toc10610927"/>
      <w:bookmarkStart w:id="808" w:name="_Toc10647321"/>
      <w:r w:rsidRPr="00C463D2">
        <w:rPr>
          <w:rFonts w:ascii="Consolas" w:eastAsiaTheme="majorEastAsia" w:hAnsi="Consolas" w:cstheme="majorBidi"/>
          <w:b/>
          <w:color w:val="000000" w:themeColor="text1"/>
          <w:sz w:val="26"/>
          <w:szCs w:val="26"/>
        </w:rPr>
        <w:t>Pedon PC process.</w:t>
      </w:r>
      <w:bookmarkEnd w:id="807"/>
      <w:bookmarkEnd w:id="808"/>
    </w:p>
    <w:p w14:paraId="4D86E51B" w14:textId="77777777" w:rsidR="007C1A56" w:rsidRPr="00C463D2" w:rsidRDefault="007C1A56" w:rsidP="007C1A56">
      <w:pPr>
        <w:rPr>
          <w:rFonts w:ascii="Consolas" w:hAnsi="Consolas"/>
        </w:rPr>
      </w:pPr>
    </w:p>
    <w:p w14:paraId="4B101D8A" w14:textId="77777777" w:rsidR="007C1A56" w:rsidRPr="00C463D2" w:rsidRDefault="007C1A56" w:rsidP="007C1A56">
      <w:pPr>
        <w:keepNext/>
        <w:keepLines/>
        <w:spacing w:before="40"/>
        <w:outlineLvl w:val="1"/>
        <w:rPr>
          <w:rFonts w:ascii="Consolas" w:eastAsiaTheme="majorEastAsia" w:hAnsi="Consolas" w:cstheme="majorBidi"/>
          <w:b/>
          <w:color w:val="000000" w:themeColor="text1"/>
          <w:sz w:val="26"/>
          <w:szCs w:val="26"/>
        </w:rPr>
      </w:pPr>
      <w:bookmarkStart w:id="809" w:name="_Toc10610928"/>
      <w:bookmarkStart w:id="810" w:name="_Toc10647322"/>
      <w:r w:rsidRPr="00C463D2">
        <w:rPr>
          <w:rFonts w:ascii="Consolas" w:eastAsiaTheme="majorEastAsia" w:hAnsi="Consolas" w:cstheme="majorBidi"/>
          <w:b/>
          <w:color w:val="000000" w:themeColor="text1"/>
          <w:sz w:val="26"/>
          <w:szCs w:val="26"/>
        </w:rPr>
        <w:t>Other tables:</w:t>
      </w:r>
      <w:bookmarkEnd w:id="809"/>
      <w:bookmarkEnd w:id="810"/>
    </w:p>
    <w:p w14:paraId="444A2414" w14:textId="77777777" w:rsidR="007C1A56" w:rsidRPr="00C463D2" w:rsidRDefault="007C1A56" w:rsidP="007C1A56">
      <w:pPr>
        <w:rPr>
          <w:rFonts w:ascii="Consolas" w:hAnsi="Consolas"/>
        </w:rPr>
      </w:pPr>
      <w:r w:rsidRPr="00C463D2">
        <w:rPr>
          <w:rFonts w:ascii="Consolas" w:hAnsi="Consolas"/>
        </w:rPr>
        <w:t>Locks – tablename_l</w:t>
      </w:r>
    </w:p>
    <w:p w14:paraId="6B56F126" w14:textId="77777777" w:rsidR="007C1A56" w:rsidRPr="00C463D2" w:rsidRDefault="0004416B" w:rsidP="007C1A56">
      <w:pPr>
        <w:rPr>
          <w:rFonts w:ascii="Consolas" w:hAnsi="Consolas"/>
        </w:rPr>
      </w:pPr>
      <w:r>
        <w:rPr>
          <w:rFonts w:ascii="Consolas" w:hAnsi="Consolas"/>
        </w:rPr>
        <w:t xml:space="preserve">Downloads - </w:t>
      </w:r>
      <w:r w:rsidR="007C1A56" w:rsidRPr="00C463D2">
        <w:rPr>
          <w:rFonts w:ascii="Consolas" w:hAnsi="Consolas"/>
        </w:rPr>
        <w:t>tablename_d</w:t>
      </w:r>
    </w:p>
    <w:p w14:paraId="016E2F80" w14:textId="77777777" w:rsidR="007C1A56" w:rsidRPr="00C463D2" w:rsidRDefault="0004416B" w:rsidP="007C1A56">
      <w:pPr>
        <w:rPr>
          <w:rFonts w:ascii="Consolas" w:hAnsi="Consolas"/>
        </w:rPr>
      </w:pPr>
      <w:r w:rsidRPr="00C463D2">
        <w:rPr>
          <w:rFonts w:ascii="Consolas" w:hAnsi="Consolas"/>
        </w:rPr>
        <w:lastRenderedPageBreak/>
        <w:t xml:space="preserve">Deletes – </w:t>
      </w:r>
      <w:r w:rsidR="007C1A56" w:rsidRPr="00C463D2">
        <w:rPr>
          <w:rFonts w:ascii="Consolas" w:hAnsi="Consolas"/>
        </w:rPr>
        <w:t xml:space="preserve">Tablename_x </w:t>
      </w:r>
    </w:p>
    <w:p w14:paraId="7B20FC2A" w14:textId="77777777" w:rsidR="007C1A56" w:rsidRPr="00C463D2" w:rsidRDefault="007C1A56" w:rsidP="007C1A56">
      <w:pPr>
        <w:rPr>
          <w:rFonts w:ascii="Consolas" w:hAnsi="Consolas"/>
        </w:rPr>
      </w:pPr>
    </w:p>
    <w:p w14:paraId="3B76E014" w14:textId="77777777" w:rsidR="007C1A56" w:rsidRPr="00C463D2" w:rsidRDefault="007C1A56" w:rsidP="007C1A56">
      <w:pPr>
        <w:rPr>
          <w:rFonts w:ascii="Consolas" w:hAnsi="Consolas"/>
        </w:rPr>
      </w:pPr>
      <w:r w:rsidRPr="00C463D2">
        <w:rPr>
          <w:rFonts w:ascii="Consolas" w:hAnsi="Consolas"/>
        </w:rPr>
        <w:t>When to create these and indexes on each</w:t>
      </w:r>
    </w:p>
    <w:p w14:paraId="5A7F3834" w14:textId="77777777" w:rsidR="007C1A56" w:rsidRPr="00C463D2" w:rsidRDefault="007C1A56" w:rsidP="007C1A56">
      <w:pPr>
        <w:rPr>
          <w:rFonts w:ascii="Consolas" w:hAnsi="Consolas"/>
        </w:rPr>
      </w:pPr>
      <w:r w:rsidRPr="00C463D2">
        <w:rPr>
          <w:rFonts w:ascii="Consolas" w:hAnsi="Consolas"/>
        </w:rPr>
        <w:t>Settings – visible, selectable, editable, tabserveronly – any other setting???</w:t>
      </w:r>
    </w:p>
    <w:p w14:paraId="5D9C1408" w14:textId="77777777" w:rsidR="007C1A56" w:rsidRPr="00C463D2" w:rsidRDefault="007C1A56" w:rsidP="007C1A56">
      <w:pPr>
        <w:rPr>
          <w:rFonts w:ascii="Consolas" w:hAnsi="Consolas"/>
        </w:rPr>
      </w:pPr>
    </w:p>
    <w:p w14:paraId="47B95B63" w14:textId="77777777" w:rsidR="00AC050B" w:rsidRPr="001A37A2" w:rsidRDefault="00AC050B" w:rsidP="001A37A2">
      <w:pPr>
        <w:rPr>
          <w:rFonts w:ascii="Consolas" w:hAnsi="Consolas"/>
          <w:sz w:val="24"/>
          <w:szCs w:val="24"/>
        </w:rPr>
      </w:pPr>
    </w:p>
    <w:sectPr w:rsidR="00AC050B" w:rsidRPr="001A37A2">
      <w:headerReference w:type="default" r:id="rId20"/>
      <w:footerReference w:type="default" r:id="rId21"/>
      <w:pgSz w:w="12240" w:h="15840"/>
      <w:pgMar w:top="1500" w:right="1400" w:bottom="280" w:left="13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Tan, Ann - NRCS, Arcata, CA" w:date="2019-07-30T15:54:00Z" w:initials="TA-NAC">
    <w:p w14:paraId="3BA3976E" w14:textId="7F5CE3CA" w:rsidR="00FB0653" w:rsidRDefault="00FB0653">
      <w:pPr>
        <w:pStyle w:val="CommentText"/>
      </w:pPr>
      <w:r>
        <w:rPr>
          <w:rStyle w:val="CommentReference"/>
        </w:rPr>
        <w:annotationRef/>
      </w:r>
      <w:r>
        <w:t xml:space="preserve">Look that up in the notes. </w:t>
      </w:r>
    </w:p>
  </w:comment>
  <w:comment w:id="377" w:author="Tan, Ann - NRCS, Arcata, CA" w:date="2019-08-09T12:38:00Z" w:initials="TA-NAC">
    <w:p w14:paraId="40CAB5DC" w14:textId="47CFC181" w:rsidR="00FB0653" w:rsidRDefault="00FB0653">
      <w:pPr>
        <w:pStyle w:val="CommentText"/>
      </w:pPr>
      <w:r>
        <w:rPr>
          <w:rStyle w:val="CommentReference"/>
        </w:rPr>
        <w:annotationRef/>
      </w:r>
      <w:r>
        <w:t>Segmented data model</w:t>
      </w:r>
    </w:p>
  </w:comment>
  <w:comment w:id="378" w:author="Tan, Ann - NRCS, Arcata, CA" w:date="2019-07-30T15:30:00Z" w:initials="TA-NAC">
    <w:p w14:paraId="34F17B47" w14:textId="4F8CC08E" w:rsidR="00FB0653" w:rsidRDefault="00FB0653">
      <w:pPr>
        <w:pStyle w:val="CommentText"/>
      </w:pPr>
      <w:r>
        <w:rPr>
          <w:rStyle w:val="CommentReference"/>
        </w:rPr>
        <w:annotationRef/>
      </w:r>
      <w:proofErr w:type="gramStart"/>
      <w:r>
        <w:t>So</w:t>
      </w:r>
      <w:proofErr w:type="gramEnd"/>
      <w:r>
        <w:t xml:space="preserve"> this will be changed in 7.4</w:t>
      </w:r>
    </w:p>
  </w:comment>
  <w:comment w:id="379" w:author="Tan, Ann - NRCS, Arcata, CA" w:date="2019-08-09T12:44:00Z" w:initials="TA-NAC">
    <w:p w14:paraId="4A536AD0" w14:textId="505FD34A" w:rsidR="00FB0653" w:rsidRDefault="00FB0653">
      <w:pPr>
        <w:pStyle w:val="CommentText"/>
      </w:pPr>
      <w:r>
        <w:rPr>
          <w:rStyle w:val="CommentReference"/>
        </w:rPr>
        <w:annotationRef/>
      </w:r>
      <w:r>
        <w:t>All the keys are connected somewhere</w:t>
      </w:r>
    </w:p>
  </w:comment>
  <w:comment w:id="613" w:author="Tan, Ann - NRCS, Arcata, CA" w:date="2019-07-23T10:26:00Z" w:initials="TA-NAC">
    <w:p w14:paraId="59A2841F" w14:textId="77777777" w:rsidR="00FB0653" w:rsidRDefault="00FB0653">
      <w:pPr>
        <w:pStyle w:val="CommentText"/>
      </w:pPr>
      <w:r>
        <w:rPr>
          <w:rStyle w:val="CommentReference"/>
        </w:rPr>
        <w:annotationRef/>
      </w:r>
      <w:r>
        <w:t>Probably obsolete. Might get rid of column “Ordering”</w:t>
      </w:r>
    </w:p>
  </w:comment>
  <w:comment w:id="614" w:author="Tan, Ann - NRCS, Arcata, CA" w:date="2019-07-23T10:27:00Z" w:initials="TA-NAC">
    <w:p w14:paraId="4AB38A07" w14:textId="77777777" w:rsidR="00FB0653" w:rsidRDefault="00FB0653">
      <w:pPr>
        <w:pStyle w:val="CommentText"/>
      </w:pPr>
      <w:r>
        <w:rPr>
          <w:rStyle w:val="CommentReference"/>
        </w:rPr>
        <w:annotationRef/>
      </w:r>
      <w:r>
        <w:t>Might get rid of column “Ordering”</w:t>
      </w:r>
    </w:p>
  </w:comment>
  <w:comment w:id="623" w:author="Tan, Ann - NRCS, Arcata, CA" w:date="2019-08-01T14:59:00Z" w:initials="TA-NAC">
    <w:p w14:paraId="1A71FF83" w14:textId="77777777" w:rsidR="00FB0653" w:rsidRDefault="00FB0653" w:rsidP="00887761">
      <w:pPr>
        <w:widowControl/>
        <w:adjustRightInd w:val="0"/>
        <w:rPr>
          <w:rFonts w:eastAsiaTheme="minorHAnsi"/>
          <w:color w:val="666666"/>
          <w:sz w:val="18"/>
          <w:szCs w:val="18"/>
        </w:rPr>
      </w:pPr>
      <w:r>
        <w:rPr>
          <w:rStyle w:val="CommentReference"/>
        </w:rPr>
        <w:annotationRef/>
      </w:r>
      <w:r>
        <w:rPr>
          <w:rFonts w:eastAsiaTheme="minorHAnsi"/>
          <w:color w:val="666666"/>
          <w:sz w:val="18"/>
          <w:szCs w:val="18"/>
        </w:rPr>
        <w:t>The rules for the format of regular identifiers depend on the database compatibility level. This level can be set by</w:t>
      </w:r>
    </w:p>
    <w:p w14:paraId="2263FB84" w14:textId="77777777" w:rsidR="00FB0653" w:rsidRDefault="00FB0653" w:rsidP="00887761">
      <w:pPr>
        <w:widowControl/>
        <w:adjustRightInd w:val="0"/>
        <w:rPr>
          <w:rFonts w:eastAsiaTheme="minorHAnsi"/>
          <w:color w:val="666666"/>
          <w:sz w:val="18"/>
          <w:szCs w:val="18"/>
        </w:rPr>
      </w:pPr>
      <w:r>
        <w:rPr>
          <w:rFonts w:eastAsiaTheme="minorHAnsi"/>
          <w:color w:val="666666"/>
          <w:sz w:val="18"/>
          <w:szCs w:val="18"/>
        </w:rPr>
        <w:t xml:space="preserve">using </w:t>
      </w:r>
      <w:proofErr w:type="spellStart"/>
      <w:r>
        <w:rPr>
          <w:rFonts w:eastAsiaTheme="minorHAnsi"/>
          <w:color w:val="666666"/>
          <w:sz w:val="18"/>
          <w:szCs w:val="18"/>
        </w:rPr>
        <w:t>sp_dbcmptlevel</w:t>
      </w:r>
      <w:proofErr w:type="spellEnd"/>
      <w:r>
        <w:rPr>
          <w:rFonts w:eastAsiaTheme="minorHAnsi"/>
          <w:color w:val="666666"/>
          <w:sz w:val="18"/>
          <w:szCs w:val="18"/>
        </w:rPr>
        <w:t>. When the compatibility level is 90, the following rules apply:</w:t>
      </w:r>
    </w:p>
    <w:p w14:paraId="70B4AFE5" w14:textId="77777777" w:rsidR="00FB0653" w:rsidRDefault="00FB0653" w:rsidP="00887761">
      <w:pPr>
        <w:widowControl/>
        <w:adjustRightInd w:val="0"/>
        <w:rPr>
          <w:rFonts w:eastAsiaTheme="minorHAnsi"/>
          <w:color w:val="666666"/>
          <w:sz w:val="18"/>
          <w:szCs w:val="18"/>
        </w:rPr>
      </w:pPr>
      <w:r>
        <w:rPr>
          <w:rFonts w:eastAsiaTheme="minorHAnsi"/>
          <w:color w:val="666666"/>
          <w:sz w:val="18"/>
          <w:szCs w:val="18"/>
        </w:rPr>
        <w:t>The first character must be one of the following:</w:t>
      </w:r>
    </w:p>
    <w:p w14:paraId="5ECCE631" w14:textId="77777777" w:rsidR="00FB0653" w:rsidRDefault="00FB0653" w:rsidP="00887761">
      <w:pPr>
        <w:widowControl/>
        <w:adjustRightInd w:val="0"/>
        <w:rPr>
          <w:rFonts w:eastAsiaTheme="minorHAnsi"/>
          <w:color w:val="666666"/>
          <w:sz w:val="18"/>
          <w:szCs w:val="18"/>
        </w:rPr>
      </w:pPr>
      <w:r>
        <w:rPr>
          <w:rFonts w:eastAsiaTheme="minorHAnsi"/>
          <w:color w:val="666666"/>
          <w:sz w:val="18"/>
          <w:szCs w:val="18"/>
        </w:rPr>
        <w:t>A letter as defined by the Unicode Standard 3.2. The Unicode definition of letters includes Latin characters from a</w:t>
      </w:r>
    </w:p>
    <w:p w14:paraId="75A7C555" w14:textId="77777777" w:rsidR="00FB0653" w:rsidRDefault="00FB0653" w:rsidP="00887761">
      <w:pPr>
        <w:widowControl/>
        <w:adjustRightInd w:val="0"/>
        <w:rPr>
          <w:rFonts w:eastAsiaTheme="minorHAnsi"/>
          <w:color w:val="666666"/>
          <w:sz w:val="18"/>
          <w:szCs w:val="18"/>
        </w:rPr>
      </w:pPr>
      <w:r>
        <w:rPr>
          <w:rFonts w:eastAsiaTheme="minorHAnsi"/>
          <w:color w:val="666666"/>
          <w:sz w:val="18"/>
          <w:szCs w:val="18"/>
        </w:rPr>
        <w:t xml:space="preserve">through z, from A through Z, </w:t>
      </w:r>
      <w:proofErr w:type="gramStart"/>
      <w:r>
        <w:rPr>
          <w:rFonts w:eastAsiaTheme="minorHAnsi"/>
          <w:color w:val="666666"/>
          <w:sz w:val="18"/>
          <w:szCs w:val="18"/>
        </w:rPr>
        <w:t>and also</w:t>
      </w:r>
      <w:proofErr w:type="gramEnd"/>
      <w:r>
        <w:rPr>
          <w:rFonts w:eastAsiaTheme="minorHAnsi"/>
          <w:color w:val="666666"/>
          <w:sz w:val="18"/>
          <w:szCs w:val="18"/>
        </w:rPr>
        <w:t xml:space="preserve"> letter characters from other languages.</w:t>
      </w:r>
    </w:p>
    <w:p w14:paraId="404A3E6C" w14:textId="77777777" w:rsidR="00FB0653" w:rsidRDefault="00FB0653" w:rsidP="00887761">
      <w:pPr>
        <w:widowControl/>
        <w:adjustRightInd w:val="0"/>
        <w:rPr>
          <w:rFonts w:eastAsiaTheme="minorHAnsi"/>
          <w:color w:val="666666"/>
          <w:sz w:val="18"/>
          <w:szCs w:val="18"/>
        </w:rPr>
      </w:pPr>
      <w:r>
        <w:rPr>
          <w:rFonts w:eastAsiaTheme="minorHAnsi"/>
          <w:color w:val="666666"/>
          <w:sz w:val="18"/>
          <w:szCs w:val="18"/>
        </w:rPr>
        <w:t>The underscore (_), at sign (@), or number sign (#).</w:t>
      </w:r>
    </w:p>
    <w:p w14:paraId="7B49887A" w14:textId="77777777" w:rsidR="00FB0653" w:rsidRDefault="00FB0653" w:rsidP="00887761">
      <w:pPr>
        <w:widowControl/>
        <w:adjustRightInd w:val="0"/>
        <w:rPr>
          <w:rFonts w:eastAsiaTheme="minorHAnsi"/>
          <w:color w:val="666666"/>
          <w:sz w:val="18"/>
          <w:szCs w:val="18"/>
        </w:rPr>
      </w:pPr>
      <w:r>
        <w:rPr>
          <w:rFonts w:eastAsiaTheme="minorHAnsi"/>
          <w:color w:val="666666"/>
          <w:sz w:val="18"/>
          <w:szCs w:val="18"/>
        </w:rPr>
        <w:t>Certain symbols at the beginning of an identifier have special meaning in SQL Server. A regular identifier that</w:t>
      </w:r>
    </w:p>
    <w:p w14:paraId="4F05A8F4" w14:textId="77777777" w:rsidR="00FB0653" w:rsidRDefault="00FB0653" w:rsidP="00887761">
      <w:pPr>
        <w:widowControl/>
        <w:adjustRightInd w:val="0"/>
        <w:rPr>
          <w:rFonts w:eastAsiaTheme="minorHAnsi"/>
          <w:color w:val="666666"/>
          <w:sz w:val="18"/>
          <w:szCs w:val="18"/>
        </w:rPr>
      </w:pPr>
      <w:r>
        <w:rPr>
          <w:rFonts w:eastAsiaTheme="minorHAnsi"/>
          <w:color w:val="666666"/>
          <w:sz w:val="18"/>
          <w:szCs w:val="18"/>
        </w:rPr>
        <w:t>starts with the at sign always denotes a local variable or parameter and cannot be used as the name of any other</w:t>
      </w:r>
    </w:p>
    <w:p w14:paraId="272F8391" w14:textId="77777777" w:rsidR="00FB0653" w:rsidRDefault="00FB0653" w:rsidP="00887761">
      <w:pPr>
        <w:widowControl/>
        <w:adjustRightInd w:val="0"/>
        <w:rPr>
          <w:rFonts w:eastAsiaTheme="minorHAnsi"/>
          <w:color w:val="666666"/>
          <w:sz w:val="18"/>
          <w:szCs w:val="18"/>
        </w:rPr>
      </w:pPr>
      <w:r>
        <w:rPr>
          <w:rFonts w:eastAsiaTheme="minorHAnsi"/>
          <w:color w:val="666666"/>
          <w:sz w:val="18"/>
          <w:szCs w:val="18"/>
        </w:rPr>
        <w:t>type of object. An identifier that starts with a number sign denotes a temporary table or procedure. An identifier</w:t>
      </w:r>
    </w:p>
    <w:p w14:paraId="64D70CDE" w14:textId="77777777" w:rsidR="00FB0653" w:rsidRDefault="00FB0653" w:rsidP="00887761">
      <w:pPr>
        <w:widowControl/>
        <w:adjustRightInd w:val="0"/>
        <w:rPr>
          <w:rFonts w:eastAsiaTheme="minorHAnsi"/>
          <w:color w:val="666666"/>
          <w:sz w:val="18"/>
          <w:szCs w:val="18"/>
        </w:rPr>
      </w:pPr>
      <w:r>
        <w:rPr>
          <w:rFonts w:eastAsiaTheme="minorHAnsi"/>
          <w:color w:val="666666"/>
          <w:sz w:val="18"/>
          <w:szCs w:val="18"/>
        </w:rPr>
        <w:t>that starts with double number signs (##) denotes a global temporary object. Although the number sign or double</w:t>
      </w:r>
    </w:p>
    <w:p w14:paraId="29158D85" w14:textId="77777777" w:rsidR="00FB0653" w:rsidRDefault="00FB0653" w:rsidP="00887761">
      <w:pPr>
        <w:widowControl/>
        <w:adjustRightInd w:val="0"/>
        <w:rPr>
          <w:rFonts w:eastAsiaTheme="minorHAnsi"/>
          <w:color w:val="666666"/>
          <w:sz w:val="18"/>
          <w:szCs w:val="18"/>
        </w:rPr>
      </w:pPr>
      <w:r>
        <w:rPr>
          <w:rFonts w:eastAsiaTheme="minorHAnsi"/>
          <w:color w:val="666666"/>
          <w:sz w:val="18"/>
          <w:szCs w:val="18"/>
        </w:rPr>
        <w:t>number sign characters can be used to begin the names of other types of objects, we do not recommend this</w:t>
      </w:r>
    </w:p>
    <w:p w14:paraId="3AE2FE3C" w14:textId="77777777" w:rsidR="00FB0653" w:rsidRDefault="00FB0653" w:rsidP="00887761">
      <w:pPr>
        <w:widowControl/>
        <w:adjustRightInd w:val="0"/>
        <w:rPr>
          <w:rFonts w:eastAsiaTheme="minorHAnsi"/>
          <w:color w:val="666666"/>
          <w:sz w:val="18"/>
          <w:szCs w:val="18"/>
        </w:rPr>
      </w:pPr>
      <w:r>
        <w:rPr>
          <w:rFonts w:eastAsiaTheme="minorHAnsi"/>
          <w:color w:val="666666"/>
          <w:sz w:val="18"/>
          <w:szCs w:val="18"/>
        </w:rPr>
        <w:t>practice.</w:t>
      </w:r>
    </w:p>
    <w:p w14:paraId="3140123F" w14:textId="77777777" w:rsidR="00FB0653" w:rsidRDefault="00FB0653" w:rsidP="00887761">
      <w:pPr>
        <w:widowControl/>
        <w:adjustRightInd w:val="0"/>
        <w:rPr>
          <w:rFonts w:eastAsiaTheme="minorHAnsi"/>
          <w:color w:val="666666"/>
          <w:sz w:val="18"/>
          <w:szCs w:val="18"/>
        </w:rPr>
      </w:pPr>
      <w:r>
        <w:rPr>
          <w:rFonts w:eastAsiaTheme="minorHAnsi"/>
          <w:color w:val="666666"/>
          <w:sz w:val="18"/>
          <w:szCs w:val="18"/>
        </w:rPr>
        <w:t>Some Transact-SQL functions have names that start with double at signs (@@). To avoid confusion with these</w:t>
      </w:r>
    </w:p>
    <w:p w14:paraId="0208DB8C" w14:textId="77777777" w:rsidR="00FB0653" w:rsidRDefault="00FB0653" w:rsidP="00887761">
      <w:pPr>
        <w:widowControl/>
        <w:adjustRightInd w:val="0"/>
        <w:rPr>
          <w:rFonts w:eastAsiaTheme="minorHAnsi"/>
          <w:color w:val="666666"/>
          <w:sz w:val="18"/>
          <w:szCs w:val="18"/>
        </w:rPr>
      </w:pPr>
      <w:r>
        <w:rPr>
          <w:rFonts w:eastAsiaTheme="minorHAnsi"/>
          <w:color w:val="666666"/>
          <w:sz w:val="18"/>
          <w:szCs w:val="18"/>
        </w:rPr>
        <w:t>functions, you should not use names that start with @@.</w:t>
      </w:r>
    </w:p>
    <w:p w14:paraId="28DB497A" w14:textId="77777777" w:rsidR="00FB0653" w:rsidRDefault="00FB0653" w:rsidP="00887761">
      <w:pPr>
        <w:widowControl/>
        <w:adjustRightInd w:val="0"/>
        <w:rPr>
          <w:rFonts w:eastAsiaTheme="minorHAnsi"/>
          <w:color w:val="666666"/>
          <w:sz w:val="18"/>
          <w:szCs w:val="18"/>
        </w:rPr>
      </w:pPr>
      <w:r>
        <w:rPr>
          <w:rFonts w:eastAsiaTheme="minorHAnsi"/>
          <w:color w:val="666666"/>
          <w:sz w:val="18"/>
          <w:szCs w:val="18"/>
        </w:rPr>
        <w:t>Subsequent characters can include the following:</w:t>
      </w:r>
    </w:p>
    <w:p w14:paraId="7F9E88F6" w14:textId="77777777" w:rsidR="00FB0653" w:rsidRDefault="00FB0653" w:rsidP="00887761">
      <w:pPr>
        <w:widowControl/>
        <w:adjustRightInd w:val="0"/>
        <w:rPr>
          <w:rFonts w:eastAsiaTheme="minorHAnsi"/>
          <w:color w:val="666666"/>
          <w:sz w:val="18"/>
          <w:szCs w:val="18"/>
        </w:rPr>
      </w:pPr>
      <w:r>
        <w:rPr>
          <w:rFonts w:eastAsiaTheme="minorHAnsi"/>
          <w:color w:val="666666"/>
          <w:sz w:val="18"/>
          <w:szCs w:val="18"/>
        </w:rPr>
        <w:t>Letters as defined in the Unicode Standard 3.2.</w:t>
      </w:r>
    </w:p>
    <w:p w14:paraId="7FF94CAF" w14:textId="77777777" w:rsidR="00FB0653" w:rsidRDefault="00FB0653" w:rsidP="00887761">
      <w:pPr>
        <w:widowControl/>
        <w:adjustRightInd w:val="0"/>
        <w:rPr>
          <w:rFonts w:eastAsiaTheme="minorHAnsi"/>
          <w:color w:val="666666"/>
          <w:sz w:val="18"/>
          <w:szCs w:val="18"/>
        </w:rPr>
      </w:pPr>
      <w:r>
        <w:rPr>
          <w:rFonts w:eastAsiaTheme="minorHAnsi"/>
          <w:color w:val="666666"/>
          <w:sz w:val="18"/>
          <w:szCs w:val="18"/>
        </w:rPr>
        <w:t>Decimal numbers from either Basic Latin or other national scripts.</w:t>
      </w:r>
    </w:p>
    <w:p w14:paraId="19FFD794" w14:textId="77777777" w:rsidR="00FB0653" w:rsidRDefault="00FB0653" w:rsidP="00887761">
      <w:pPr>
        <w:widowControl/>
        <w:adjustRightInd w:val="0"/>
        <w:rPr>
          <w:rFonts w:eastAsiaTheme="minorHAnsi"/>
          <w:color w:val="666666"/>
          <w:sz w:val="18"/>
          <w:szCs w:val="18"/>
        </w:rPr>
      </w:pPr>
      <w:r>
        <w:rPr>
          <w:rFonts w:eastAsiaTheme="minorHAnsi"/>
          <w:color w:val="666666"/>
          <w:sz w:val="18"/>
          <w:szCs w:val="18"/>
        </w:rPr>
        <w:t>The at sign, dollar sign ($), number sign, or underscore.</w:t>
      </w:r>
    </w:p>
    <w:p w14:paraId="06FE01F1" w14:textId="77777777" w:rsidR="00FB0653" w:rsidRDefault="00FB0653" w:rsidP="00887761">
      <w:pPr>
        <w:widowControl/>
        <w:adjustRightInd w:val="0"/>
        <w:rPr>
          <w:rFonts w:eastAsiaTheme="minorHAnsi"/>
          <w:color w:val="666666"/>
          <w:sz w:val="18"/>
          <w:szCs w:val="18"/>
        </w:rPr>
      </w:pPr>
      <w:r>
        <w:rPr>
          <w:rFonts w:eastAsiaTheme="minorHAnsi"/>
          <w:color w:val="666666"/>
          <w:sz w:val="18"/>
          <w:szCs w:val="18"/>
        </w:rPr>
        <w:t>The identifier must not be a Transact-SQL reserved word. SQL Server reserves both the uppercase and</w:t>
      </w:r>
    </w:p>
    <w:p w14:paraId="599D1E5E" w14:textId="77777777" w:rsidR="00FB0653" w:rsidRDefault="00FB0653" w:rsidP="00887761">
      <w:pPr>
        <w:widowControl/>
        <w:adjustRightInd w:val="0"/>
        <w:rPr>
          <w:rFonts w:eastAsiaTheme="minorHAnsi"/>
          <w:color w:val="666666"/>
          <w:sz w:val="18"/>
          <w:szCs w:val="18"/>
        </w:rPr>
      </w:pPr>
      <w:r>
        <w:rPr>
          <w:rFonts w:eastAsiaTheme="minorHAnsi"/>
          <w:color w:val="666666"/>
          <w:sz w:val="18"/>
          <w:szCs w:val="18"/>
        </w:rPr>
        <w:t>lowercase versions of reserved words.</w:t>
      </w:r>
    </w:p>
    <w:p w14:paraId="7BA2CF3E" w14:textId="77777777" w:rsidR="00FB0653" w:rsidRDefault="00FB0653" w:rsidP="00887761">
      <w:pPr>
        <w:widowControl/>
        <w:adjustRightInd w:val="0"/>
        <w:rPr>
          <w:rFonts w:eastAsiaTheme="minorHAnsi"/>
          <w:color w:val="666666"/>
          <w:sz w:val="18"/>
          <w:szCs w:val="18"/>
        </w:rPr>
      </w:pPr>
      <w:r>
        <w:rPr>
          <w:rFonts w:eastAsiaTheme="minorHAnsi"/>
          <w:color w:val="666666"/>
          <w:sz w:val="18"/>
          <w:szCs w:val="18"/>
        </w:rPr>
        <w:t>Embedded spaces or special characters are not allowed.</w:t>
      </w:r>
    </w:p>
    <w:p w14:paraId="13DDF96A" w14:textId="2FF56839" w:rsidR="00FB0653" w:rsidRDefault="00FB0653" w:rsidP="00887761">
      <w:pPr>
        <w:pStyle w:val="CommentText"/>
      </w:pPr>
      <w:r>
        <w:rPr>
          <w:rFonts w:eastAsiaTheme="minorHAnsi"/>
          <w:color w:val="666666"/>
          <w:sz w:val="18"/>
          <w:szCs w:val="18"/>
        </w:rPr>
        <w:t>Supplementary characters are not allowed.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A3976E" w15:done="0"/>
  <w15:commentEx w15:paraId="40CAB5DC" w15:done="0"/>
  <w15:commentEx w15:paraId="34F17B47" w15:done="0"/>
  <w15:commentEx w15:paraId="4A536AD0" w15:done="0"/>
  <w15:commentEx w15:paraId="59A2841F" w15:done="0"/>
  <w15:commentEx w15:paraId="4AB38A07" w15:done="0"/>
  <w15:commentEx w15:paraId="13DDF9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A3976E" w16cid:durableId="20EAE698"/>
  <w16cid:commentId w16cid:paraId="40CAB5DC" w16cid:durableId="20F7E7D9"/>
  <w16cid:commentId w16cid:paraId="34F17B47" w16cid:durableId="20EAE11E"/>
  <w16cid:commentId w16cid:paraId="4A536AD0" w16cid:durableId="20F7E920"/>
  <w16cid:commentId w16cid:paraId="59A2841F" w16cid:durableId="20E15F52"/>
  <w16cid:commentId w16cid:paraId="4AB38A07" w16cid:durableId="20E15F88"/>
  <w16cid:commentId w16cid:paraId="13DDF96A" w16cid:durableId="20ED7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E150C" w14:textId="77777777" w:rsidR="00FB0653" w:rsidRDefault="00FB0653" w:rsidP="008D7E8E">
      <w:r>
        <w:separator/>
      </w:r>
    </w:p>
  </w:endnote>
  <w:endnote w:type="continuationSeparator" w:id="0">
    <w:p w14:paraId="1B18C5EA" w14:textId="77777777" w:rsidR="00FB0653" w:rsidRDefault="00FB0653" w:rsidP="008D7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783452"/>
      <w:docPartObj>
        <w:docPartGallery w:val="Page Numbers (Bottom of Page)"/>
        <w:docPartUnique/>
      </w:docPartObj>
    </w:sdtPr>
    <w:sdtEndPr>
      <w:rPr>
        <w:noProof/>
      </w:rPr>
    </w:sdtEndPr>
    <w:sdtContent>
      <w:p w14:paraId="487C787A" w14:textId="77777777" w:rsidR="00FB0653" w:rsidRDefault="00FB06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26CCD0" w14:textId="77777777" w:rsidR="00FB0653" w:rsidRDefault="00FB06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644489"/>
      <w:docPartObj>
        <w:docPartGallery w:val="Page Numbers (Bottom of Page)"/>
        <w:docPartUnique/>
      </w:docPartObj>
    </w:sdtPr>
    <w:sdtEndPr>
      <w:rPr>
        <w:noProof/>
      </w:rPr>
    </w:sdtEndPr>
    <w:sdtContent>
      <w:p w14:paraId="02F003CC" w14:textId="77777777" w:rsidR="00FB0653" w:rsidRDefault="00FB06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4B0D5" w14:textId="77777777" w:rsidR="00FB0653" w:rsidRDefault="00FB0653" w:rsidP="008D7E8E">
      <w:r>
        <w:separator/>
      </w:r>
    </w:p>
  </w:footnote>
  <w:footnote w:type="continuationSeparator" w:id="0">
    <w:p w14:paraId="1CA62BD7" w14:textId="77777777" w:rsidR="00FB0653" w:rsidRDefault="00FB0653" w:rsidP="008D7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F9262" w14:textId="77777777" w:rsidR="00FB0653" w:rsidRPr="0071371F" w:rsidRDefault="00FB0653">
    <w:pPr>
      <w:pStyle w:val="Header"/>
      <w:rPr>
        <w:rFonts w:ascii="Consolas" w:hAnsi="Consolas"/>
        <w:sz w:val="28"/>
        <w:szCs w:val="28"/>
      </w:rPr>
    </w:pPr>
    <w:r w:rsidRPr="0071371F">
      <w:rPr>
        <w:rFonts w:ascii="Consolas" w:hAnsi="Consolas"/>
        <w:sz w:val="28"/>
        <w:szCs w:val="28"/>
      </w:rPr>
      <w:t>NREPO – More In-Depth descriptions/Inst</w:t>
    </w:r>
    <w:r>
      <w:rPr>
        <w:rFonts w:ascii="Consolas" w:hAnsi="Consolas"/>
        <w:sz w:val="28"/>
        <w:szCs w:val="28"/>
      </w:rPr>
      <w:t>r</w:t>
    </w:r>
    <w:r w:rsidRPr="0071371F">
      <w:rPr>
        <w:rFonts w:ascii="Consolas" w:hAnsi="Consolas"/>
        <w:sz w:val="28"/>
        <w:szCs w:val="28"/>
      </w:rPr>
      <w:t>uctions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0FAD7" w14:textId="77777777" w:rsidR="00FB0653" w:rsidRDefault="00FB0653">
    <w:pPr>
      <w:pStyle w:val="Header"/>
    </w:pPr>
    <w:r>
      <w:t>General Instructions and Intro to Tables and Columns – June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571C"/>
    <w:multiLevelType w:val="hybridMultilevel"/>
    <w:tmpl w:val="ECF61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91032"/>
    <w:multiLevelType w:val="hybridMultilevel"/>
    <w:tmpl w:val="A8007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9805990">
      <w:start w:val="1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23FB3"/>
    <w:multiLevelType w:val="hybridMultilevel"/>
    <w:tmpl w:val="2EACE4B2"/>
    <w:lvl w:ilvl="0" w:tplc="71508C0C">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8B1AB6"/>
    <w:multiLevelType w:val="hybridMultilevel"/>
    <w:tmpl w:val="A7BC852A"/>
    <w:lvl w:ilvl="0" w:tplc="0409000F">
      <w:start w:val="1"/>
      <w:numFmt w:val="decimal"/>
      <w:lvlText w:val="%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15:restartNumberingAfterBreak="0">
    <w:nsid w:val="3FA30B2B"/>
    <w:multiLevelType w:val="hybridMultilevel"/>
    <w:tmpl w:val="A7BC852A"/>
    <w:lvl w:ilvl="0" w:tplc="0409000F">
      <w:start w:val="1"/>
      <w:numFmt w:val="decimal"/>
      <w:lvlText w:val="%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5" w15:restartNumberingAfterBreak="0">
    <w:nsid w:val="40DF790C"/>
    <w:multiLevelType w:val="hybridMultilevel"/>
    <w:tmpl w:val="415846B0"/>
    <w:lvl w:ilvl="0" w:tplc="D6FC1A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A3B49"/>
    <w:multiLevelType w:val="hybridMultilevel"/>
    <w:tmpl w:val="B8E6C118"/>
    <w:lvl w:ilvl="0" w:tplc="215C246C">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D1C3A"/>
    <w:multiLevelType w:val="hybridMultilevel"/>
    <w:tmpl w:val="4B461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123EE5"/>
    <w:multiLevelType w:val="hybridMultilevel"/>
    <w:tmpl w:val="7DDE3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B040E2"/>
    <w:multiLevelType w:val="hybridMultilevel"/>
    <w:tmpl w:val="02CCCC74"/>
    <w:lvl w:ilvl="0" w:tplc="561AB152">
      <w:start w:val="1"/>
      <w:numFmt w:val="decimal"/>
      <w:lvlText w:val="%1."/>
      <w:lvlJc w:val="left"/>
      <w:pPr>
        <w:ind w:left="1125" w:hanging="405"/>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1"/>
  </w:num>
  <w:num w:numId="5">
    <w:abstractNumId w:val="5"/>
  </w:num>
  <w:num w:numId="6">
    <w:abstractNumId w:val="7"/>
  </w:num>
  <w:num w:numId="7">
    <w:abstractNumId w:val="9"/>
  </w:num>
  <w:num w:numId="8">
    <w:abstractNumId w:val="3"/>
  </w:num>
  <w:num w:numId="9">
    <w:abstractNumId w:val="6"/>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n, Ann - NRCS, Arcata, CA">
    <w15:presenceInfo w15:providerId="AD" w15:userId="S-1-5-21-2443529608-3098792306-3041422421-353957"/>
  </w15:person>
  <w15:person w15:author="Tan, Ann - NRCS, Arcata, CA [2]">
    <w15:presenceInfo w15:providerId="None" w15:userId="Tan, Ann - NRCS, Arcata, 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89"/>
    <w:rsid w:val="0001286A"/>
    <w:rsid w:val="0001659D"/>
    <w:rsid w:val="00017870"/>
    <w:rsid w:val="000340EB"/>
    <w:rsid w:val="0004416B"/>
    <w:rsid w:val="00054819"/>
    <w:rsid w:val="00065FEB"/>
    <w:rsid w:val="00076156"/>
    <w:rsid w:val="00081032"/>
    <w:rsid w:val="000A4929"/>
    <w:rsid w:val="000A7087"/>
    <w:rsid w:val="000A7A18"/>
    <w:rsid w:val="000D0FCD"/>
    <w:rsid w:val="000D5996"/>
    <w:rsid w:val="000F13D7"/>
    <w:rsid w:val="000F5BB0"/>
    <w:rsid w:val="00103DA0"/>
    <w:rsid w:val="001048C5"/>
    <w:rsid w:val="00116103"/>
    <w:rsid w:val="00120498"/>
    <w:rsid w:val="00122B89"/>
    <w:rsid w:val="00123182"/>
    <w:rsid w:val="001236C4"/>
    <w:rsid w:val="001237F2"/>
    <w:rsid w:val="0013704C"/>
    <w:rsid w:val="00175CF7"/>
    <w:rsid w:val="00177C87"/>
    <w:rsid w:val="00196E30"/>
    <w:rsid w:val="001A37A2"/>
    <w:rsid w:val="001B706F"/>
    <w:rsid w:val="001B75E5"/>
    <w:rsid w:val="001C1139"/>
    <w:rsid w:val="001C55A4"/>
    <w:rsid w:val="001D6237"/>
    <w:rsid w:val="001E3D87"/>
    <w:rsid w:val="001E3EC7"/>
    <w:rsid w:val="001F1FB8"/>
    <w:rsid w:val="001F22BD"/>
    <w:rsid w:val="00205E9A"/>
    <w:rsid w:val="00212464"/>
    <w:rsid w:val="00226EE0"/>
    <w:rsid w:val="00240448"/>
    <w:rsid w:val="00245F6F"/>
    <w:rsid w:val="00255621"/>
    <w:rsid w:val="00263928"/>
    <w:rsid w:val="00274AA0"/>
    <w:rsid w:val="00281F5A"/>
    <w:rsid w:val="002831A7"/>
    <w:rsid w:val="0029640F"/>
    <w:rsid w:val="00297722"/>
    <w:rsid w:val="00297BD6"/>
    <w:rsid w:val="002B0CBE"/>
    <w:rsid w:val="002B57FA"/>
    <w:rsid w:val="002C36BB"/>
    <w:rsid w:val="002C611B"/>
    <w:rsid w:val="002E0FF3"/>
    <w:rsid w:val="002E1280"/>
    <w:rsid w:val="002F27EE"/>
    <w:rsid w:val="002F7806"/>
    <w:rsid w:val="003134FD"/>
    <w:rsid w:val="00314C88"/>
    <w:rsid w:val="003203E5"/>
    <w:rsid w:val="00322B61"/>
    <w:rsid w:val="00326438"/>
    <w:rsid w:val="00332221"/>
    <w:rsid w:val="00350EE6"/>
    <w:rsid w:val="003667C9"/>
    <w:rsid w:val="00375BB2"/>
    <w:rsid w:val="00391128"/>
    <w:rsid w:val="003963B5"/>
    <w:rsid w:val="00396FD8"/>
    <w:rsid w:val="003A6A74"/>
    <w:rsid w:val="003A7801"/>
    <w:rsid w:val="003E448D"/>
    <w:rsid w:val="003F444F"/>
    <w:rsid w:val="003F7601"/>
    <w:rsid w:val="0041565C"/>
    <w:rsid w:val="004160FA"/>
    <w:rsid w:val="00423030"/>
    <w:rsid w:val="00431C38"/>
    <w:rsid w:val="0043218A"/>
    <w:rsid w:val="00435663"/>
    <w:rsid w:val="004405D4"/>
    <w:rsid w:val="00442223"/>
    <w:rsid w:val="00457A37"/>
    <w:rsid w:val="004707BD"/>
    <w:rsid w:val="004809F3"/>
    <w:rsid w:val="004829C1"/>
    <w:rsid w:val="0048335D"/>
    <w:rsid w:val="004B4152"/>
    <w:rsid w:val="004C60B1"/>
    <w:rsid w:val="004C7B57"/>
    <w:rsid w:val="004C7CCC"/>
    <w:rsid w:val="004E05E2"/>
    <w:rsid w:val="004E10AB"/>
    <w:rsid w:val="004E70D0"/>
    <w:rsid w:val="004F567C"/>
    <w:rsid w:val="00502EA2"/>
    <w:rsid w:val="00511B71"/>
    <w:rsid w:val="005136EF"/>
    <w:rsid w:val="00513D69"/>
    <w:rsid w:val="005141DE"/>
    <w:rsid w:val="00530239"/>
    <w:rsid w:val="005400CE"/>
    <w:rsid w:val="0054398F"/>
    <w:rsid w:val="005502A6"/>
    <w:rsid w:val="0055181A"/>
    <w:rsid w:val="00554BC2"/>
    <w:rsid w:val="00580020"/>
    <w:rsid w:val="00580E9E"/>
    <w:rsid w:val="005857CD"/>
    <w:rsid w:val="005A20B4"/>
    <w:rsid w:val="005A7934"/>
    <w:rsid w:val="005C298B"/>
    <w:rsid w:val="005C4944"/>
    <w:rsid w:val="005D2644"/>
    <w:rsid w:val="005E6B79"/>
    <w:rsid w:val="005F371C"/>
    <w:rsid w:val="005F583B"/>
    <w:rsid w:val="00600443"/>
    <w:rsid w:val="0061014A"/>
    <w:rsid w:val="00614EA8"/>
    <w:rsid w:val="00616F0B"/>
    <w:rsid w:val="006256DF"/>
    <w:rsid w:val="00640B7C"/>
    <w:rsid w:val="006431FA"/>
    <w:rsid w:val="00644591"/>
    <w:rsid w:val="00645D89"/>
    <w:rsid w:val="00652618"/>
    <w:rsid w:val="006600B8"/>
    <w:rsid w:val="00660575"/>
    <w:rsid w:val="006771F8"/>
    <w:rsid w:val="0068174C"/>
    <w:rsid w:val="00681D84"/>
    <w:rsid w:val="006A3324"/>
    <w:rsid w:val="006B2BE1"/>
    <w:rsid w:val="006B3758"/>
    <w:rsid w:val="006E2C77"/>
    <w:rsid w:val="006F4E19"/>
    <w:rsid w:val="0070265B"/>
    <w:rsid w:val="00714D72"/>
    <w:rsid w:val="0071605A"/>
    <w:rsid w:val="00722A26"/>
    <w:rsid w:val="00735890"/>
    <w:rsid w:val="00751BEB"/>
    <w:rsid w:val="007611F7"/>
    <w:rsid w:val="007649A0"/>
    <w:rsid w:val="00773E7E"/>
    <w:rsid w:val="007858A0"/>
    <w:rsid w:val="00787A68"/>
    <w:rsid w:val="00787E1D"/>
    <w:rsid w:val="007A68B1"/>
    <w:rsid w:val="007B1BF5"/>
    <w:rsid w:val="007B6C97"/>
    <w:rsid w:val="007C1A56"/>
    <w:rsid w:val="007F1A5C"/>
    <w:rsid w:val="007F4584"/>
    <w:rsid w:val="00827D1C"/>
    <w:rsid w:val="008310BE"/>
    <w:rsid w:val="00840B64"/>
    <w:rsid w:val="00860B2F"/>
    <w:rsid w:val="008615C8"/>
    <w:rsid w:val="00862013"/>
    <w:rsid w:val="00863202"/>
    <w:rsid w:val="00872E05"/>
    <w:rsid w:val="008754C5"/>
    <w:rsid w:val="0087707A"/>
    <w:rsid w:val="008845B9"/>
    <w:rsid w:val="00887761"/>
    <w:rsid w:val="00891334"/>
    <w:rsid w:val="00893D6C"/>
    <w:rsid w:val="00895738"/>
    <w:rsid w:val="008A0A73"/>
    <w:rsid w:val="008A57AA"/>
    <w:rsid w:val="008B526D"/>
    <w:rsid w:val="008C3E02"/>
    <w:rsid w:val="008D0DF4"/>
    <w:rsid w:val="008D6B78"/>
    <w:rsid w:val="008D7DB0"/>
    <w:rsid w:val="008D7E8E"/>
    <w:rsid w:val="008E4AAA"/>
    <w:rsid w:val="009014DD"/>
    <w:rsid w:val="009112EC"/>
    <w:rsid w:val="009428EE"/>
    <w:rsid w:val="00951CC0"/>
    <w:rsid w:val="0096108E"/>
    <w:rsid w:val="009640D8"/>
    <w:rsid w:val="009846D7"/>
    <w:rsid w:val="00990187"/>
    <w:rsid w:val="00990BC5"/>
    <w:rsid w:val="00991B10"/>
    <w:rsid w:val="009942B7"/>
    <w:rsid w:val="009B5312"/>
    <w:rsid w:val="009C58DA"/>
    <w:rsid w:val="009D2095"/>
    <w:rsid w:val="009E5716"/>
    <w:rsid w:val="009F18CF"/>
    <w:rsid w:val="009F4E6D"/>
    <w:rsid w:val="009F7405"/>
    <w:rsid w:val="00A10267"/>
    <w:rsid w:val="00A2130E"/>
    <w:rsid w:val="00A31ECF"/>
    <w:rsid w:val="00A43FF6"/>
    <w:rsid w:val="00A50674"/>
    <w:rsid w:val="00A63713"/>
    <w:rsid w:val="00A7005C"/>
    <w:rsid w:val="00A82E7C"/>
    <w:rsid w:val="00A95D51"/>
    <w:rsid w:val="00AA49D3"/>
    <w:rsid w:val="00AC050B"/>
    <w:rsid w:val="00AD5119"/>
    <w:rsid w:val="00AD7161"/>
    <w:rsid w:val="00AE4648"/>
    <w:rsid w:val="00AE4B7D"/>
    <w:rsid w:val="00B14FA4"/>
    <w:rsid w:val="00B1511D"/>
    <w:rsid w:val="00B15FD1"/>
    <w:rsid w:val="00B21002"/>
    <w:rsid w:val="00B25FBB"/>
    <w:rsid w:val="00B47132"/>
    <w:rsid w:val="00B629AE"/>
    <w:rsid w:val="00B72728"/>
    <w:rsid w:val="00B73ABC"/>
    <w:rsid w:val="00B869AB"/>
    <w:rsid w:val="00B909F7"/>
    <w:rsid w:val="00B91F55"/>
    <w:rsid w:val="00B9436A"/>
    <w:rsid w:val="00B966DF"/>
    <w:rsid w:val="00BD4AC2"/>
    <w:rsid w:val="00BE0117"/>
    <w:rsid w:val="00BF2B97"/>
    <w:rsid w:val="00BF5F3F"/>
    <w:rsid w:val="00C3090B"/>
    <w:rsid w:val="00C43A90"/>
    <w:rsid w:val="00C569D8"/>
    <w:rsid w:val="00C61E45"/>
    <w:rsid w:val="00C747F9"/>
    <w:rsid w:val="00C80601"/>
    <w:rsid w:val="00C85BC6"/>
    <w:rsid w:val="00C87DC6"/>
    <w:rsid w:val="00CA3ED1"/>
    <w:rsid w:val="00CA7DB2"/>
    <w:rsid w:val="00CB4282"/>
    <w:rsid w:val="00CD125B"/>
    <w:rsid w:val="00CD6FE8"/>
    <w:rsid w:val="00CE4644"/>
    <w:rsid w:val="00CF7FD3"/>
    <w:rsid w:val="00D25F3E"/>
    <w:rsid w:val="00D32418"/>
    <w:rsid w:val="00D33504"/>
    <w:rsid w:val="00D358F0"/>
    <w:rsid w:val="00D37E90"/>
    <w:rsid w:val="00D56D61"/>
    <w:rsid w:val="00D7552B"/>
    <w:rsid w:val="00D91B73"/>
    <w:rsid w:val="00DC1E98"/>
    <w:rsid w:val="00DC58F7"/>
    <w:rsid w:val="00DD6403"/>
    <w:rsid w:val="00DE2FAC"/>
    <w:rsid w:val="00E03554"/>
    <w:rsid w:val="00E0668D"/>
    <w:rsid w:val="00E079E2"/>
    <w:rsid w:val="00E123D7"/>
    <w:rsid w:val="00E132CA"/>
    <w:rsid w:val="00E166BC"/>
    <w:rsid w:val="00E16C16"/>
    <w:rsid w:val="00E23343"/>
    <w:rsid w:val="00E270EB"/>
    <w:rsid w:val="00E32C94"/>
    <w:rsid w:val="00E44449"/>
    <w:rsid w:val="00E46372"/>
    <w:rsid w:val="00E50DCF"/>
    <w:rsid w:val="00E54672"/>
    <w:rsid w:val="00E67F66"/>
    <w:rsid w:val="00E90188"/>
    <w:rsid w:val="00EB314C"/>
    <w:rsid w:val="00EB5167"/>
    <w:rsid w:val="00EB5228"/>
    <w:rsid w:val="00EB7028"/>
    <w:rsid w:val="00ED57B0"/>
    <w:rsid w:val="00EE17F8"/>
    <w:rsid w:val="00F02FF0"/>
    <w:rsid w:val="00F07BEE"/>
    <w:rsid w:val="00F117A0"/>
    <w:rsid w:val="00F177A7"/>
    <w:rsid w:val="00F231F0"/>
    <w:rsid w:val="00F4666B"/>
    <w:rsid w:val="00F47787"/>
    <w:rsid w:val="00F5266C"/>
    <w:rsid w:val="00F66F7E"/>
    <w:rsid w:val="00F72614"/>
    <w:rsid w:val="00F73318"/>
    <w:rsid w:val="00F92FF3"/>
    <w:rsid w:val="00F93383"/>
    <w:rsid w:val="00FA77A2"/>
    <w:rsid w:val="00FB0653"/>
    <w:rsid w:val="00FB6A7C"/>
    <w:rsid w:val="00FC1F4D"/>
    <w:rsid w:val="00FE53B1"/>
    <w:rsid w:val="00FF14EB"/>
    <w:rsid w:val="00FF7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53F1FA"/>
  <w15:docId w15:val="{33686F75-CD7A-49AD-B224-B5875F55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05E9A"/>
    <w:rPr>
      <w:rFonts w:ascii="Arial" w:eastAsia="Arial" w:hAnsi="Arial" w:cs="Arial"/>
    </w:rPr>
  </w:style>
  <w:style w:type="paragraph" w:styleId="Heading1">
    <w:name w:val="heading 1"/>
    <w:basedOn w:val="Normal"/>
    <w:link w:val="Heading1Char"/>
    <w:uiPriority w:val="9"/>
    <w:qFormat/>
    <w:pPr>
      <w:ind w:left="116"/>
      <w:outlineLvl w:val="0"/>
    </w:pPr>
    <w:rPr>
      <w:b/>
      <w:bCs/>
      <w:sz w:val="31"/>
      <w:szCs w:val="31"/>
    </w:rPr>
  </w:style>
  <w:style w:type="paragraph" w:styleId="Heading2">
    <w:name w:val="heading 2"/>
    <w:basedOn w:val="Normal"/>
    <w:link w:val="Heading2Char"/>
    <w:uiPriority w:val="1"/>
    <w:qFormat/>
    <w:pPr>
      <w:ind w:left="122"/>
      <w:outlineLvl w:val="1"/>
    </w:pPr>
    <w:rPr>
      <w:b/>
      <w:bCs/>
      <w:i/>
      <w:sz w:val="27"/>
      <w:szCs w:val="27"/>
    </w:rPr>
  </w:style>
  <w:style w:type="paragraph" w:styleId="Heading3">
    <w:name w:val="heading 3"/>
    <w:basedOn w:val="Normal"/>
    <w:link w:val="Heading3Char"/>
    <w:uiPriority w:val="9"/>
    <w:qFormat/>
    <w:pPr>
      <w:ind w:left="122"/>
      <w:outlineLvl w:val="2"/>
    </w:pPr>
    <w:rPr>
      <w:b/>
      <w:bCs/>
      <w:i/>
      <w:sz w:val="26"/>
      <w:szCs w:val="26"/>
    </w:rPr>
  </w:style>
  <w:style w:type="paragraph" w:styleId="Heading4">
    <w:name w:val="heading 4"/>
    <w:basedOn w:val="Normal"/>
    <w:link w:val="Heading4Char"/>
    <w:uiPriority w:val="9"/>
    <w:qFormat/>
    <w:pPr>
      <w:ind w:left="120"/>
      <w:outlineLvl w:val="3"/>
    </w:pPr>
    <w:rPr>
      <w:b/>
      <w:bCs/>
      <w:sz w:val="23"/>
      <w:szCs w:val="23"/>
      <w:u w:val="single" w:color="000000"/>
    </w:rPr>
  </w:style>
  <w:style w:type="paragraph" w:styleId="Heading5">
    <w:name w:val="heading 5"/>
    <w:basedOn w:val="Normal"/>
    <w:uiPriority w:val="1"/>
    <w:qFormat/>
    <w:pPr>
      <w:ind w:left="131"/>
      <w:outlineLvl w:val="4"/>
    </w:pPr>
    <w:rPr>
      <w:b/>
      <w:bCs/>
      <w:i/>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239"/>
    <w:rPr>
      <w:rFonts w:ascii="Arial" w:eastAsia="Arial" w:hAnsi="Arial" w:cs="Arial"/>
      <w:b/>
      <w:bCs/>
      <w:sz w:val="31"/>
      <w:szCs w:val="31"/>
    </w:rPr>
  </w:style>
  <w:style w:type="character" w:customStyle="1" w:styleId="Heading2Char">
    <w:name w:val="Heading 2 Char"/>
    <w:basedOn w:val="DefaultParagraphFont"/>
    <w:link w:val="Heading2"/>
    <w:uiPriority w:val="9"/>
    <w:rsid w:val="00681D84"/>
    <w:rPr>
      <w:rFonts w:ascii="Arial" w:eastAsia="Arial" w:hAnsi="Arial" w:cs="Arial"/>
      <w:b/>
      <w:bCs/>
      <w:i/>
      <w:sz w:val="27"/>
      <w:szCs w:val="27"/>
    </w:rPr>
  </w:style>
  <w:style w:type="character" w:customStyle="1" w:styleId="Heading3Char">
    <w:name w:val="Heading 3 Char"/>
    <w:basedOn w:val="DefaultParagraphFont"/>
    <w:link w:val="Heading3"/>
    <w:uiPriority w:val="9"/>
    <w:rsid w:val="008310BE"/>
    <w:rPr>
      <w:rFonts w:ascii="Arial" w:eastAsia="Arial" w:hAnsi="Arial" w:cs="Arial"/>
      <w:b/>
      <w:bCs/>
      <w:i/>
      <w:sz w:val="26"/>
      <w:szCs w:val="26"/>
    </w:rPr>
  </w:style>
  <w:style w:type="paragraph" w:styleId="BodyText">
    <w:name w:val="Body Text"/>
    <w:basedOn w:val="Normal"/>
    <w:link w:val="BodyTextChar"/>
    <w:uiPriority w:val="1"/>
    <w:qFormat/>
    <w:rPr>
      <w:sz w:val="23"/>
      <w:szCs w:val="23"/>
    </w:rPr>
  </w:style>
  <w:style w:type="character" w:customStyle="1" w:styleId="BodyTextChar">
    <w:name w:val="Body Text Char"/>
    <w:basedOn w:val="DefaultParagraphFont"/>
    <w:link w:val="BodyText"/>
    <w:uiPriority w:val="1"/>
    <w:rsid w:val="00681D84"/>
    <w:rPr>
      <w:rFonts w:ascii="Arial" w:eastAsia="Arial" w:hAnsi="Arial" w:cs="Arial"/>
      <w:sz w:val="23"/>
      <w:szCs w:val="23"/>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7"/>
      <w:ind w:left="90"/>
    </w:pPr>
  </w:style>
  <w:style w:type="paragraph" w:styleId="Header">
    <w:name w:val="header"/>
    <w:basedOn w:val="Normal"/>
    <w:link w:val="HeaderChar"/>
    <w:uiPriority w:val="99"/>
    <w:unhideWhenUsed/>
    <w:rsid w:val="008D7E8E"/>
    <w:pPr>
      <w:tabs>
        <w:tab w:val="center" w:pos="4680"/>
        <w:tab w:val="right" w:pos="9360"/>
      </w:tabs>
    </w:pPr>
  </w:style>
  <w:style w:type="character" w:customStyle="1" w:styleId="HeaderChar">
    <w:name w:val="Header Char"/>
    <w:basedOn w:val="DefaultParagraphFont"/>
    <w:link w:val="Header"/>
    <w:uiPriority w:val="99"/>
    <w:rsid w:val="008D7E8E"/>
    <w:rPr>
      <w:rFonts w:ascii="Arial" w:eastAsia="Arial" w:hAnsi="Arial" w:cs="Arial"/>
    </w:rPr>
  </w:style>
  <w:style w:type="paragraph" w:styleId="Footer">
    <w:name w:val="footer"/>
    <w:basedOn w:val="Normal"/>
    <w:link w:val="FooterChar"/>
    <w:uiPriority w:val="99"/>
    <w:unhideWhenUsed/>
    <w:rsid w:val="008D7E8E"/>
    <w:pPr>
      <w:tabs>
        <w:tab w:val="center" w:pos="4680"/>
        <w:tab w:val="right" w:pos="9360"/>
      </w:tabs>
    </w:pPr>
  </w:style>
  <w:style w:type="character" w:customStyle="1" w:styleId="FooterChar">
    <w:name w:val="Footer Char"/>
    <w:basedOn w:val="DefaultParagraphFont"/>
    <w:link w:val="Footer"/>
    <w:uiPriority w:val="99"/>
    <w:rsid w:val="008D7E8E"/>
    <w:rPr>
      <w:rFonts w:ascii="Arial" w:eastAsia="Arial" w:hAnsi="Arial" w:cs="Arial"/>
    </w:rPr>
  </w:style>
  <w:style w:type="paragraph" w:styleId="BalloonText">
    <w:name w:val="Balloon Text"/>
    <w:basedOn w:val="Normal"/>
    <w:link w:val="BalloonTextChar"/>
    <w:uiPriority w:val="99"/>
    <w:semiHidden/>
    <w:unhideWhenUsed/>
    <w:rsid w:val="001C11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139"/>
    <w:rPr>
      <w:rFonts w:ascii="Segoe UI" w:eastAsia="Arial" w:hAnsi="Segoe UI" w:cs="Segoe UI"/>
      <w:sz w:val="18"/>
      <w:szCs w:val="18"/>
    </w:rPr>
  </w:style>
  <w:style w:type="table" w:styleId="TableGrid">
    <w:name w:val="Table Grid"/>
    <w:basedOn w:val="TableNormal"/>
    <w:rsid w:val="00A10267"/>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63B5"/>
    <w:pPr>
      <w:widowControl/>
      <w:autoSpaceDE/>
      <w:autoSpaceDN/>
    </w:pPr>
  </w:style>
  <w:style w:type="paragraph" w:styleId="TOCHeading">
    <w:name w:val="TOC Heading"/>
    <w:basedOn w:val="Heading1"/>
    <w:next w:val="Normal"/>
    <w:uiPriority w:val="39"/>
    <w:unhideWhenUsed/>
    <w:qFormat/>
    <w:rsid w:val="007611F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7611F7"/>
    <w:pPr>
      <w:spacing w:after="100"/>
    </w:pPr>
  </w:style>
  <w:style w:type="paragraph" w:styleId="TOC2">
    <w:name w:val="toc 2"/>
    <w:basedOn w:val="Normal"/>
    <w:next w:val="Normal"/>
    <w:autoRedefine/>
    <w:uiPriority w:val="39"/>
    <w:unhideWhenUsed/>
    <w:rsid w:val="007611F7"/>
    <w:pPr>
      <w:spacing w:after="100"/>
      <w:ind w:left="220"/>
    </w:pPr>
  </w:style>
  <w:style w:type="paragraph" w:styleId="TOC3">
    <w:name w:val="toc 3"/>
    <w:basedOn w:val="Normal"/>
    <w:next w:val="Normal"/>
    <w:autoRedefine/>
    <w:uiPriority w:val="39"/>
    <w:unhideWhenUsed/>
    <w:rsid w:val="007611F7"/>
    <w:pPr>
      <w:spacing w:after="100"/>
      <w:ind w:left="440"/>
    </w:pPr>
  </w:style>
  <w:style w:type="character" w:styleId="Hyperlink">
    <w:name w:val="Hyperlink"/>
    <w:basedOn w:val="DefaultParagraphFont"/>
    <w:uiPriority w:val="99"/>
    <w:unhideWhenUsed/>
    <w:rsid w:val="007611F7"/>
    <w:rPr>
      <w:color w:val="0000FF" w:themeColor="hyperlink"/>
      <w:u w:val="single"/>
    </w:rPr>
  </w:style>
  <w:style w:type="paragraph" w:styleId="TOC4">
    <w:name w:val="toc 4"/>
    <w:basedOn w:val="Normal"/>
    <w:next w:val="Normal"/>
    <w:autoRedefine/>
    <w:uiPriority w:val="39"/>
    <w:unhideWhenUsed/>
    <w:rsid w:val="002C611B"/>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2C611B"/>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2C611B"/>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2C611B"/>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2C611B"/>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2C611B"/>
    <w:pPr>
      <w:widowControl/>
      <w:autoSpaceDE/>
      <w:autoSpaceDN/>
      <w:spacing w:after="100" w:line="259" w:lineRule="auto"/>
      <w:ind w:left="1760"/>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2C611B"/>
    <w:rPr>
      <w:color w:val="605E5C"/>
      <w:shd w:val="clear" w:color="auto" w:fill="E1DFDD"/>
    </w:rPr>
  </w:style>
  <w:style w:type="character" w:customStyle="1" w:styleId="Heading4Char">
    <w:name w:val="Heading 4 Char"/>
    <w:basedOn w:val="DefaultParagraphFont"/>
    <w:link w:val="Heading4"/>
    <w:uiPriority w:val="9"/>
    <w:rsid w:val="007C1A56"/>
    <w:rPr>
      <w:rFonts w:ascii="Arial" w:eastAsia="Arial" w:hAnsi="Arial" w:cs="Arial"/>
      <w:b/>
      <w:bCs/>
      <w:sz w:val="23"/>
      <w:szCs w:val="23"/>
      <w:u w:val="single" w:color="000000"/>
    </w:rPr>
  </w:style>
  <w:style w:type="character" w:customStyle="1" w:styleId="tgc">
    <w:name w:val="_tgc"/>
    <w:rsid w:val="00A82E7C"/>
  </w:style>
  <w:style w:type="character" w:styleId="CommentReference">
    <w:name w:val="annotation reference"/>
    <w:basedOn w:val="DefaultParagraphFont"/>
    <w:uiPriority w:val="99"/>
    <w:semiHidden/>
    <w:unhideWhenUsed/>
    <w:rsid w:val="008D7DB0"/>
    <w:rPr>
      <w:sz w:val="16"/>
      <w:szCs w:val="16"/>
    </w:rPr>
  </w:style>
  <w:style w:type="paragraph" w:styleId="CommentText">
    <w:name w:val="annotation text"/>
    <w:basedOn w:val="Normal"/>
    <w:link w:val="CommentTextChar"/>
    <w:uiPriority w:val="99"/>
    <w:semiHidden/>
    <w:unhideWhenUsed/>
    <w:rsid w:val="008D7DB0"/>
    <w:rPr>
      <w:sz w:val="20"/>
      <w:szCs w:val="20"/>
    </w:rPr>
  </w:style>
  <w:style w:type="character" w:customStyle="1" w:styleId="CommentTextChar">
    <w:name w:val="Comment Text Char"/>
    <w:basedOn w:val="DefaultParagraphFont"/>
    <w:link w:val="CommentText"/>
    <w:uiPriority w:val="99"/>
    <w:semiHidden/>
    <w:rsid w:val="008D7DB0"/>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8D7DB0"/>
    <w:rPr>
      <w:b/>
      <w:bCs/>
    </w:rPr>
  </w:style>
  <w:style w:type="character" w:customStyle="1" w:styleId="CommentSubjectChar">
    <w:name w:val="Comment Subject Char"/>
    <w:basedOn w:val="CommentTextChar"/>
    <w:link w:val="CommentSubject"/>
    <w:uiPriority w:val="99"/>
    <w:semiHidden/>
    <w:rsid w:val="008D7DB0"/>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image" Target="media/image1.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32F80-6BED-49EF-BB6C-269C8C99C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51</Pages>
  <Words>13951</Words>
  <Characters>79522</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Teachman, George - NRCS, Lincoln, NE</dc:creator>
  <cp:lastModifiedBy>Tan, Ann - NRCS, Arcata, CA</cp:lastModifiedBy>
  <cp:revision>12</cp:revision>
  <cp:lastPrinted>2019-06-06T15:10:00Z</cp:lastPrinted>
  <dcterms:created xsi:type="dcterms:W3CDTF">2019-07-23T15:03:00Z</dcterms:created>
  <dcterms:modified xsi:type="dcterms:W3CDTF">2019-10-18T22:27:00Z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Xerox WorkCentre 7855</vt:lpwstr>
  </property>
  <property fmtid="{D5CDD505-2E9C-101B-9397-08002B2CF9AE}" pid="4" name="LastSaved">
    <vt:filetime>2019-01-15T00:00:00Z</vt:filetime>
  </property>
</Properties>
</file>