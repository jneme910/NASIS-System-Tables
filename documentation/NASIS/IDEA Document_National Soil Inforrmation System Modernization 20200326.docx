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F7DFA" w14:textId="327965F3" w:rsidR="00E754AC" w:rsidRPr="00D057F7" w:rsidRDefault="009C1585" w:rsidP="3184C405">
      <w:pPr>
        <w:overflowPunct/>
        <w:adjustRightInd/>
        <w:rPr>
          <w:rFonts w:asciiTheme="minorHAnsi" w:hAnsiTheme="minorHAnsi" w:cstheme="minorBidi"/>
          <w:b/>
          <w:bCs/>
          <w:color w:val="000000" w:themeColor="text1"/>
          <w:sz w:val="22"/>
          <w:szCs w:val="22"/>
          <w:lang w:bidi="en-US"/>
        </w:rPr>
      </w:pPr>
      <w:r w:rsidRPr="587BFC0E">
        <w:rPr>
          <w:rFonts w:asciiTheme="minorHAnsi" w:hAnsiTheme="minorHAnsi" w:cstheme="minorBidi"/>
          <w:b/>
          <w:bCs/>
          <w:color w:val="000000" w:themeColor="text1"/>
          <w:kern w:val="0"/>
          <w:sz w:val="22"/>
          <w:szCs w:val="22"/>
          <w:lang w:bidi="en-US"/>
        </w:rPr>
        <w:t>Idea Document – National Soil Information System (NASIS) Modernization</w:t>
      </w:r>
    </w:p>
    <w:p w14:paraId="0CB36C34" w14:textId="610D5F72" w:rsidR="6DD24299" w:rsidRDefault="6DD24299" w:rsidP="3184C405">
      <w:pPr>
        <w:rPr>
          <w:rFonts w:asciiTheme="minorHAnsi" w:hAnsiTheme="minorHAnsi" w:cstheme="minorBidi"/>
          <w:b/>
          <w:bCs/>
          <w:color w:val="000000" w:themeColor="text1"/>
          <w:sz w:val="22"/>
          <w:szCs w:val="22"/>
          <w:lang w:bidi="en-US"/>
        </w:rPr>
      </w:pPr>
    </w:p>
    <w:p w14:paraId="7DD6DE42" w14:textId="408BF2FA" w:rsidR="00E754AC" w:rsidRPr="00D057F7" w:rsidRDefault="3184C405" w:rsidP="3184C405">
      <w:pPr>
        <w:overflowPunct/>
        <w:adjustRightInd/>
        <w:rPr>
          <w:rFonts w:asciiTheme="minorHAnsi" w:hAnsiTheme="minorHAnsi" w:cstheme="minorBidi"/>
          <w:b/>
          <w:bCs/>
          <w:color w:val="000000" w:themeColor="text1"/>
          <w:sz w:val="22"/>
          <w:szCs w:val="22"/>
        </w:rPr>
      </w:pPr>
      <w:r w:rsidRPr="3184C405">
        <w:rPr>
          <w:rFonts w:asciiTheme="minorHAnsi" w:hAnsiTheme="minorHAnsi" w:cstheme="minorBidi"/>
          <w:b/>
          <w:bCs/>
          <w:color w:val="000000" w:themeColor="text1"/>
          <w:sz w:val="22"/>
          <w:szCs w:val="22"/>
        </w:rPr>
        <w:t>Key Stakeholders</w:t>
      </w:r>
    </w:p>
    <w:p w14:paraId="19F202E9" w14:textId="69DC23A9" w:rsidR="003C2A9B" w:rsidRPr="008B0B3D" w:rsidRDefault="003C2A9B" w:rsidP="3184C405">
      <w:pPr>
        <w:widowControl/>
        <w:numPr>
          <w:ilvl w:val="1"/>
          <w:numId w:val="11"/>
        </w:numPr>
        <w:shd w:val="clear" w:color="auto" w:fill="FFFFFF" w:themeFill="background1"/>
        <w:overflowPunct/>
        <w:autoSpaceDE/>
        <w:autoSpaceDN/>
        <w:adjustRightInd/>
        <w:rPr>
          <w:rFonts w:asciiTheme="minorHAnsi" w:eastAsia="Times New Roman" w:hAnsiTheme="minorHAnsi" w:cstheme="minorBidi"/>
          <w:color w:val="000000" w:themeColor="text1"/>
          <w:sz w:val="22"/>
          <w:szCs w:val="22"/>
        </w:rPr>
      </w:pPr>
      <w:r>
        <w:rPr>
          <w:rFonts w:asciiTheme="minorHAnsi" w:hAnsiTheme="minorHAnsi" w:cstheme="minorBidi"/>
          <w:color w:val="000000" w:themeColor="text1"/>
          <w:sz w:val="22"/>
          <w:szCs w:val="22"/>
        </w:rPr>
        <w:t>Luis Tupas</w:t>
      </w:r>
      <w:ins w:id="0" w:author="Cheever, Tammy - NRCS, Lincoln, NE" w:date="2020-03-12T13:57:00Z">
        <w:r w:rsidR="00CC267B">
          <w:rPr>
            <w:rFonts w:asciiTheme="minorHAnsi" w:hAnsiTheme="minorHAnsi" w:cstheme="minorBidi"/>
            <w:color w:val="000000" w:themeColor="text1"/>
            <w:sz w:val="22"/>
            <w:szCs w:val="22"/>
          </w:rPr>
          <w:t>, Deputy Chief, SSRA</w:t>
        </w:r>
      </w:ins>
      <w:r>
        <w:rPr>
          <w:rFonts w:asciiTheme="minorHAnsi" w:hAnsiTheme="minorHAnsi" w:cstheme="minorBidi"/>
          <w:color w:val="000000" w:themeColor="text1"/>
          <w:sz w:val="22"/>
          <w:szCs w:val="22"/>
        </w:rPr>
        <w:t xml:space="preserve"> </w:t>
      </w:r>
      <w:del w:id="1" w:author="Cheever, Tammy - NRCS, Lincoln, NE" w:date="2020-03-12T13:57:00Z">
        <w:r w:rsidDel="00CC267B">
          <w:rPr>
            <w:rFonts w:asciiTheme="minorHAnsi" w:hAnsiTheme="minorHAnsi" w:cstheme="minorBidi"/>
            <w:color w:val="000000" w:themeColor="text1"/>
            <w:sz w:val="22"/>
            <w:szCs w:val="22"/>
          </w:rPr>
          <w:delText>– newly assigned Deputy Chief</w:delText>
        </w:r>
      </w:del>
    </w:p>
    <w:p w14:paraId="5B029F80" w14:textId="2A5ECC3D" w:rsidR="008B0B3D" w:rsidRPr="00D057F7" w:rsidRDefault="008B0B3D" w:rsidP="3184C405">
      <w:pPr>
        <w:widowControl/>
        <w:numPr>
          <w:ilvl w:val="1"/>
          <w:numId w:val="11"/>
        </w:numPr>
        <w:shd w:val="clear" w:color="auto" w:fill="FFFFFF" w:themeFill="background1"/>
        <w:overflowPunct/>
        <w:autoSpaceDE/>
        <w:autoSpaceDN/>
        <w:adjustRightInd/>
        <w:rPr>
          <w:rFonts w:asciiTheme="minorHAnsi" w:eastAsia="Times New Roman" w:hAnsiTheme="minorHAnsi" w:cstheme="minorBidi"/>
          <w:color w:val="000000" w:themeColor="text1"/>
          <w:sz w:val="22"/>
          <w:szCs w:val="22"/>
        </w:rPr>
      </w:pPr>
      <w:r>
        <w:rPr>
          <w:rFonts w:asciiTheme="minorHAnsi" w:hAnsiTheme="minorHAnsi" w:cstheme="minorBidi"/>
          <w:color w:val="000000" w:themeColor="text1"/>
          <w:sz w:val="22"/>
          <w:szCs w:val="22"/>
        </w:rPr>
        <w:t>David Lindbo</w:t>
      </w:r>
      <w:ins w:id="2" w:author="Cheever, Tammy - NRCS, Lincoln, NE" w:date="2020-03-12T13:57:00Z">
        <w:r w:rsidR="00CC267B">
          <w:rPr>
            <w:rFonts w:asciiTheme="minorHAnsi" w:hAnsiTheme="minorHAnsi" w:cstheme="minorBidi"/>
            <w:color w:val="000000" w:themeColor="text1"/>
            <w:sz w:val="22"/>
            <w:szCs w:val="22"/>
          </w:rPr>
          <w:t>, Director, SPSD</w:t>
        </w:r>
      </w:ins>
      <w:r>
        <w:rPr>
          <w:rFonts w:asciiTheme="minorHAnsi" w:hAnsiTheme="minorHAnsi" w:cstheme="minorBidi"/>
          <w:color w:val="000000" w:themeColor="text1"/>
          <w:sz w:val="22"/>
          <w:szCs w:val="22"/>
        </w:rPr>
        <w:t xml:space="preserve"> – Business Owner</w:t>
      </w:r>
    </w:p>
    <w:p w14:paraId="1EE3F433" w14:textId="036FD989" w:rsidR="00E754AC" w:rsidRPr="008B1761" w:rsidRDefault="3184C405" w:rsidP="3184C405">
      <w:pPr>
        <w:widowControl/>
        <w:numPr>
          <w:ilvl w:val="1"/>
          <w:numId w:val="11"/>
        </w:numPr>
        <w:shd w:val="clear" w:color="auto" w:fill="FFFFFF" w:themeFill="background1"/>
        <w:overflowPunct/>
        <w:autoSpaceDE/>
        <w:autoSpaceDN/>
        <w:adjustRightInd/>
        <w:rPr>
          <w:ins w:id="3" w:author="Cheever, Tammy - NRCS, Lincoln, NE" w:date="2020-03-12T14:00:00Z"/>
          <w:rFonts w:asciiTheme="minorHAnsi" w:eastAsia="Times New Roman" w:hAnsiTheme="minorHAnsi" w:cstheme="minorBidi"/>
          <w:color w:val="000000" w:themeColor="text1"/>
          <w:sz w:val="22"/>
          <w:szCs w:val="22"/>
          <w:rPrChange w:id="4" w:author="Cheever, Tammy - NRCS, Lincoln, NE" w:date="2020-03-12T14:00:00Z">
            <w:rPr>
              <w:ins w:id="5" w:author="Cheever, Tammy - NRCS, Lincoln, NE" w:date="2020-03-12T14:00:00Z"/>
              <w:rFonts w:asciiTheme="minorHAnsi" w:hAnsiTheme="minorHAnsi" w:cstheme="minorBidi"/>
              <w:color w:val="000000" w:themeColor="text1"/>
              <w:sz w:val="22"/>
              <w:szCs w:val="22"/>
            </w:rPr>
          </w:rPrChange>
        </w:rPr>
      </w:pPr>
      <w:r w:rsidRPr="3184C405">
        <w:rPr>
          <w:rFonts w:asciiTheme="minorHAnsi" w:hAnsiTheme="minorHAnsi" w:cstheme="minorBidi"/>
          <w:color w:val="000000" w:themeColor="text1"/>
          <w:sz w:val="22"/>
          <w:szCs w:val="22"/>
        </w:rPr>
        <w:t>Dave Hoover</w:t>
      </w:r>
      <w:ins w:id="6" w:author="Cheever, Tammy - NRCS, Lincoln, NE" w:date="2020-03-12T13:57:00Z">
        <w:r w:rsidR="007C1872">
          <w:rPr>
            <w:rFonts w:asciiTheme="minorHAnsi" w:hAnsiTheme="minorHAnsi" w:cstheme="minorBidi"/>
            <w:color w:val="000000" w:themeColor="text1"/>
            <w:sz w:val="22"/>
            <w:szCs w:val="22"/>
          </w:rPr>
          <w:t>, Director, NSSC</w:t>
        </w:r>
      </w:ins>
      <w:r w:rsidRPr="3184C405">
        <w:rPr>
          <w:rFonts w:asciiTheme="minorHAnsi" w:hAnsiTheme="minorHAnsi" w:cstheme="minorBidi"/>
          <w:color w:val="000000" w:themeColor="text1"/>
          <w:sz w:val="22"/>
          <w:szCs w:val="22"/>
        </w:rPr>
        <w:t xml:space="preserve"> – Initiating Change Leader</w:t>
      </w:r>
      <w:del w:id="7" w:author="Cheever, Tammy - NRCS, Lincoln, NE" w:date="2020-03-12T13:59:00Z">
        <w:r w:rsidR="008B0B3D" w:rsidDel="002162FE">
          <w:rPr>
            <w:rFonts w:asciiTheme="minorHAnsi" w:hAnsiTheme="minorHAnsi" w:cstheme="minorBidi"/>
            <w:color w:val="000000" w:themeColor="text1"/>
            <w:sz w:val="22"/>
            <w:szCs w:val="22"/>
          </w:rPr>
          <w:delText>, NSSC branch</w:delText>
        </w:r>
      </w:del>
    </w:p>
    <w:p w14:paraId="5A0D8222" w14:textId="27CA769D" w:rsidR="008B1761" w:rsidRPr="008B0B3D" w:rsidRDefault="008B1761" w:rsidP="3184C405">
      <w:pPr>
        <w:widowControl/>
        <w:numPr>
          <w:ilvl w:val="1"/>
          <w:numId w:val="11"/>
        </w:numPr>
        <w:shd w:val="clear" w:color="auto" w:fill="FFFFFF" w:themeFill="background1"/>
        <w:overflowPunct/>
        <w:autoSpaceDE/>
        <w:autoSpaceDN/>
        <w:adjustRightInd/>
        <w:rPr>
          <w:rFonts w:asciiTheme="minorHAnsi" w:eastAsia="Times New Roman" w:hAnsiTheme="minorHAnsi" w:cstheme="minorBidi"/>
          <w:color w:val="000000" w:themeColor="text1"/>
          <w:sz w:val="22"/>
          <w:szCs w:val="22"/>
        </w:rPr>
      </w:pPr>
      <w:ins w:id="8" w:author="Cheever, Tammy - NRCS, Lincoln, NE" w:date="2020-03-12T14:00:00Z">
        <w:r>
          <w:rPr>
            <w:rFonts w:asciiTheme="minorHAnsi" w:hAnsiTheme="minorHAnsi" w:cstheme="minorBidi"/>
            <w:color w:val="000000" w:themeColor="text1"/>
            <w:sz w:val="22"/>
            <w:szCs w:val="22"/>
          </w:rPr>
          <w:t>Drew Kinney, National Leader, Soil Business Systems</w:t>
        </w:r>
      </w:ins>
      <w:ins w:id="9" w:author="Cheever, Tammy - NRCS, Lincoln, NE" w:date="2020-03-12T14:02:00Z">
        <w:r w:rsidR="00261700">
          <w:rPr>
            <w:rFonts w:asciiTheme="minorHAnsi" w:hAnsiTheme="minorHAnsi" w:cstheme="minorBidi"/>
            <w:color w:val="000000" w:themeColor="text1"/>
            <w:sz w:val="22"/>
            <w:szCs w:val="22"/>
          </w:rPr>
          <w:t xml:space="preserve"> – Sustaining Change Leader</w:t>
        </w:r>
      </w:ins>
    </w:p>
    <w:p w14:paraId="2C670DA7" w14:textId="79A2D588" w:rsidR="008B0B3D" w:rsidRPr="00B9036B" w:rsidRDefault="008B0B3D" w:rsidP="3184C405">
      <w:pPr>
        <w:widowControl/>
        <w:numPr>
          <w:ilvl w:val="1"/>
          <w:numId w:val="11"/>
        </w:numPr>
        <w:shd w:val="clear" w:color="auto" w:fill="FFFFFF" w:themeFill="background1"/>
        <w:overflowPunct/>
        <w:autoSpaceDE/>
        <w:autoSpaceDN/>
        <w:adjustRightInd/>
        <w:rPr>
          <w:ins w:id="10" w:author="Cheever, Tammy - NRCS, Lincoln, NE" w:date="2020-03-12T14:00:00Z"/>
          <w:rFonts w:asciiTheme="minorHAnsi" w:eastAsia="Times New Roman" w:hAnsiTheme="minorHAnsi" w:cstheme="minorBidi"/>
          <w:color w:val="000000" w:themeColor="text1"/>
          <w:sz w:val="22"/>
          <w:szCs w:val="22"/>
          <w:rPrChange w:id="11" w:author="Cheever, Tammy - NRCS, Lincoln, NE" w:date="2020-03-12T14:00:00Z">
            <w:rPr>
              <w:ins w:id="12" w:author="Cheever, Tammy - NRCS, Lincoln, NE" w:date="2020-03-12T14:00:00Z"/>
              <w:rFonts w:asciiTheme="minorHAnsi" w:hAnsiTheme="minorHAnsi" w:cstheme="minorBidi"/>
              <w:color w:val="000000" w:themeColor="text1"/>
              <w:sz w:val="22"/>
              <w:szCs w:val="22"/>
            </w:rPr>
          </w:rPrChange>
        </w:rPr>
      </w:pPr>
      <w:r>
        <w:rPr>
          <w:rFonts w:asciiTheme="minorHAnsi" w:hAnsiTheme="minorHAnsi" w:cstheme="minorBidi"/>
          <w:color w:val="000000" w:themeColor="text1"/>
          <w:sz w:val="22"/>
          <w:szCs w:val="22"/>
        </w:rPr>
        <w:t>Michael Robotham</w:t>
      </w:r>
      <w:ins w:id="13" w:author="Cheever, Tammy - NRCS, Lincoln, NE" w:date="2020-03-12T13:59:00Z">
        <w:r w:rsidR="00C057F7">
          <w:rPr>
            <w:rFonts w:asciiTheme="minorHAnsi" w:hAnsiTheme="minorHAnsi" w:cstheme="minorBidi"/>
            <w:color w:val="000000" w:themeColor="text1"/>
            <w:sz w:val="22"/>
            <w:szCs w:val="22"/>
          </w:rPr>
          <w:t>, National Leader, Technical Soil Services/World Soil Resources</w:t>
        </w:r>
      </w:ins>
      <w:r>
        <w:rPr>
          <w:rFonts w:asciiTheme="minorHAnsi" w:hAnsiTheme="minorHAnsi" w:cstheme="minorBidi"/>
          <w:color w:val="000000" w:themeColor="text1"/>
          <w:sz w:val="22"/>
          <w:szCs w:val="22"/>
        </w:rPr>
        <w:t xml:space="preserve"> – </w:t>
      </w:r>
      <w:del w:id="14" w:author="Cheever, Tammy - NRCS, Lincoln, NE" w:date="2020-03-12T14:02:00Z">
        <w:r w:rsidDel="00261700">
          <w:rPr>
            <w:rFonts w:asciiTheme="minorHAnsi" w:hAnsiTheme="minorHAnsi" w:cstheme="minorBidi"/>
            <w:color w:val="000000" w:themeColor="text1"/>
            <w:sz w:val="22"/>
            <w:szCs w:val="22"/>
          </w:rPr>
          <w:delText xml:space="preserve">Initiating </w:delText>
        </w:r>
      </w:del>
      <w:ins w:id="15" w:author="Cheever, Tammy - NRCS, Lincoln, NE" w:date="2020-03-12T14:02:00Z">
        <w:r w:rsidR="00261700">
          <w:rPr>
            <w:rFonts w:asciiTheme="minorHAnsi" w:hAnsiTheme="minorHAnsi" w:cstheme="minorBidi"/>
            <w:color w:val="000000" w:themeColor="text1"/>
            <w:sz w:val="22"/>
            <w:szCs w:val="22"/>
          </w:rPr>
          <w:t xml:space="preserve">Sustaining </w:t>
        </w:r>
      </w:ins>
      <w:r>
        <w:rPr>
          <w:rFonts w:asciiTheme="minorHAnsi" w:hAnsiTheme="minorHAnsi" w:cstheme="minorBidi"/>
          <w:color w:val="000000" w:themeColor="text1"/>
          <w:sz w:val="22"/>
          <w:szCs w:val="22"/>
        </w:rPr>
        <w:t>Change Leader</w:t>
      </w:r>
      <w:del w:id="16" w:author="Cheever, Tammy - NRCS, Lincoln, NE" w:date="2020-03-12T13:59:00Z">
        <w:r w:rsidDel="00C057F7">
          <w:rPr>
            <w:rFonts w:asciiTheme="minorHAnsi" w:hAnsiTheme="minorHAnsi" w:cstheme="minorBidi"/>
            <w:color w:val="000000" w:themeColor="text1"/>
            <w:sz w:val="22"/>
            <w:szCs w:val="22"/>
          </w:rPr>
          <w:delText>, Technical Soils Services Branch</w:delText>
        </w:r>
      </w:del>
    </w:p>
    <w:p w14:paraId="5DC7D5DC" w14:textId="41263999" w:rsidR="00ED6F6E" w:rsidRPr="002C2801" w:rsidDel="002C2801" w:rsidRDefault="00B9036B" w:rsidP="3184C405">
      <w:pPr>
        <w:widowControl/>
        <w:numPr>
          <w:ilvl w:val="1"/>
          <w:numId w:val="11"/>
        </w:numPr>
        <w:shd w:val="clear" w:color="auto" w:fill="FFFFFF" w:themeFill="background1"/>
        <w:overflowPunct/>
        <w:autoSpaceDE/>
        <w:autoSpaceDN/>
        <w:adjustRightInd/>
        <w:rPr>
          <w:del w:id="17" w:author="Cheever, Tammy - NRCS, Lincoln, NE" w:date="2020-03-12T14:02:00Z"/>
          <w:rFonts w:asciiTheme="minorHAnsi" w:eastAsia="Times New Roman" w:hAnsiTheme="minorHAnsi" w:cstheme="minorBidi"/>
          <w:color w:val="000000" w:themeColor="text1"/>
          <w:sz w:val="22"/>
          <w:szCs w:val="22"/>
          <w:rPrChange w:id="18" w:author="Cheever, Tammy - NRCS, Lincoln, NE" w:date="2020-03-12T14:05:00Z">
            <w:rPr>
              <w:del w:id="19" w:author="Cheever, Tammy - NRCS, Lincoln, NE" w:date="2020-03-12T14:02:00Z"/>
              <w:rFonts w:asciiTheme="minorHAnsi" w:hAnsiTheme="minorHAnsi" w:cstheme="minorBidi"/>
              <w:color w:val="000000" w:themeColor="text1"/>
              <w:sz w:val="22"/>
              <w:szCs w:val="22"/>
            </w:rPr>
          </w:rPrChange>
        </w:rPr>
      </w:pPr>
      <w:ins w:id="20" w:author="Cheever, Tammy - NRCS, Lincoln, NE" w:date="2020-03-12T14:00:00Z">
        <w:r>
          <w:rPr>
            <w:rFonts w:asciiTheme="minorHAnsi" w:hAnsiTheme="minorHAnsi" w:cstheme="minorBidi"/>
            <w:color w:val="000000" w:themeColor="text1"/>
            <w:sz w:val="22"/>
            <w:szCs w:val="22"/>
          </w:rPr>
          <w:t>Joel Brown, National Leader, Ecological Sites</w:t>
        </w:r>
      </w:ins>
      <w:ins w:id="21" w:author="Cheever, Tammy - NRCS, Lincoln, NE" w:date="2020-03-12T14:01:00Z">
        <w:r w:rsidR="00ED6F6E">
          <w:rPr>
            <w:rFonts w:asciiTheme="minorHAnsi" w:hAnsiTheme="minorHAnsi" w:cstheme="minorBidi"/>
            <w:color w:val="000000" w:themeColor="text1"/>
            <w:sz w:val="22"/>
            <w:szCs w:val="22"/>
          </w:rPr>
          <w:t xml:space="preserve"> –</w:t>
        </w:r>
      </w:ins>
      <w:ins w:id="22" w:author="Cheever, Tammy - NRCS, Lincoln, NE" w:date="2020-03-12T14:04:00Z">
        <w:r w:rsidR="002C2801">
          <w:rPr>
            <w:rFonts w:asciiTheme="minorHAnsi" w:hAnsiTheme="minorHAnsi" w:cstheme="minorBidi"/>
            <w:color w:val="000000" w:themeColor="text1"/>
            <w:sz w:val="22"/>
            <w:szCs w:val="22"/>
          </w:rPr>
          <w:t xml:space="preserve">Sustaining Change </w:t>
        </w:r>
      </w:ins>
      <w:ins w:id="23" w:author="Cheever, Tammy - NRCS, Lincoln, NE" w:date="2020-03-12T14:05:00Z">
        <w:r w:rsidR="002C2801">
          <w:rPr>
            <w:rFonts w:asciiTheme="minorHAnsi" w:hAnsiTheme="minorHAnsi" w:cstheme="minorBidi"/>
            <w:color w:val="000000" w:themeColor="text1"/>
            <w:sz w:val="22"/>
            <w:szCs w:val="22"/>
          </w:rPr>
          <w:t>Leader</w:t>
        </w:r>
      </w:ins>
    </w:p>
    <w:p w14:paraId="2B931A5C" w14:textId="77777777" w:rsidR="002C2801" w:rsidRPr="008E6DD8" w:rsidRDefault="002C2801" w:rsidP="008E6DD8">
      <w:pPr>
        <w:widowControl/>
        <w:numPr>
          <w:ilvl w:val="1"/>
          <w:numId w:val="11"/>
        </w:numPr>
        <w:shd w:val="clear" w:color="auto" w:fill="FFFFFF" w:themeFill="background1"/>
        <w:overflowPunct/>
        <w:autoSpaceDE/>
        <w:autoSpaceDN/>
        <w:adjustRightInd/>
        <w:rPr>
          <w:ins w:id="24" w:author="Cheever, Tammy - NRCS, Lincoln, NE" w:date="2020-03-12T14:05:00Z"/>
          <w:rFonts w:asciiTheme="minorHAnsi" w:eastAsia="Times New Roman" w:hAnsiTheme="minorHAnsi" w:cstheme="minorBidi"/>
          <w:color w:val="000000" w:themeColor="text1"/>
          <w:sz w:val="22"/>
          <w:szCs w:val="22"/>
        </w:rPr>
      </w:pPr>
    </w:p>
    <w:p w14:paraId="68446A90" w14:textId="10D87C80" w:rsidR="00336A71" w:rsidRPr="00D057F7" w:rsidRDefault="3184C405" w:rsidP="3184C405">
      <w:pPr>
        <w:widowControl/>
        <w:numPr>
          <w:ilvl w:val="1"/>
          <w:numId w:val="11"/>
        </w:numPr>
        <w:shd w:val="clear" w:color="auto" w:fill="FFFFFF" w:themeFill="background1"/>
        <w:overflowPunct/>
        <w:autoSpaceDE/>
        <w:autoSpaceDN/>
        <w:adjustRightInd/>
        <w:rPr>
          <w:rFonts w:asciiTheme="minorHAnsi" w:eastAsia="Times New Roman" w:hAnsiTheme="minorHAnsi" w:cstheme="minorBidi"/>
          <w:color w:val="000000" w:themeColor="text1"/>
          <w:sz w:val="22"/>
          <w:szCs w:val="22"/>
        </w:rPr>
      </w:pPr>
      <w:r w:rsidRPr="3184C405">
        <w:rPr>
          <w:rFonts w:asciiTheme="minorHAnsi" w:hAnsiTheme="minorHAnsi" w:cstheme="minorBidi"/>
          <w:color w:val="000000" w:themeColor="text1"/>
          <w:sz w:val="22"/>
          <w:szCs w:val="22"/>
        </w:rPr>
        <w:t xml:space="preserve">Steve Peaslee – </w:t>
      </w:r>
      <w:del w:id="25" w:author="Cheever, Tammy - NRCS, Lincoln, NE" w:date="2020-03-12T14:02:00Z">
        <w:r w:rsidRPr="3184C405" w:rsidDel="00A30460">
          <w:rPr>
            <w:rFonts w:asciiTheme="minorHAnsi" w:hAnsiTheme="minorHAnsi" w:cstheme="minorBidi"/>
            <w:color w:val="000000" w:themeColor="text1"/>
            <w:sz w:val="22"/>
            <w:szCs w:val="22"/>
          </w:rPr>
          <w:delText>Sustaining Change Leader</w:delText>
        </w:r>
      </w:del>
      <w:ins w:id="26" w:author="Cheever, Tammy - NRCS, Lincoln, NE" w:date="2020-03-12T14:02:00Z">
        <w:r w:rsidR="00A30460">
          <w:rPr>
            <w:rFonts w:asciiTheme="minorHAnsi" w:hAnsiTheme="minorHAnsi" w:cstheme="minorBidi"/>
            <w:color w:val="000000" w:themeColor="text1"/>
            <w:sz w:val="22"/>
            <w:szCs w:val="22"/>
          </w:rPr>
          <w:t>Subject Matter Expert (SME)</w:t>
        </w:r>
      </w:ins>
    </w:p>
    <w:p w14:paraId="13BB8033" w14:textId="6B3A96BC" w:rsidR="00E754AC" w:rsidRPr="00D057F7" w:rsidRDefault="3184C405" w:rsidP="3184C405">
      <w:pPr>
        <w:widowControl/>
        <w:numPr>
          <w:ilvl w:val="1"/>
          <w:numId w:val="11"/>
        </w:numPr>
        <w:shd w:val="clear" w:color="auto" w:fill="FFFFFF" w:themeFill="background1"/>
        <w:overflowPunct/>
        <w:autoSpaceDE/>
        <w:autoSpaceDN/>
        <w:adjustRightInd/>
        <w:rPr>
          <w:rFonts w:asciiTheme="minorHAnsi" w:eastAsia="Times New Roman" w:hAnsiTheme="minorHAnsi" w:cstheme="minorBidi"/>
          <w:color w:val="000000" w:themeColor="text1"/>
          <w:sz w:val="22"/>
          <w:szCs w:val="22"/>
        </w:rPr>
      </w:pPr>
      <w:r w:rsidRPr="3184C405">
        <w:rPr>
          <w:rFonts w:asciiTheme="minorHAnsi" w:hAnsiTheme="minorHAnsi" w:cstheme="minorBidi"/>
          <w:color w:val="000000" w:themeColor="text1"/>
          <w:sz w:val="22"/>
          <w:szCs w:val="22"/>
        </w:rPr>
        <w:t xml:space="preserve">Charles Ferguson – </w:t>
      </w:r>
      <w:del w:id="27" w:author="Cheever, Tammy - NRCS, Lincoln, NE" w:date="2020-03-12T14:02:00Z">
        <w:r w:rsidRPr="3184C405" w:rsidDel="00A30460">
          <w:rPr>
            <w:rFonts w:asciiTheme="minorHAnsi" w:hAnsiTheme="minorHAnsi" w:cstheme="minorBidi"/>
            <w:color w:val="000000" w:themeColor="text1"/>
            <w:sz w:val="22"/>
            <w:szCs w:val="22"/>
          </w:rPr>
          <w:delText>Sustaining Change Leader</w:delText>
        </w:r>
      </w:del>
      <w:ins w:id="28" w:author="Cheever, Tammy - NRCS, Lincoln, NE" w:date="2020-03-12T14:02:00Z">
        <w:r w:rsidR="00A30460">
          <w:rPr>
            <w:rFonts w:asciiTheme="minorHAnsi" w:hAnsiTheme="minorHAnsi" w:cstheme="minorBidi"/>
            <w:color w:val="000000" w:themeColor="text1"/>
            <w:sz w:val="22"/>
            <w:szCs w:val="22"/>
          </w:rPr>
          <w:t>SME</w:t>
        </w:r>
      </w:ins>
    </w:p>
    <w:p w14:paraId="7B19A51B" w14:textId="3563C63C" w:rsidR="00CB7823" w:rsidRPr="00D057F7" w:rsidRDefault="3184C405" w:rsidP="3184C405">
      <w:pPr>
        <w:widowControl/>
        <w:numPr>
          <w:ilvl w:val="1"/>
          <w:numId w:val="11"/>
        </w:numPr>
        <w:shd w:val="clear" w:color="auto" w:fill="FFFFFF" w:themeFill="background1"/>
        <w:overflowPunct/>
        <w:autoSpaceDE/>
        <w:autoSpaceDN/>
        <w:adjustRightInd/>
        <w:rPr>
          <w:rFonts w:asciiTheme="minorHAnsi" w:eastAsia="Times New Roman" w:hAnsiTheme="minorHAnsi" w:cstheme="minorBidi"/>
          <w:color w:val="000000" w:themeColor="text1"/>
          <w:sz w:val="22"/>
          <w:szCs w:val="22"/>
        </w:rPr>
      </w:pPr>
      <w:r w:rsidRPr="3184C405">
        <w:rPr>
          <w:rFonts w:asciiTheme="minorHAnsi" w:hAnsiTheme="minorHAnsi" w:cstheme="minorBidi"/>
          <w:color w:val="000000" w:themeColor="text1"/>
          <w:sz w:val="22"/>
          <w:szCs w:val="22"/>
        </w:rPr>
        <w:t xml:space="preserve">Dylan Beaudette – </w:t>
      </w:r>
      <w:del w:id="29" w:author="Cheever, Tammy - NRCS, Lincoln, NE" w:date="2020-03-12T14:03:00Z">
        <w:r w:rsidRPr="3184C405" w:rsidDel="00A30460">
          <w:rPr>
            <w:rFonts w:asciiTheme="minorHAnsi" w:hAnsiTheme="minorHAnsi" w:cstheme="minorBidi"/>
            <w:color w:val="000000" w:themeColor="text1"/>
            <w:sz w:val="22"/>
            <w:szCs w:val="22"/>
          </w:rPr>
          <w:delText>Sustaining Change Leader</w:delText>
        </w:r>
      </w:del>
      <w:ins w:id="30" w:author="Cheever, Tammy - NRCS, Lincoln, NE" w:date="2020-03-12T14:03:00Z">
        <w:r w:rsidR="00A30460">
          <w:rPr>
            <w:rFonts w:asciiTheme="minorHAnsi" w:hAnsiTheme="minorHAnsi" w:cstheme="minorBidi"/>
            <w:color w:val="000000" w:themeColor="text1"/>
            <w:sz w:val="22"/>
            <w:szCs w:val="22"/>
          </w:rPr>
          <w:t>SME</w:t>
        </w:r>
      </w:ins>
    </w:p>
    <w:p w14:paraId="7AE8ACC0" w14:textId="096A7CC4" w:rsidR="1FF96FC0" w:rsidRDefault="3184C405" w:rsidP="3184C405">
      <w:pPr>
        <w:numPr>
          <w:ilvl w:val="1"/>
          <w:numId w:val="11"/>
        </w:numPr>
        <w:shd w:val="clear" w:color="auto" w:fill="FFFFFF" w:themeFill="background1"/>
        <w:rPr>
          <w:color w:val="000000" w:themeColor="text1"/>
          <w:sz w:val="22"/>
          <w:szCs w:val="22"/>
        </w:rPr>
      </w:pPr>
      <w:r w:rsidRPr="3184C405">
        <w:rPr>
          <w:rFonts w:asciiTheme="minorHAnsi" w:hAnsiTheme="minorHAnsi" w:cstheme="minorBidi"/>
          <w:color w:val="000000" w:themeColor="text1"/>
          <w:sz w:val="22"/>
          <w:szCs w:val="22"/>
        </w:rPr>
        <w:t xml:space="preserve">Adolfo Diaz – </w:t>
      </w:r>
      <w:del w:id="31" w:author="Cheever, Tammy - NRCS, Lincoln, NE" w:date="2020-03-12T14:03:00Z">
        <w:r w:rsidRPr="3184C405" w:rsidDel="00A30460">
          <w:rPr>
            <w:rFonts w:asciiTheme="minorHAnsi" w:hAnsiTheme="minorHAnsi" w:cstheme="minorBidi"/>
            <w:color w:val="000000" w:themeColor="text1"/>
            <w:sz w:val="22"/>
            <w:szCs w:val="22"/>
          </w:rPr>
          <w:delText>Sustaining Change Leader</w:delText>
        </w:r>
      </w:del>
      <w:ins w:id="32" w:author="Cheever, Tammy - NRCS, Lincoln, NE" w:date="2020-03-12T14:03:00Z">
        <w:r w:rsidR="00A30460">
          <w:rPr>
            <w:rFonts w:asciiTheme="minorHAnsi" w:hAnsiTheme="minorHAnsi" w:cstheme="minorBidi"/>
            <w:color w:val="000000" w:themeColor="text1"/>
            <w:sz w:val="22"/>
            <w:szCs w:val="22"/>
          </w:rPr>
          <w:t>SME</w:t>
        </w:r>
      </w:ins>
    </w:p>
    <w:p w14:paraId="60FCCAFD" w14:textId="517E880D" w:rsidR="0617F0D0" w:rsidRDefault="3184C405" w:rsidP="3184C405">
      <w:pPr>
        <w:numPr>
          <w:ilvl w:val="1"/>
          <w:numId w:val="11"/>
        </w:numPr>
        <w:shd w:val="clear" w:color="auto" w:fill="FFFFFF" w:themeFill="background1"/>
        <w:rPr>
          <w:color w:val="000000" w:themeColor="text1"/>
          <w:sz w:val="22"/>
          <w:szCs w:val="22"/>
        </w:rPr>
      </w:pPr>
      <w:r w:rsidRPr="3184C405">
        <w:rPr>
          <w:rFonts w:asciiTheme="minorHAnsi" w:hAnsiTheme="minorHAnsi" w:cstheme="minorBidi"/>
          <w:color w:val="000000" w:themeColor="text1"/>
          <w:sz w:val="22"/>
          <w:szCs w:val="22"/>
        </w:rPr>
        <w:t xml:space="preserve">Kevin Godsey – </w:t>
      </w:r>
      <w:del w:id="33" w:author="Cheever, Tammy - NRCS, Lincoln, NE" w:date="2020-03-12T14:03:00Z">
        <w:r w:rsidRPr="3184C405" w:rsidDel="00A30460">
          <w:rPr>
            <w:rFonts w:asciiTheme="minorHAnsi" w:hAnsiTheme="minorHAnsi" w:cstheme="minorBidi"/>
            <w:color w:val="000000" w:themeColor="text1"/>
            <w:sz w:val="22"/>
            <w:szCs w:val="22"/>
          </w:rPr>
          <w:delText>Sustaining Change Leader</w:delText>
        </w:r>
      </w:del>
      <w:ins w:id="34" w:author="Cheever, Tammy - NRCS, Lincoln, NE" w:date="2020-03-12T14:03:00Z">
        <w:r w:rsidR="00A30460">
          <w:rPr>
            <w:rFonts w:asciiTheme="minorHAnsi" w:hAnsiTheme="minorHAnsi" w:cstheme="minorBidi"/>
            <w:color w:val="000000" w:themeColor="text1"/>
            <w:sz w:val="22"/>
            <w:szCs w:val="22"/>
          </w:rPr>
          <w:t>SME</w:t>
        </w:r>
      </w:ins>
    </w:p>
    <w:p w14:paraId="44EC522F" w14:textId="6482CCB2" w:rsidR="0617F0D0" w:rsidRDefault="3184C405" w:rsidP="3184C405">
      <w:pPr>
        <w:numPr>
          <w:ilvl w:val="1"/>
          <w:numId w:val="11"/>
        </w:numPr>
        <w:shd w:val="clear" w:color="auto" w:fill="FFFFFF" w:themeFill="background1"/>
        <w:rPr>
          <w:color w:val="000000" w:themeColor="text1"/>
          <w:sz w:val="22"/>
          <w:szCs w:val="22"/>
        </w:rPr>
      </w:pPr>
      <w:r w:rsidRPr="3184C405">
        <w:rPr>
          <w:rFonts w:asciiTheme="minorHAnsi" w:hAnsiTheme="minorHAnsi" w:cstheme="minorBidi"/>
          <w:color w:val="000000" w:themeColor="text1"/>
          <w:sz w:val="22"/>
          <w:szCs w:val="22"/>
        </w:rPr>
        <w:t xml:space="preserve">George Teachman – </w:t>
      </w:r>
      <w:del w:id="35" w:author="Cheever, Tammy - NRCS, Lincoln, NE" w:date="2020-03-12T14:03:00Z">
        <w:r w:rsidRPr="3184C405" w:rsidDel="00A30460">
          <w:rPr>
            <w:rFonts w:asciiTheme="minorHAnsi" w:hAnsiTheme="minorHAnsi" w:cstheme="minorBidi"/>
            <w:color w:val="000000" w:themeColor="text1"/>
            <w:sz w:val="22"/>
            <w:szCs w:val="22"/>
          </w:rPr>
          <w:delText>Sustaining Change Leader</w:delText>
        </w:r>
      </w:del>
      <w:ins w:id="36" w:author="Cheever, Tammy - NRCS, Lincoln, NE" w:date="2020-03-12T14:03:00Z">
        <w:r w:rsidR="00A30460">
          <w:rPr>
            <w:rFonts w:asciiTheme="minorHAnsi" w:hAnsiTheme="minorHAnsi" w:cstheme="minorBidi"/>
            <w:color w:val="000000" w:themeColor="text1"/>
            <w:sz w:val="22"/>
            <w:szCs w:val="22"/>
          </w:rPr>
          <w:t>SME</w:t>
        </w:r>
      </w:ins>
    </w:p>
    <w:p w14:paraId="4F28263C" w14:textId="0F32820F" w:rsidR="0617F0D0" w:rsidRDefault="3184C405" w:rsidP="3184C405">
      <w:pPr>
        <w:numPr>
          <w:ilvl w:val="1"/>
          <w:numId w:val="11"/>
        </w:numPr>
        <w:shd w:val="clear" w:color="auto" w:fill="FFFFFF" w:themeFill="background1"/>
        <w:rPr>
          <w:color w:val="000000" w:themeColor="text1"/>
          <w:sz w:val="22"/>
          <w:szCs w:val="22"/>
        </w:rPr>
      </w:pPr>
      <w:r w:rsidRPr="3184C405">
        <w:rPr>
          <w:rFonts w:asciiTheme="minorHAnsi" w:hAnsiTheme="minorHAnsi" w:cstheme="minorBidi"/>
          <w:color w:val="000000" w:themeColor="text1"/>
          <w:sz w:val="22"/>
          <w:szCs w:val="22"/>
        </w:rPr>
        <w:t xml:space="preserve">Jason Nemecek – </w:t>
      </w:r>
      <w:del w:id="37" w:author="Cheever, Tammy - NRCS, Lincoln, NE" w:date="2020-03-12T14:03:00Z">
        <w:r w:rsidRPr="3184C405" w:rsidDel="00A30460">
          <w:rPr>
            <w:rFonts w:asciiTheme="minorHAnsi" w:hAnsiTheme="minorHAnsi" w:cstheme="minorBidi"/>
            <w:color w:val="000000" w:themeColor="text1"/>
            <w:sz w:val="22"/>
            <w:szCs w:val="22"/>
          </w:rPr>
          <w:delText>Sustaining Change Leader</w:delText>
        </w:r>
      </w:del>
      <w:ins w:id="38" w:author="Cheever, Tammy - NRCS, Lincoln, NE" w:date="2020-03-12T14:03:00Z">
        <w:r w:rsidR="00A30460">
          <w:rPr>
            <w:rFonts w:asciiTheme="minorHAnsi" w:hAnsiTheme="minorHAnsi" w:cstheme="minorBidi"/>
            <w:color w:val="000000" w:themeColor="text1"/>
            <w:sz w:val="22"/>
            <w:szCs w:val="22"/>
          </w:rPr>
          <w:t>SME</w:t>
        </w:r>
      </w:ins>
    </w:p>
    <w:p w14:paraId="4693D957" w14:textId="129ED5C3" w:rsidR="0617F0D0" w:rsidDel="00B9036B" w:rsidRDefault="3184C405" w:rsidP="3184C405">
      <w:pPr>
        <w:numPr>
          <w:ilvl w:val="1"/>
          <w:numId w:val="11"/>
        </w:numPr>
        <w:shd w:val="clear" w:color="auto" w:fill="FFFFFF" w:themeFill="background1"/>
        <w:rPr>
          <w:del w:id="39" w:author="Cheever, Tammy - NRCS, Lincoln, NE" w:date="2020-03-12T14:00:00Z"/>
          <w:color w:val="000000" w:themeColor="text1"/>
          <w:sz w:val="22"/>
          <w:szCs w:val="22"/>
        </w:rPr>
      </w:pPr>
      <w:del w:id="40" w:author="Cheever, Tammy - NRCS, Lincoln, NE" w:date="2020-03-12T14:00:00Z">
        <w:r w:rsidRPr="3184C405" w:rsidDel="00B9036B">
          <w:rPr>
            <w:rFonts w:asciiTheme="minorHAnsi" w:hAnsiTheme="minorHAnsi" w:cstheme="minorBidi"/>
            <w:color w:val="000000" w:themeColor="text1"/>
            <w:sz w:val="22"/>
            <w:szCs w:val="22"/>
          </w:rPr>
          <w:delText>Drew Kinney – Sustaining Change Leader</w:delText>
        </w:r>
      </w:del>
    </w:p>
    <w:p w14:paraId="6ACD7C74" w14:textId="4D2592D9" w:rsidR="0617F0D0" w:rsidRDefault="3184C405" w:rsidP="3184C405">
      <w:pPr>
        <w:numPr>
          <w:ilvl w:val="1"/>
          <w:numId w:val="11"/>
        </w:numPr>
        <w:shd w:val="clear" w:color="auto" w:fill="FFFFFF" w:themeFill="background1"/>
        <w:rPr>
          <w:color w:val="000000" w:themeColor="text1"/>
          <w:sz w:val="22"/>
          <w:szCs w:val="22"/>
        </w:rPr>
      </w:pPr>
      <w:r w:rsidRPr="3184C405">
        <w:rPr>
          <w:rFonts w:asciiTheme="minorHAnsi" w:hAnsiTheme="minorHAnsi" w:cstheme="minorBidi"/>
          <w:color w:val="000000" w:themeColor="text1"/>
          <w:sz w:val="22"/>
          <w:szCs w:val="22"/>
        </w:rPr>
        <w:t xml:space="preserve">Tammy Cheever – </w:t>
      </w:r>
      <w:del w:id="41" w:author="Cheever, Tammy - NRCS, Lincoln, NE" w:date="2020-03-12T14:03:00Z">
        <w:r w:rsidRPr="3184C405" w:rsidDel="00A30460">
          <w:rPr>
            <w:rFonts w:asciiTheme="minorHAnsi" w:hAnsiTheme="minorHAnsi" w:cstheme="minorBidi"/>
            <w:color w:val="000000" w:themeColor="text1"/>
            <w:sz w:val="22"/>
            <w:szCs w:val="22"/>
          </w:rPr>
          <w:delText>Sustaining Change Leader</w:delText>
        </w:r>
      </w:del>
      <w:ins w:id="42" w:author="Cheever, Tammy - NRCS, Lincoln, NE" w:date="2020-03-12T14:03:00Z">
        <w:r w:rsidR="00A30460">
          <w:rPr>
            <w:rFonts w:asciiTheme="minorHAnsi" w:hAnsiTheme="minorHAnsi" w:cstheme="minorBidi"/>
            <w:color w:val="000000" w:themeColor="text1"/>
            <w:sz w:val="22"/>
            <w:szCs w:val="22"/>
          </w:rPr>
          <w:t>SME</w:t>
        </w:r>
      </w:ins>
    </w:p>
    <w:p w14:paraId="1DDEB876" w14:textId="42A04F84" w:rsidR="0617F0D0" w:rsidRDefault="3184C405" w:rsidP="3184C405">
      <w:pPr>
        <w:numPr>
          <w:ilvl w:val="1"/>
          <w:numId w:val="11"/>
        </w:numPr>
        <w:shd w:val="clear" w:color="auto" w:fill="FFFFFF" w:themeFill="background1"/>
        <w:rPr>
          <w:color w:val="000000" w:themeColor="text1"/>
          <w:sz w:val="22"/>
          <w:szCs w:val="22"/>
        </w:rPr>
      </w:pPr>
      <w:r w:rsidRPr="3184C405">
        <w:rPr>
          <w:rFonts w:asciiTheme="minorHAnsi" w:hAnsiTheme="minorHAnsi" w:cstheme="minorBidi"/>
          <w:color w:val="000000" w:themeColor="text1"/>
          <w:sz w:val="22"/>
          <w:szCs w:val="22"/>
        </w:rPr>
        <w:t xml:space="preserve">Kyle Stephens – </w:t>
      </w:r>
      <w:del w:id="43" w:author="Cheever, Tammy - NRCS, Lincoln, NE" w:date="2020-03-12T14:03:00Z">
        <w:r w:rsidRPr="3184C405" w:rsidDel="00A30460">
          <w:rPr>
            <w:rFonts w:asciiTheme="minorHAnsi" w:hAnsiTheme="minorHAnsi" w:cstheme="minorBidi"/>
            <w:color w:val="000000" w:themeColor="text1"/>
            <w:sz w:val="22"/>
            <w:szCs w:val="22"/>
          </w:rPr>
          <w:delText>Sustaining Change Leader</w:delText>
        </w:r>
      </w:del>
      <w:ins w:id="44" w:author="Cheever, Tammy - NRCS, Lincoln, NE" w:date="2020-03-12T14:03:00Z">
        <w:r w:rsidR="00A30460">
          <w:rPr>
            <w:rFonts w:asciiTheme="minorHAnsi" w:hAnsiTheme="minorHAnsi" w:cstheme="minorBidi"/>
            <w:color w:val="000000" w:themeColor="text1"/>
            <w:sz w:val="22"/>
            <w:szCs w:val="22"/>
          </w:rPr>
          <w:t>SME</w:t>
        </w:r>
      </w:ins>
    </w:p>
    <w:p w14:paraId="39385A2C" w14:textId="33B14CBC" w:rsidR="0617F0D0" w:rsidDel="00BE77A7" w:rsidRDefault="3184C405" w:rsidP="008E6DD8">
      <w:pPr>
        <w:shd w:val="clear" w:color="auto" w:fill="FFFFFF" w:themeFill="background1"/>
        <w:spacing w:before="450"/>
        <w:outlineLvl w:val="2"/>
        <w:rPr>
          <w:del w:id="45" w:author="Cheever, Tammy - NRCS, Lincoln, NE" w:date="2020-03-12T14:01:00Z"/>
          <w:rFonts w:asciiTheme="minorHAnsi" w:hAnsiTheme="minorHAnsi" w:cstheme="minorBidi"/>
          <w:color w:val="000000" w:themeColor="text1"/>
          <w:sz w:val="22"/>
          <w:szCs w:val="22"/>
        </w:rPr>
      </w:pPr>
      <w:r w:rsidRPr="3184C405">
        <w:rPr>
          <w:rFonts w:asciiTheme="minorHAnsi" w:hAnsiTheme="minorHAnsi" w:cstheme="minorBidi"/>
          <w:color w:val="000000" w:themeColor="text1"/>
          <w:sz w:val="22"/>
          <w:szCs w:val="22"/>
        </w:rPr>
        <w:t xml:space="preserve">Gerry Moore – </w:t>
      </w:r>
      <w:del w:id="46" w:author="Cheever, Tammy - NRCS, Lincoln, NE" w:date="2020-03-12T14:03:00Z">
        <w:r w:rsidRPr="3184C405" w:rsidDel="008E6DD8">
          <w:rPr>
            <w:rFonts w:asciiTheme="minorHAnsi" w:hAnsiTheme="minorHAnsi" w:cstheme="minorBidi"/>
            <w:color w:val="000000" w:themeColor="text1"/>
            <w:sz w:val="22"/>
            <w:szCs w:val="22"/>
          </w:rPr>
          <w:delText>Sustaining Change Leader</w:delText>
        </w:r>
      </w:del>
      <w:ins w:id="47" w:author="Cheever, Tammy - NRCS, Lincoln, NE" w:date="2020-03-12T14:03:00Z">
        <w:r w:rsidR="008E6DD8">
          <w:rPr>
            <w:rFonts w:asciiTheme="minorHAnsi" w:hAnsiTheme="minorHAnsi" w:cstheme="minorBidi"/>
            <w:color w:val="000000" w:themeColor="text1"/>
            <w:sz w:val="22"/>
            <w:szCs w:val="22"/>
          </w:rPr>
          <w:t>SME</w:t>
        </w:r>
      </w:ins>
    </w:p>
    <w:p w14:paraId="7176F083" w14:textId="77777777" w:rsidR="00BE77A7" w:rsidRPr="008B0B3D" w:rsidRDefault="00BE77A7" w:rsidP="3184C405">
      <w:pPr>
        <w:numPr>
          <w:ilvl w:val="1"/>
          <w:numId w:val="11"/>
        </w:numPr>
        <w:shd w:val="clear" w:color="auto" w:fill="FFFFFF" w:themeFill="background1"/>
        <w:rPr>
          <w:ins w:id="48" w:author="Cheever, Tammy - NRCS, Lincoln, NE" w:date="2020-03-12T14:05:00Z"/>
          <w:color w:val="000000" w:themeColor="text1"/>
          <w:sz w:val="22"/>
          <w:szCs w:val="22"/>
        </w:rPr>
      </w:pPr>
    </w:p>
    <w:p w14:paraId="410E7CB8" w14:textId="501739EE" w:rsidR="008B0B3D" w:rsidRPr="00261700" w:rsidDel="00A14B07" w:rsidRDefault="008B0B3D" w:rsidP="00A14B07">
      <w:pPr>
        <w:numPr>
          <w:ilvl w:val="1"/>
          <w:numId w:val="11"/>
        </w:numPr>
        <w:shd w:val="clear" w:color="auto" w:fill="FFFFFF" w:themeFill="background1"/>
        <w:rPr>
          <w:del w:id="49" w:author="Cheever, Tammy - NRCS, Lincoln, NE" w:date="2020-03-12T14:01:00Z"/>
          <w:color w:val="000000" w:themeColor="text1"/>
          <w:sz w:val="22"/>
          <w:szCs w:val="22"/>
        </w:rPr>
      </w:pPr>
      <w:del w:id="50" w:author="Cheever, Tammy - NRCS, Lincoln, NE" w:date="2020-03-12T14:01:00Z">
        <w:r w:rsidRPr="00A14B07" w:rsidDel="00A14B07">
          <w:rPr>
            <w:rFonts w:asciiTheme="minorHAnsi" w:hAnsiTheme="minorHAnsi" w:cstheme="minorBidi"/>
            <w:color w:val="000000" w:themeColor="text1"/>
            <w:sz w:val="22"/>
            <w:szCs w:val="22"/>
          </w:rPr>
          <w:delText>J</w:delText>
        </w:r>
        <w:r w:rsidRPr="00261700" w:rsidDel="00A14B07">
          <w:rPr>
            <w:rFonts w:asciiTheme="minorHAnsi" w:hAnsiTheme="minorHAnsi" w:cstheme="minorBidi"/>
            <w:color w:val="000000" w:themeColor="text1"/>
            <w:sz w:val="22"/>
            <w:szCs w:val="22"/>
          </w:rPr>
          <w:delText>oel Brown – Sustaining Change Leader</w:delText>
        </w:r>
      </w:del>
    </w:p>
    <w:p w14:paraId="760F9F1D" w14:textId="5003CF89" w:rsidR="00A27BF2" w:rsidRPr="008E6DD8" w:rsidRDefault="3184C405" w:rsidP="008E6DD8">
      <w:pPr>
        <w:shd w:val="clear" w:color="auto" w:fill="FFFFFF" w:themeFill="background1"/>
        <w:spacing w:before="450"/>
        <w:outlineLvl w:val="2"/>
        <w:rPr>
          <w:rFonts w:asciiTheme="minorHAnsi" w:hAnsiTheme="minorHAnsi" w:cstheme="minorBidi"/>
          <w:color w:val="000000" w:themeColor="text1"/>
          <w:sz w:val="22"/>
          <w:szCs w:val="22"/>
        </w:rPr>
      </w:pPr>
      <w:r w:rsidRPr="008E6DD8">
        <w:rPr>
          <w:rFonts w:asciiTheme="minorHAnsi" w:hAnsiTheme="minorHAnsi" w:cstheme="minorBidi"/>
          <w:b/>
          <w:bCs/>
          <w:color w:val="000000" w:themeColor="text1"/>
          <w:sz w:val="22"/>
          <w:szCs w:val="22"/>
        </w:rPr>
        <w:t>Background</w:t>
      </w:r>
      <w:r w:rsidR="4480000D">
        <w:br/>
      </w:r>
      <w:r w:rsidRPr="008E6DD8">
        <w:rPr>
          <w:rFonts w:asciiTheme="minorHAnsi" w:hAnsiTheme="minorHAnsi" w:cstheme="minorBidi"/>
          <w:color w:val="000000" w:themeColor="text1"/>
          <w:sz w:val="22"/>
          <w:szCs w:val="22"/>
        </w:rPr>
        <w:t>On June 16, 2017, the U.S. Department of Agriculture (USDA) established the Farm Production and Conservation (FPAC) Mission Area.  The FPAC Mission Area is USDA’s focal point for the nation’s conservationists, farmers, ranchers, producers, forest landowners, as well as federal, state, local, tribal, and private partners to seek assistance with crop insurance, conservation programs and technical assistance, commodity lending, and disaster programs. FPAC has over 26,000 employees working in 2,200 offices located throughout the fifty (50) States, American Samoa, Mariana Islands, Palau, Puerto Rico, and the Virgin Islands.</w:t>
      </w:r>
    </w:p>
    <w:p w14:paraId="29A83A08" w14:textId="214087E7" w:rsidR="00A27BF2" w:rsidRDefault="618638A3" w:rsidP="618638A3">
      <w:pPr>
        <w:shd w:val="clear" w:color="auto" w:fill="FFFFFF" w:themeFill="background1"/>
        <w:spacing w:before="450"/>
        <w:outlineLvl w:val="2"/>
        <w:rPr>
          <w:rFonts w:asciiTheme="minorHAnsi" w:hAnsiTheme="minorHAnsi" w:cstheme="minorBidi"/>
          <w:color w:val="000000" w:themeColor="text1"/>
          <w:sz w:val="22"/>
          <w:szCs w:val="22"/>
        </w:rPr>
      </w:pPr>
      <w:r w:rsidRPr="618638A3">
        <w:rPr>
          <w:rFonts w:asciiTheme="minorHAnsi" w:hAnsiTheme="minorHAnsi" w:cstheme="minorBidi"/>
          <w:color w:val="000000" w:themeColor="text1"/>
          <w:sz w:val="22"/>
          <w:szCs w:val="22"/>
        </w:rPr>
        <w:t>The FPAC Mission Area realigned three agencies; the Farm Services Agency (FSA), the Natural Resources Conservation Service (NRCS); and the Risk Management Agency (RMA). The realignment also created the FPAC Business Center (FBC), considered the fourth agency within FPAC.</w:t>
      </w:r>
    </w:p>
    <w:p w14:paraId="32FC92A8" w14:textId="2FAD3955" w:rsidR="002519FD" w:rsidRPr="00A27BF2" w:rsidRDefault="3FE5426C" w:rsidP="3FE5426C">
      <w:pPr>
        <w:shd w:val="clear" w:color="auto" w:fill="FFFFFF" w:themeFill="background1"/>
        <w:spacing w:before="450"/>
        <w:outlineLvl w:val="2"/>
        <w:rPr>
          <w:ins w:id="51" w:author="Cheever, Tammy - NRCS, Lincoln, NE" w:date="2020-03-12T20:27:00Z"/>
          <w:rFonts w:asciiTheme="minorHAnsi" w:hAnsiTheme="minorHAnsi" w:cstheme="minorBidi"/>
          <w:color w:val="000000" w:themeColor="text1"/>
          <w:sz w:val="22"/>
          <w:szCs w:val="22"/>
        </w:rPr>
      </w:pPr>
      <w:r w:rsidRPr="3FE5426C">
        <w:rPr>
          <w:rFonts w:asciiTheme="minorHAnsi" w:hAnsiTheme="minorHAnsi" w:cstheme="minorBidi"/>
          <w:color w:val="000000" w:themeColor="text1"/>
          <w:sz w:val="22"/>
          <w:szCs w:val="22"/>
        </w:rPr>
        <w:t>Within NRCS</w:t>
      </w:r>
      <w:ins w:id="52" w:author="Cheever, Tammy - NRCS, Lincoln, NE" w:date="2020-03-12T20:14:00Z">
        <w:r w:rsidRPr="3FE5426C">
          <w:rPr>
            <w:rFonts w:asciiTheme="minorHAnsi" w:hAnsiTheme="minorHAnsi" w:cstheme="minorBidi"/>
            <w:color w:val="000000" w:themeColor="text1"/>
            <w:sz w:val="22"/>
            <w:szCs w:val="22"/>
          </w:rPr>
          <w:t xml:space="preserve"> is the </w:t>
        </w:r>
      </w:ins>
      <w:r w:rsidRPr="3FE5426C">
        <w:rPr>
          <w:rFonts w:asciiTheme="minorHAnsi" w:hAnsiTheme="minorHAnsi" w:cstheme="minorBidi"/>
          <w:color w:val="000000" w:themeColor="text1"/>
          <w:sz w:val="22"/>
          <w:szCs w:val="22"/>
        </w:rPr>
        <w:t xml:space="preserve">Soil Science and Resource Assessment (SSRA) </w:t>
      </w:r>
      <w:del w:id="53" w:author="Cheever, Tammy - NRCS, Lincoln, NE" w:date="2020-03-12T13:57:00Z">
        <w:r w:rsidR="76370A95" w:rsidRPr="3FE5426C" w:rsidDel="3FE5426C">
          <w:rPr>
            <w:rFonts w:asciiTheme="minorHAnsi" w:hAnsiTheme="minorHAnsi" w:cstheme="minorBidi"/>
            <w:color w:val="000000" w:themeColor="text1"/>
            <w:sz w:val="22"/>
            <w:szCs w:val="22"/>
          </w:rPr>
          <w:delText>Divisi</w:delText>
        </w:r>
      </w:del>
      <w:del w:id="54" w:author="Cheever, Tammy - NRCS, Lincoln, NE" w:date="2020-03-12T20:14:00Z">
        <w:r w:rsidR="76370A95" w:rsidRPr="3FE5426C" w:rsidDel="3FE5426C">
          <w:rPr>
            <w:rFonts w:asciiTheme="minorHAnsi" w:hAnsiTheme="minorHAnsi" w:cstheme="minorBidi"/>
            <w:color w:val="000000" w:themeColor="text1"/>
            <w:sz w:val="22"/>
            <w:szCs w:val="22"/>
          </w:rPr>
          <w:delText>on</w:delText>
        </w:r>
      </w:del>
      <w:ins w:id="55" w:author="Cheever, Tammy - NRCS, Lincoln, NE" w:date="2020-03-12T20:14:00Z">
        <w:r w:rsidRPr="3FE5426C">
          <w:rPr>
            <w:rFonts w:asciiTheme="minorHAnsi" w:hAnsiTheme="minorHAnsi" w:cstheme="minorBidi"/>
            <w:color w:val="000000" w:themeColor="text1"/>
            <w:sz w:val="22"/>
            <w:szCs w:val="22"/>
          </w:rPr>
          <w:t>Deputy Area</w:t>
        </w:r>
      </w:ins>
      <w:r w:rsidRPr="3FE5426C">
        <w:rPr>
          <w:rFonts w:asciiTheme="minorHAnsi" w:hAnsiTheme="minorHAnsi" w:cstheme="minorBidi"/>
          <w:color w:val="000000" w:themeColor="text1"/>
          <w:sz w:val="22"/>
          <w:szCs w:val="22"/>
        </w:rPr>
        <w:t xml:space="preserve"> that has operational control of the Soil and Plant Science Division (SPSD), David Lindbo, Dir</w:t>
      </w:r>
      <w:ins w:id="56" w:author="Cheever, Tammy - NRCS, Lincoln, NE" w:date="2020-03-12T14:06:00Z">
        <w:r w:rsidRPr="3FE5426C">
          <w:rPr>
            <w:rFonts w:asciiTheme="minorHAnsi" w:hAnsiTheme="minorHAnsi" w:cstheme="minorBidi"/>
            <w:color w:val="000000" w:themeColor="text1"/>
            <w:sz w:val="22"/>
            <w:szCs w:val="22"/>
          </w:rPr>
          <w:t>ector</w:t>
        </w:r>
      </w:ins>
      <w:r w:rsidRPr="3FE5426C">
        <w:rPr>
          <w:rFonts w:asciiTheme="minorHAnsi" w:hAnsiTheme="minorHAnsi" w:cstheme="minorBidi"/>
          <w:color w:val="000000" w:themeColor="text1"/>
          <w:sz w:val="22"/>
          <w:szCs w:val="22"/>
        </w:rPr>
        <w:t xml:space="preserve">. </w:t>
      </w:r>
      <w:ins w:id="57" w:author="Cheever, Tammy - NRCS, Lincoln, NE" w:date="2020-03-12T20:15:00Z">
        <w:r w:rsidRPr="3FE5426C">
          <w:rPr>
            <w:rFonts w:asciiTheme="minorHAnsi" w:hAnsiTheme="minorHAnsi" w:cstheme="minorBidi"/>
            <w:color w:val="000000" w:themeColor="text1"/>
            <w:sz w:val="22"/>
            <w:szCs w:val="22"/>
          </w:rPr>
          <w:t xml:space="preserve">The SPSD has operational control </w:t>
        </w:r>
      </w:ins>
      <w:ins w:id="58" w:author="Cheever, Tammy - NRCS, Lincoln, NE" w:date="2020-03-12T20:19:00Z">
        <w:r w:rsidRPr="3FE5426C">
          <w:rPr>
            <w:rFonts w:asciiTheme="minorHAnsi" w:hAnsiTheme="minorHAnsi" w:cstheme="minorBidi"/>
            <w:color w:val="000000" w:themeColor="text1"/>
            <w:sz w:val="22"/>
            <w:szCs w:val="22"/>
          </w:rPr>
          <w:t xml:space="preserve">over </w:t>
        </w:r>
      </w:ins>
      <w:ins w:id="59" w:author="Cheever, Tammy - NRCS, Lincoln, NE" w:date="2020-03-12T20:24:00Z">
        <w:r w:rsidRPr="3FE5426C">
          <w:rPr>
            <w:rFonts w:asciiTheme="minorHAnsi" w:hAnsiTheme="minorHAnsi" w:cstheme="minorBidi"/>
            <w:color w:val="000000" w:themeColor="text1"/>
            <w:sz w:val="22"/>
            <w:szCs w:val="22"/>
          </w:rPr>
          <w:t xml:space="preserve">the Technical Soil Services/World Soil Resources branch, Michael Robotham, National Leader and over </w:t>
        </w:r>
      </w:ins>
      <w:ins w:id="60" w:author="Cheever, Tammy - NRCS, Lincoln, NE" w:date="2020-03-12T20:19:00Z">
        <w:r w:rsidRPr="3FE5426C">
          <w:rPr>
            <w:rFonts w:asciiTheme="minorHAnsi" w:hAnsiTheme="minorHAnsi" w:cstheme="minorBidi"/>
            <w:color w:val="000000" w:themeColor="text1"/>
            <w:sz w:val="22"/>
            <w:szCs w:val="22"/>
          </w:rPr>
          <w:t xml:space="preserve">National Soil Survey Center (NSSC), Dave Hoover, Director. Within the NSSC </w:t>
        </w:r>
        <w:r w:rsidRPr="3FE5426C">
          <w:rPr>
            <w:rFonts w:asciiTheme="minorHAnsi" w:hAnsiTheme="minorHAnsi" w:cstheme="minorBidi"/>
            <w:color w:val="000000" w:themeColor="text1"/>
            <w:sz w:val="22"/>
            <w:szCs w:val="22"/>
          </w:rPr>
          <w:lastRenderedPageBreak/>
          <w:t xml:space="preserve">are </w:t>
        </w:r>
      </w:ins>
      <w:ins w:id="61" w:author="Cheever, Tammy - NRCS, Lincoln, NE" w:date="2020-03-12T20:25:00Z">
        <w:r w:rsidRPr="3FE5426C">
          <w:rPr>
            <w:rFonts w:asciiTheme="minorHAnsi" w:hAnsiTheme="minorHAnsi" w:cstheme="minorBidi"/>
            <w:color w:val="000000" w:themeColor="text1"/>
            <w:sz w:val="22"/>
            <w:szCs w:val="22"/>
          </w:rPr>
          <w:t xml:space="preserve">there are 5 branches and 1 team. They are:  </w:t>
        </w:r>
      </w:ins>
    </w:p>
    <w:p w14:paraId="0EB61305" w14:textId="63E5132E" w:rsidR="002519FD" w:rsidRPr="00A27BF2" w:rsidRDefault="3FE5426C">
      <w:pPr>
        <w:pStyle w:val="ListParagraph"/>
        <w:numPr>
          <w:ilvl w:val="0"/>
          <w:numId w:val="1"/>
        </w:numPr>
        <w:shd w:val="clear" w:color="auto" w:fill="FFFFFF" w:themeFill="background1"/>
        <w:spacing w:before="450"/>
        <w:outlineLvl w:val="2"/>
        <w:rPr>
          <w:ins w:id="62" w:author="Cheever, Tammy - NRCS, Lincoln, NE" w:date="2020-03-12T20:28:00Z"/>
          <w:color w:val="000000" w:themeColor="text1"/>
        </w:rPr>
        <w:pPrChange w:id="63" w:author="Cheever, Tammy - NRCS, Lincoln, NE" w:date="2020-03-12T20:27:00Z">
          <w:pPr>
            <w:spacing w:before="450"/>
          </w:pPr>
        </w:pPrChange>
      </w:pPr>
      <w:ins w:id="64" w:author="Cheever, Tammy - NRCS, Lincoln, NE" w:date="2020-03-12T20:28:00Z">
        <w:r w:rsidRPr="3FE5426C">
          <w:rPr>
            <w:rFonts w:asciiTheme="minorHAnsi" w:hAnsiTheme="minorHAnsi" w:cstheme="minorBidi"/>
            <w:color w:val="000000" w:themeColor="text1"/>
          </w:rPr>
          <w:t>Soil Business Systems</w:t>
        </w:r>
      </w:ins>
      <w:ins w:id="65" w:author="Cheever, Tammy - NRCS, Lincoln, NE" w:date="2020-03-12T20:29:00Z">
        <w:r w:rsidRPr="3FE5426C">
          <w:rPr>
            <w:rFonts w:asciiTheme="minorHAnsi" w:hAnsiTheme="minorHAnsi" w:cstheme="minorBidi"/>
            <w:color w:val="000000" w:themeColor="text1"/>
          </w:rPr>
          <w:t xml:space="preserve"> – Drew Kinney, National Leader</w:t>
        </w:r>
      </w:ins>
    </w:p>
    <w:p w14:paraId="3EB96DB0" w14:textId="4D05A8E1" w:rsidR="002519FD" w:rsidRPr="00A27BF2" w:rsidRDefault="3FE5426C">
      <w:pPr>
        <w:pStyle w:val="ListParagraph"/>
        <w:numPr>
          <w:ilvl w:val="0"/>
          <w:numId w:val="1"/>
        </w:numPr>
        <w:shd w:val="clear" w:color="auto" w:fill="FFFFFF" w:themeFill="background1"/>
        <w:spacing w:before="450"/>
        <w:outlineLvl w:val="2"/>
        <w:rPr>
          <w:ins w:id="66" w:author="Cheever, Tammy - NRCS, Lincoln, NE" w:date="2020-03-12T20:27:00Z"/>
          <w:color w:val="000000" w:themeColor="text1"/>
        </w:rPr>
        <w:pPrChange w:id="67" w:author="Cheever, Tammy - NRCS, Lincoln, NE" w:date="2020-03-12T20:28:00Z">
          <w:pPr/>
        </w:pPrChange>
      </w:pPr>
      <w:ins w:id="68" w:author="Cheever, Tammy - NRCS, Lincoln, NE" w:date="2020-03-12T20:26:00Z">
        <w:r w:rsidRPr="3FE5426C">
          <w:rPr>
            <w:rFonts w:asciiTheme="minorHAnsi" w:hAnsiTheme="minorHAnsi" w:cstheme="minorBidi"/>
            <w:color w:val="000000" w:themeColor="text1"/>
          </w:rPr>
          <w:t>Ecological Si</w:t>
        </w:r>
      </w:ins>
      <w:ins w:id="69" w:author="Cheever, Tammy - NRCS, Lincoln, NE" w:date="2020-03-12T20:29:00Z">
        <w:r w:rsidRPr="3FE5426C">
          <w:rPr>
            <w:rFonts w:asciiTheme="minorHAnsi" w:hAnsiTheme="minorHAnsi" w:cstheme="minorBidi"/>
            <w:color w:val="000000" w:themeColor="text1"/>
          </w:rPr>
          <w:t>tes – Joel Brown, National Leader</w:t>
        </w:r>
      </w:ins>
    </w:p>
    <w:p w14:paraId="63A0E3F2" w14:textId="477176C8" w:rsidR="002519FD" w:rsidRPr="00A27BF2" w:rsidRDefault="3FE5426C">
      <w:pPr>
        <w:pStyle w:val="ListParagraph"/>
        <w:numPr>
          <w:ilvl w:val="0"/>
          <w:numId w:val="1"/>
        </w:numPr>
        <w:shd w:val="clear" w:color="auto" w:fill="FFFFFF" w:themeFill="background1"/>
        <w:spacing w:before="450"/>
        <w:outlineLvl w:val="2"/>
        <w:rPr>
          <w:ins w:id="70" w:author="Cheever, Tammy - NRCS, Lincoln, NE" w:date="2020-03-12T20:27:00Z"/>
          <w:color w:val="000000" w:themeColor="text1"/>
        </w:rPr>
        <w:pPrChange w:id="71" w:author="Cheever, Tammy - NRCS, Lincoln, NE" w:date="2020-03-12T20:27:00Z">
          <w:pPr/>
        </w:pPrChange>
      </w:pPr>
      <w:ins w:id="72" w:author="Cheever, Tammy - NRCS, Lincoln, NE" w:date="2020-03-12T20:27:00Z">
        <w:r w:rsidRPr="3FE5426C">
          <w:rPr>
            <w:rFonts w:asciiTheme="minorHAnsi" w:hAnsiTheme="minorHAnsi" w:cstheme="minorBidi"/>
            <w:color w:val="000000" w:themeColor="text1"/>
          </w:rPr>
          <w:t>Kellogg Soil Survey Laboratory</w:t>
        </w:r>
      </w:ins>
      <w:ins w:id="73" w:author="Cheever, Tammy - NRCS, Lincoln, NE" w:date="2020-03-12T20:29:00Z">
        <w:r w:rsidRPr="3FE5426C">
          <w:rPr>
            <w:rFonts w:asciiTheme="minorHAnsi" w:hAnsiTheme="minorHAnsi" w:cstheme="minorBidi"/>
            <w:color w:val="000000" w:themeColor="text1"/>
          </w:rPr>
          <w:t xml:space="preserve"> – Deb Harms, National Leader</w:t>
        </w:r>
      </w:ins>
    </w:p>
    <w:p w14:paraId="7BE692FE" w14:textId="7F78A4DE" w:rsidR="002519FD" w:rsidRPr="00A27BF2" w:rsidRDefault="3FE5426C">
      <w:pPr>
        <w:pStyle w:val="ListParagraph"/>
        <w:numPr>
          <w:ilvl w:val="0"/>
          <w:numId w:val="1"/>
        </w:numPr>
        <w:shd w:val="clear" w:color="auto" w:fill="FFFFFF" w:themeFill="background1"/>
        <w:spacing w:before="450"/>
        <w:outlineLvl w:val="2"/>
        <w:rPr>
          <w:ins w:id="74" w:author="Cheever, Tammy - NRCS, Lincoln, NE" w:date="2020-03-12T20:27:00Z"/>
          <w:color w:val="000000" w:themeColor="text1"/>
        </w:rPr>
        <w:pPrChange w:id="75" w:author="Cheever, Tammy - NRCS, Lincoln, NE" w:date="2020-03-12T20:27:00Z">
          <w:pPr/>
        </w:pPrChange>
      </w:pPr>
      <w:ins w:id="76" w:author="Cheever, Tammy - NRCS, Lincoln, NE" w:date="2020-03-12T20:27:00Z">
        <w:r w:rsidRPr="3FE5426C">
          <w:rPr>
            <w:rFonts w:asciiTheme="minorHAnsi" w:hAnsiTheme="minorHAnsi" w:cstheme="minorBidi"/>
            <w:color w:val="000000" w:themeColor="text1"/>
          </w:rPr>
          <w:t xml:space="preserve">Soil Survey </w:t>
        </w:r>
        <w:proofErr w:type="gramStart"/>
        <w:r w:rsidRPr="3FE5426C">
          <w:rPr>
            <w:rFonts w:asciiTheme="minorHAnsi" w:hAnsiTheme="minorHAnsi" w:cstheme="minorBidi"/>
            <w:color w:val="000000" w:themeColor="text1"/>
          </w:rPr>
          <w:t>Standards</w:t>
        </w:r>
      </w:ins>
      <w:ins w:id="77" w:author="Cheever, Tammy - NRCS, Lincoln, NE" w:date="2020-03-12T20:30:00Z">
        <w:r w:rsidRPr="3FE5426C">
          <w:rPr>
            <w:rFonts w:asciiTheme="minorHAnsi" w:hAnsiTheme="minorHAnsi" w:cstheme="minorBidi"/>
            <w:color w:val="000000" w:themeColor="text1"/>
          </w:rPr>
          <w:t xml:space="preserve">  --</w:t>
        </w:r>
        <w:proofErr w:type="gramEnd"/>
        <w:r w:rsidRPr="3FE5426C">
          <w:rPr>
            <w:rFonts w:asciiTheme="minorHAnsi" w:hAnsiTheme="minorHAnsi" w:cstheme="minorBidi"/>
            <w:color w:val="000000" w:themeColor="text1"/>
          </w:rPr>
          <w:t xml:space="preserve"> Curtis Monger, National Leader</w:t>
        </w:r>
      </w:ins>
    </w:p>
    <w:p w14:paraId="0B4AE1BD" w14:textId="66EF0843" w:rsidR="002519FD" w:rsidRPr="00A27BF2" w:rsidRDefault="3FE5426C">
      <w:pPr>
        <w:pStyle w:val="ListParagraph"/>
        <w:numPr>
          <w:ilvl w:val="0"/>
          <w:numId w:val="1"/>
        </w:numPr>
        <w:shd w:val="clear" w:color="auto" w:fill="FFFFFF" w:themeFill="background1"/>
        <w:spacing w:before="450"/>
        <w:outlineLvl w:val="2"/>
        <w:rPr>
          <w:ins w:id="78" w:author="Cheever, Tammy - NRCS, Lincoln, NE" w:date="2020-03-12T20:29:00Z"/>
          <w:color w:val="000000" w:themeColor="text1"/>
        </w:rPr>
        <w:pPrChange w:id="79" w:author="Cheever, Tammy - NRCS, Lincoln, NE" w:date="2020-03-12T20:27:00Z">
          <w:pPr/>
        </w:pPrChange>
      </w:pPr>
      <w:ins w:id="80" w:author="Cheever, Tammy - NRCS, Lincoln, NE" w:date="2020-03-12T20:28:00Z">
        <w:r w:rsidRPr="3FE5426C">
          <w:rPr>
            <w:rFonts w:asciiTheme="minorHAnsi" w:hAnsiTheme="minorHAnsi" w:cstheme="minorBidi"/>
            <w:color w:val="000000" w:themeColor="text1"/>
          </w:rPr>
          <w:t xml:space="preserve">Soil Survey </w:t>
        </w:r>
        <w:proofErr w:type="gramStart"/>
        <w:r w:rsidRPr="3FE5426C">
          <w:rPr>
            <w:rFonts w:asciiTheme="minorHAnsi" w:hAnsiTheme="minorHAnsi" w:cstheme="minorBidi"/>
            <w:color w:val="000000" w:themeColor="text1"/>
          </w:rPr>
          <w:t>Research</w:t>
        </w:r>
      </w:ins>
      <w:ins w:id="81" w:author="Cheever, Tammy - NRCS, Lincoln, NE" w:date="2020-03-12T20:30:00Z">
        <w:r w:rsidRPr="3FE5426C">
          <w:rPr>
            <w:rFonts w:asciiTheme="minorHAnsi" w:hAnsiTheme="minorHAnsi" w:cstheme="minorBidi"/>
            <w:color w:val="000000" w:themeColor="text1"/>
          </w:rPr>
          <w:t xml:space="preserve">  --</w:t>
        </w:r>
        <w:proofErr w:type="gramEnd"/>
        <w:r w:rsidRPr="3FE5426C">
          <w:rPr>
            <w:rFonts w:asciiTheme="minorHAnsi" w:hAnsiTheme="minorHAnsi" w:cstheme="minorBidi"/>
            <w:color w:val="000000" w:themeColor="text1"/>
          </w:rPr>
          <w:t xml:space="preserve"> Skye Wills, National Leader</w:t>
        </w:r>
      </w:ins>
    </w:p>
    <w:p w14:paraId="3A012BA8" w14:textId="2BFBF398" w:rsidR="002519FD" w:rsidRPr="00A27BF2" w:rsidRDefault="3FE5426C">
      <w:pPr>
        <w:pStyle w:val="ListParagraph"/>
        <w:numPr>
          <w:ilvl w:val="0"/>
          <w:numId w:val="1"/>
        </w:numPr>
        <w:shd w:val="clear" w:color="auto" w:fill="FFFFFF" w:themeFill="background1"/>
        <w:spacing w:before="450"/>
        <w:outlineLvl w:val="2"/>
        <w:rPr>
          <w:ins w:id="82" w:author="Cheever, Tammy - NRCS, Lincoln, NE" w:date="2020-03-12T20:28:00Z"/>
          <w:color w:val="000000" w:themeColor="text1"/>
        </w:rPr>
        <w:pPrChange w:id="83" w:author="Cheever, Tammy - NRCS, Lincoln, NE" w:date="2020-03-12T20:29:00Z">
          <w:pPr/>
        </w:pPrChange>
      </w:pPr>
      <w:ins w:id="84" w:author="Cheever, Tammy - NRCS, Lincoln, NE" w:date="2020-03-12T20:29:00Z">
        <w:r w:rsidRPr="3FE5426C">
          <w:rPr>
            <w:rFonts w:asciiTheme="minorHAnsi" w:hAnsiTheme="minorHAnsi" w:cstheme="minorBidi"/>
            <w:color w:val="000000" w:themeColor="text1"/>
          </w:rPr>
          <w:t xml:space="preserve">National Plant Data </w:t>
        </w:r>
        <w:proofErr w:type="gramStart"/>
        <w:r w:rsidRPr="3FE5426C">
          <w:rPr>
            <w:rFonts w:asciiTheme="minorHAnsi" w:hAnsiTheme="minorHAnsi" w:cstheme="minorBidi"/>
            <w:color w:val="000000" w:themeColor="text1"/>
          </w:rPr>
          <w:t xml:space="preserve">Team, </w:t>
        </w:r>
      </w:ins>
      <w:ins w:id="85" w:author="Cheever, Tammy - NRCS, Lincoln, NE" w:date="2020-03-12T20:30:00Z">
        <w:r w:rsidRPr="3FE5426C">
          <w:rPr>
            <w:rFonts w:asciiTheme="minorHAnsi" w:hAnsiTheme="minorHAnsi" w:cstheme="minorBidi"/>
            <w:color w:val="000000" w:themeColor="text1"/>
          </w:rPr>
          <w:t xml:space="preserve"> Gerry</w:t>
        </w:r>
        <w:proofErr w:type="gramEnd"/>
        <w:r w:rsidRPr="3FE5426C">
          <w:rPr>
            <w:rFonts w:asciiTheme="minorHAnsi" w:hAnsiTheme="minorHAnsi" w:cstheme="minorBidi"/>
            <w:color w:val="000000" w:themeColor="text1"/>
          </w:rPr>
          <w:t xml:space="preserve"> Moore, National Leader</w:t>
        </w:r>
      </w:ins>
    </w:p>
    <w:p w14:paraId="45DD8AC1" w14:textId="3EA55085" w:rsidR="002519FD" w:rsidRPr="00A27BF2" w:rsidRDefault="76370A95">
      <w:pPr>
        <w:pStyle w:val="ListParagraph"/>
        <w:numPr>
          <w:ilvl w:val="0"/>
          <w:numId w:val="1"/>
        </w:numPr>
        <w:shd w:val="clear" w:color="auto" w:fill="FFFFFF" w:themeFill="background1"/>
        <w:spacing w:before="450"/>
        <w:outlineLvl w:val="2"/>
        <w:rPr>
          <w:color w:val="000000" w:themeColor="text1"/>
        </w:rPr>
        <w:pPrChange w:id="86" w:author="Cheever, Tammy - NRCS, Lincoln, NE" w:date="2020-03-12T20:28:00Z">
          <w:pPr/>
        </w:pPrChange>
      </w:pPr>
      <w:del w:id="87" w:author="Cheever, Tammy - NRCS, Lincoln, NE" w:date="2020-03-12T20:25:00Z">
        <w:r w:rsidRPr="3FE5426C" w:rsidDel="3FE5426C">
          <w:rPr>
            <w:rFonts w:asciiTheme="minorHAnsi" w:hAnsiTheme="minorHAnsi" w:cstheme="minorBidi"/>
            <w:color w:val="000000" w:themeColor="text1"/>
          </w:rPr>
          <w:delText xml:space="preserve">With the NSSC branch under Dave Hoover, and the Technical Soil Services Branch under Michael Robotham. </w:delText>
        </w:r>
      </w:del>
      <w:r w:rsidR="3FE5426C" w:rsidRPr="3FE5426C">
        <w:rPr>
          <w:rFonts w:asciiTheme="minorHAnsi" w:hAnsiTheme="minorHAnsi" w:cstheme="minorBidi"/>
          <w:color w:val="000000" w:themeColor="text1"/>
        </w:rPr>
        <w:t>The SPSD manages the United States soil, plants, and ecological sites resource inventory and provides soil interpretation</w:t>
      </w:r>
      <w:ins w:id="88" w:author="Cheever, Tammy - NRCS, Lincoln, NE" w:date="2020-03-12T20:30:00Z">
        <w:r w:rsidR="3FE5426C" w:rsidRPr="3FE5426C">
          <w:rPr>
            <w:rFonts w:asciiTheme="minorHAnsi" w:hAnsiTheme="minorHAnsi" w:cstheme="minorBidi"/>
            <w:color w:val="000000" w:themeColor="text1"/>
          </w:rPr>
          <w:t>s</w:t>
        </w:r>
      </w:ins>
      <w:r w:rsidR="3FE5426C" w:rsidRPr="3FE5426C">
        <w:rPr>
          <w:rFonts w:asciiTheme="minorHAnsi" w:hAnsiTheme="minorHAnsi" w:cstheme="minorBidi"/>
          <w:color w:val="000000" w:themeColor="text1"/>
        </w:rPr>
        <w:t xml:space="preserve">. </w:t>
      </w:r>
      <w:del w:id="89" w:author="Cheever, Tammy - NRCS, Lincoln, NE" w:date="2020-03-12T20:30:00Z">
        <w:r w:rsidRPr="3FE5426C" w:rsidDel="3FE5426C">
          <w:rPr>
            <w:rFonts w:asciiTheme="minorHAnsi" w:hAnsiTheme="minorHAnsi" w:cstheme="minorBidi"/>
            <w:color w:val="000000" w:themeColor="text1"/>
          </w:rPr>
          <w:delText xml:space="preserve">Within SPSD are the Soil Business Systems Branch (Drew Kinney), the Ecological Sites Branch (Joel Brown), the National Plant Data Team (Gerry Moore), the Soil Survey Research Branch (Skye Willis), Kellogg Soil Survey Laboratory Branch (vacant, to be announced soon) and Soil Surveys Standards Branch (Curtis Monger), </w:delText>
        </w:r>
      </w:del>
      <w:ins w:id="90" w:author="Cheever, Tammy - NRCS, Lincoln, NE" w:date="2020-03-12T20:30:00Z">
        <w:r w:rsidR="3FE5426C" w:rsidRPr="3FE5426C">
          <w:rPr>
            <w:rFonts w:asciiTheme="minorHAnsi" w:hAnsiTheme="minorHAnsi" w:cstheme="minorBidi"/>
            <w:color w:val="000000" w:themeColor="text1"/>
          </w:rPr>
          <w:t xml:space="preserve">The NSSC branches and team </w:t>
        </w:r>
      </w:ins>
      <w:del w:id="91" w:author="Cheever, Tammy - NRCS, Lincoln, NE" w:date="2020-03-12T20:30:00Z">
        <w:r w:rsidRPr="3FE5426C" w:rsidDel="3FE5426C">
          <w:rPr>
            <w:rFonts w:asciiTheme="minorHAnsi" w:hAnsiTheme="minorHAnsi" w:cstheme="minorBidi"/>
            <w:color w:val="000000" w:themeColor="text1"/>
          </w:rPr>
          <w:delText xml:space="preserve">who </w:delText>
        </w:r>
      </w:del>
      <w:r w:rsidR="3FE5426C" w:rsidRPr="3FE5426C">
        <w:rPr>
          <w:rFonts w:asciiTheme="minorHAnsi" w:hAnsiTheme="minorHAnsi" w:cstheme="minorBidi"/>
          <w:color w:val="000000" w:themeColor="text1"/>
        </w:rPr>
        <w:t>are responsible for providing technical leadership and expertise in support of efforts to expand the availability of soils and plant information and the understanding of soils and plants.</w:t>
      </w:r>
    </w:p>
    <w:p w14:paraId="02374E78" w14:textId="403C18C1" w:rsidR="002519FD" w:rsidRPr="00A27BF2" w:rsidRDefault="3184C405" w:rsidP="3184C405">
      <w:pPr>
        <w:shd w:val="clear" w:color="auto" w:fill="FFFFFF" w:themeFill="background1"/>
        <w:spacing w:before="450"/>
        <w:outlineLvl w:val="2"/>
        <w:rPr>
          <w:rFonts w:asciiTheme="minorHAnsi" w:hAnsiTheme="minorHAnsi" w:cstheme="minorBidi"/>
          <w:color w:val="000000" w:themeColor="text1"/>
          <w:sz w:val="22"/>
          <w:szCs w:val="22"/>
        </w:rPr>
      </w:pPr>
      <w:r w:rsidRPr="3184C405">
        <w:rPr>
          <w:rFonts w:asciiTheme="minorHAnsi" w:hAnsiTheme="minorHAnsi" w:cstheme="minorBidi"/>
          <w:color w:val="000000" w:themeColor="text1"/>
          <w:sz w:val="22"/>
          <w:szCs w:val="22"/>
        </w:rPr>
        <w:t>The SPSD products are available for internal, other federal agencies, and private or public partners. Their products are critical decision-support tools to conservationists, farmers, ranchers, producers, as well as federal, state, local, tribal, and private partners. Their products are the authoritative source for soil, plant, and ecological information for the United States, its territories, and international cooperators. Making it the largest source of natural resource information in the United States.</w:t>
      </w:r>
    </w:p>
    <w:p w14:paraId="0EF522AC" w14:textId="061FEFD7" w:rsidR="24F6815D" w:rsidRDefault="24F6815D" w:rsidP="6F91399F">
      <w:pPr>
        <w:spacing w:before="450"/>
        <w:jc w:val="center"/>
        <w:rPr>
          <w:rFonts w:asciiTheme="minorHAnsi" w:hAnsiTheme="minorHAnsi" w:cstheme="minorBidi"/>
          <w:color w:val="000000" w:themeColor="text1"/>
          <w:sz w:val="22"/>
          <w:szCs w:val="22"/>
        </w:rPr>
      </w:pPr>
      <w:commentRangeStart w:id="92"/>
      <w:commentRangeStart w:id="93"/>
      <w:commentRangeStart w:id="94"/>
      <w:r>
        <w:rPr>
          <w:noProof/>
        </w:rPr>
        <w:lastRenderedPageBreak/>
        <w:drawing>
          <wp:inline distT="0" distB="0" distL="0" distR="0" wp14:anchorId="0835D6DC" wp14:editId="4FE91267">
            <wp:extent cx="5943600" cy="7762876"/>
            <wp:effectExtent l="0" t="0" r="0" b="0"/>
            <wp:docPr id="1291376886" name="Picture 1520416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0416556"/>
                    <pic:cNvPicPr/>
                  </pic:nvPicPr>
                  <pic:blipFill>
                    <a:blip r:embed="rId10">
                      <a:extLst>
                        <a:ext uri="{28A0092B-C50C-407E-A947-70E740481C1C}">
                          <a14:useLocalDpi xmlns:a14="http://schemas.microsoft.com/office/drawing/2010/main" val="0"/>
                        </a:ext>
                      </a:extLst>
                    </a:blip>
                    <a:stretch>
                      <a:fillRect/>
                    </a:stretch>
                  </pic:blipFill>
                  <pic:spPr>
                    <a:xfrm>
                      <a:off x="0" y="0"/>
                      <a:ext cx="5943600" cy="7762876"/>
                    </a:xfrm>
                    <a:prstGeom prst="rect">
                      <a:avLst/>
                    </a:prstGeom>
                  </pic:spPr>
                </pic:pic>
              </a:graphicData>
            </a:graphic>
          </wp:inline>
        </w:drawing>
      </w:r>
      <w:commentRangeEnd w:id="92"/>
      <w:r w:rsidR="00E61D2B">
        <w:rPr>
          <w:rStyle w:val="CommentReference"/>
        </w:rPr>
        <w:commentReference w:id="92"/>
      </w:r>
      <w:commentRangeEnd w:id="93"/>
      <w:r w:rsidR="006B73A9">
        <w:rPr>
          <w:rStyle w:val="CommentReference"/>
        </w:rPr>
        <w:commentReference w:id="93"/>
      </w:r>
      <w:commentRangeEnd w:id="94"/>
      <w:r w:rsidR="00623CE1">
        <w:rPr>
          <w:rStyle w:val="CommentReference"/>
        </w:rPr>
        <w:commentReference w:id="94"/>
      </w:r>
      <w:r w:rsidR="68E11489" w:rsidRPr="68E11489">
        <w:rPr>
          <w:rFonts w:asciiTheme="minorHAnsi" w:hAnsiTheme="minorHAnsi" w:cstheme="minorBidi"/>
          <w:color w:val="000000" w:themeColor="text1"/>
          <w:sz w:val="22"/>
          <w:szCs w:val="22"/>
        </w:rPr>
        <w:t xml:space="preserve">Figure 1. High Level Organizational </w:t>
      </w:r>
      <w:commentRangeStart w:id="95"/>
      <w:r w:rsidR="68E11489" w:rsidRPr="68E11489">
        <w:rPr>
          <w:rFonts w:asciiTheme="minorHAnsi" w:hAnsiTheme="minorHAnsi" w:cstheme="minorBidi"/>
          <w:color w:val="000000" w:themeColor="text1"/>
          <w:sz w:val="22"/>
          <w:szCs w:val="22"/>
        </w:rPr>
        <w:t>Chart</w:t>
      </w:r>
      <w:commentRangeEnd w:id="95"/>
      <w:r>
        <w:rPr>
          <w:rStyle w:val="CommentReference"/>
        </w:rPr>
        <w:commentReference w:id="95"/>
      </w:r>
    </w:p>
    <w:p w14:paraId="516329A4" w14:textId="334E9BAE" w:rsidR="00564008" w:rsidRDefault="3184C405" w:rsidP="60BE76B9">
      <w:pPr>
        <w:shd w:val="clear" w:color="auto" w:fill="FFFFFF" w:themeFill="background1"/>
        <w:spacing w:before="450"/>
        <w:outlineLvl w:val="2"/>
        <w:rPr>
          <w:rFonts w:asciiTheme="minorHAnsi" w:hAnsiTheme="minorHAnsi" w:cstheme="minorBidi"/>
          <w:color w:val="000000" w:themeColor="text1"/>
          <w:sz w:val="22"/>
          <w:szCs w:val="22"/>
        </w:rPr>
      </w:pPr>
      <w:r w:rsidDel="0033599B">
        <w:lastRenderedPageBreak/>
        <w:br/>
      </w:r>
      <w:r w:rsidRPr="6CFDC569">
        <w:rPr>
          <w:rFonts w:asciiTheme="minorHAnsi" w:hAnsiTheme="minorHAnsi" w:cstheme="minorBidi"/>
          <w:b/>
          <w:bCs/>
          <w:color w:val="000000" w:themeColor="text1"/>
          <w:sz w:val="22"/>
          <w:szCs w:val="22"/>
        </w:rPr>
        <w:t>Vision</w:t>
      </w:r>
      <w:r w:rsidR="11B14EE7">
        <w:br/>
      </w:r>
      <w:r w:rsidRPr="6CFDC569">
        <w:rPr>
          <w:rFonts w:asciiTheme="minorHAnsi" w:hAnsiTheme="minorHAnsi" w:cstheme="minorBidi"/>
          <w:color w:val="000000" w:themeColor="text1"/>
          <w:sz w:val="22"/>
          <w:szCs w:val="22"/>
        </w:rPr>
        <w:t>Within the next three years, the Soil and Plant Science Division (SPSD) intends to modernize soil, plants, and ecological sites resource inventory supporting tools to enhance the customer services through adaptable, efficient, scalable technical solutions to streamline processes to free up resources for mission critical work. SPSD intends to eliminate the risks associated with outdated technology to increase efficiency, data integrity, quality, and availability.</w:t>
      </w:r>
    </w:p>
    <w:p w14:paraId="7B8C0D57" w14:textId="3A83AF1F" w:rsidR="00564008" w:rsidRDefault="05A2413F" w:rsidP="05A2413F">
      <w:pPr>
        <w:shd w:val="clear" w:color="auto" w:fill="FFFFFF" w:themeFill="background1"/>
        <w:spacing w:before="450"/>
        <w:outlineLvl w:val="2"/>
        <w:rPr>
          <w:rFonts w:asciiTheme="minorHAnsi" w:hAnsiTheme="minorHAnsi" w:cstheme="minorBidi"/>
          <w:i/>
          <w:iCs/>
          <w:color w:val="000000" w:themeColor="text1"/>
          <w:sz w:val="22"/>
          <w:szCs w:val="22"/>
          <w:highlight w:val="yellow"/>
        </w:rPr>
      </w:pPr>
      <w:r w:rsidRPr="05A2413F">
        <w:rPr>
          <w:rFonts w:asciiTheme="minorHAnsi" w:hAnsiTheme="minorHAnsi" w:cstheme="minorBidi"/>
          <w:color w:val="000000" w:themeColor="text1"/>
          <w:sz w:val="22"/>
          <w:szCs w:val="22"/>
        </w:rPr>
        <w:t xml:space="preserve">Within the next three years, the Soil Business Systems </w:t>
      </w:r>
      <w:r w:rsidR="60BE76B9" w:rsidRPr="60BE76B9">
        <w:rPr>
          <w:rFonts w:asciiTheme="minorHAnsi" w:hAnsiTheme="minorHAnsi" w:cstheme="minorBidi"/>
          <w:color w:val="000000" w:themeColor="text1"/>
          <w:sz w:val="22"/>
          <w:szCs w:val="22"/>
        </w:rPr>
        <w:t>Branch</w:t>
      </w:r>
      <w:r w:rsidRPr="05A2413F">
        <w:rPr>
          <w:rFonts w:asciiTheme="minorHAnsi" w:hAnsiTheme="minorHAnsi" w:cstheme="minorBidi"/>
          <w:color w:val="000000" w:themeColor="text1"/>
          <w:sz w:val="22"/>
          <w:szCs w:val="22"/>
        </w:rPr>
        <w:t xml:space="preserve"> intends to modernize and integrate our information systems to meet our </w:t>
      </w:r>
      <w:del w:id="96" w:author="Teachman, George - NRCS, Lincoln, NE" w:date="2020-02-16T16:24:00Z">
        <w:r w:rsidRPr="05A2413F">
          <w:rPr>
            <w:rFonts w:asciiTheme="minorHAnsi" w:hAnsiTheme="minorHAnsi" w:cstheme="minorBidi"/>
            <w:color w:val="000000" w:themeColor="text1"/>
            <w:sz w:val="22"/>
            <w:szCs w:val="22"/>
          </w:rPr>
          <w:delText>customers</w:delText>
        </w:r>
      </w:del>
      <w:ins w:id="97" w:author="Teachman, George - NRCS, Lincoln, NE" w:date="2020-02-16T16:24:00Z">
        <w:r w:rsidR="00BB4620" w:rsidRPr="05A2413F">
          <w:rPr>
            <w:rFonts w:asciiTheme="minorHAnsi" w:hAnsiTheme="minorHAnsi" w:cstheme="minorBidi"/>
            <w:color w:val="000000" w:themeColor="text1"/>
            <w:sz w:val="22"/>
            <w:szCs w:val="22"/>
          </w:rPr>
          <w:t>customers'</w:t>
        </w:r>
      </w:ins>
      <w:r w:rsidRPr="05A2413F">
        <w:rPr>
          <w:rFonts w:asciiTheme="minorHAnsi" w:hAnsiTheme="minorHAnsi" w:cstheme="minorBidi"/>
          <w:color w:val="000000" w:themeColor="text1"/>
          <w:sz w:val="22"/>
          <w:szCs w:val="22"/>
        </w:rPr>
        <w:t xml:space="preserve"> needs, mission requirements, and to support putting conservation on the ground. Within the same time period, the team intends to adapt new technologies and applications to address emerging trends in soil and plant sciences.</w:t>
      </w:r>
    </w:p>
    <w:p w14:paraId="00207338" w14:textId="45F9A4CF" w:rsidR="0617F0D0" w:rsidRDefault="05A2413F" w:rsidP="05A2413F">
      <w:pPr>
        <w:shd w:val="clear" w:color="auto" w:fill="FFFFFF" w:themeFill="background1"/>
        <w:spacing w:before="450"/>
        <w:outlineLvl w:val="2"/>
        <w:rPr>
          <w:rFonts w:asciiTheme="minorHAnsi" w:hAnsiTheme="minorHAnsi" w:cstheme="minorBidi"/>
          <w:i/>
          <w:iCs/>
          <w:color w:val="000000" w:themeColor="text1"/>
          <w:sz w:val="22"/>
          <w:szCs w:val="22"/>
          <w:highlight w:val="yellow"/>
        </w:rPr>
      </w:pPr>
      <w:r w:rsidRPr="05A2413F">
        <w:rPr>
          <w:rFonts w:asciiTheme="minorHAnsi" w:hAnsiTheme="minorHAnsi" w:cstheme="minorBidi"/>
          <w:color w:val="000000" w:themeColor="text1"/>
          <w:sz w:val="22"/>
          <w:szCs w:val="22"/>
        </w:rPr>
        <w:t xml:space="preserve">Within the next three years, the Ecological Sites </w:t>
      </w:r>
      <w:r w:rsidR="60BE76B9" w:rsidRPr="60BE76B9">
        <w:rPr>
          <w:rFonts w:asciiTheme="minorHAnsi" w:hAnsiTheme="minorHAnsi" w:cstheme="minorBidi"/>
          <w:color w:val="000000" w:themeColor="text1"/>
          <w:sz w:val="22"/>
          <w:szCs w:val="22"/>
        </w:rPr>
        <w:t>Branch</w:t>
      </w:r>
      <w:r w:rsidRPr="05A2413F">
        <w:rPr>
          <w:rFonts w:asciiTheme="minorHAnsi" w:hAnsiTheme="minorHAnsi" w:cstheme="minorBidi"/>
          <w:color w:val="000000" w:themeColor="text1"/>
          <w:sz w:val="22"/>
          <w:szCs w:val="22"/>
        </w:rPr>
        <w:t xml:space="preserve"> intends to have the Ecosystems Dynamic Interpretative Tool (EDIT) program within the family of the soil and plants information systems, integrating it with other conservation programs support tools.</w:t>
      </w:r>
    </w:p>
    <w:p w14:paraId="44513FFF" w14:textId="4A530A16" w:rsidR="0617F0D0" w:rsidRDefault="3184C405" w:rsidP="3184C405">
      <w:pPr>
        <w:shd w:val="clear" w:color="auto" w:fill="FFFFFF" w:themeFill="background1"/>
        <w:spacing w:before="450"/>
        <w:outlineLvl w:val="2"/>
        <w:rPr>
          <w:rFonts w:asciiTheme="minorHAnsi" w:hAnsiTheme="minorHAnsi" w:cstheme="minorBidi"/>
          <w:color w:val="000000" w:themeColor="text1"/>
          <w:sz w:val="22"/>
          <w:szCs w:val="22"/>
        </w:rPr>
      </w:pPr>
      <w:r w:rsidRPr="3184C405">
        <w:rPr>
          <w:rFonts w:asciiTheme="minorHAnsi" w:hAnsiTheme="minorHAnsi" w:cstheme="minorBidi"/>
          <w:color w:val="000000" w:themeColor="text1"/>
          <w:sz w:val="22"/>
          <w:szCs w:val="22"/>
        </w:rPr>
        <w:t>Within the next three years, the National Plant Data Team we will modernize our database and website to include a dynamic content manager; as well, as increasing the processing and delivery of information to our customers. Within the same time period, the team will upload the multi-year backlog of plants data and develop and implement product delivery metrics.</w:t>
      </w:r>
    </w:p>
    <w:p w14:paraId="12E6412C" w14:textId="2B2B97D7" w:rsidR="0617F0D0" w:rsidRDefault="3184C405" w:rsidP="3184C405">
      <w:pPr>
        <w:shd w:val="clear" w:color="auto" w:fill="FFFFFF" w:themeFill="background1"/>
        <w:spacing w:before="450"/>
        <w:outlineLvl w:val="2"/>
        <w:rPr>
          <w:rFonts w:asciiTheme="minorHAnsi" w:hAnsiTheme="minorHAnsi" w:cstheme="minorBidi"/>
          <w:i/>
          <w:iCs/>
          <w:color w:val="000000" w:themeColor="text1"/>
          <w:sz w:val="22"/>
          <w:szCs w:val="22"/>
          <w:highlight w:val="yellow"/>
        </w:rPr>
      </w:pPr>
      <w:r w:rsidRPr="3184C405">
        <w:rPr>
          <w:rFonts w:asciiTheme="minorHAnsi" w:hAnsiTheme="minorHAnsi" w:cstheme="minorBidi"/>
          <w:color w:val="000000" w:themeColor="text1"/>
          <w:sz w:val="22"/>
          <w:szCs w:val="22"/>
        </w:rPr>
        <w:t>Within the next three years, the Soil Survey Research and Laboratory intends to improve the management of laboratory data systems and leverage improvements of the soil and plants data systems in order to use the combined information in streamlined inventory delivery.</w:t>
      </w:r>
    </w:p>
    <w:p w14:paraId="0356DF28" w14:textId="24EF1B3E" w:rsidR="0617F0D0" w:rsidRDefault="3184C405" w:rsidP="3184C405">
      <w:pPr>
        <w:shd w:val="clear" w:color="auto" w:fill="FFFFFF" w:themeFill="background1"/>
        <w:spacing w:before="450"/>
        <w:outlineLvl w:val="2"/>
        <w:rPr>
          <w:rFonts w:asciiTheme="minorHAnsi" w:hAnsiTheme="minorHAnsi" w:cstheme="minorBidi"/>
          <w:i/>
          <w:iCs/>
          <w:color w:val="000000" w:themeColor="text1"/>
          <w:sz w:val="22"/>
          <w:szCs w:val="22"/>
          <w:highlight w:val="yellow"/>
        </w:rPr>
      </w:pPr>
      <w:r w:rsidRPr="3184C405">
        <w:rPr>
          <w:rFonts w:asciiTheme="minorHAnsi" w:hAnsiTheme="minorHAnsi" w:cstheme="minorBidi"/>
          <w:color w:val="000000" w:themeColor="text1"/>
          <w:sz w:val="22"/>
          <w:szCs w:val="22"/>
        </w:rPr>
        <w:t>Within the next three years, the Soil Surveys Standards Team intends to evolve training methods to support new technologies, products, and processes in support of natural resources inventory and conservation. To develop and maintain scientific world-wide natural resources inventory standards in order to support conservation that is fact-based, data-driven, science-based and customer focused.</w:t>
      </w:r>
    </w:p>
    <w:p w14:paraId="75C6E395" w14:textId="6D51F0B4" w:rsidR="00E754AC" w:rsidRPr="00564008" w:rsidRDefault="3184C405" w:rsidP="3184C405">
      <w:pPr>
        <w:shd w:val="clear" w:color="auto" w:fill="FFFFFF" w:themeFill="background1"/>
        <w:spacing w:before="450"/>
        <w:outlineLvl w:val="2"/>
        <w:rPr>
          <w:rFonts w:asciiTheme="minorHAnsi" w:hAnsiTheme="minorHAnsi" w:cstheme="minorBidi"/>
          <w:color w:val="000000" w:themeColor="text1"/>
          <w:sz w:val="22"/>
          <w:szCs w:val="22"/>
        </w:rPr>
      </w:pPr>
      <w:r w:rsidRPr="1DE298C1">
        <w:rPr>
          <w:rFonts w:asciiTheme="minorHAnsi" w:hAnsiTheme="minorHAnsi" w:cstheme="minorBidi"/>
          <w:b/>
          <w:bCs/>
          <w:color w:val="000000" w:themeColor="text1"/>
          <w:sz w:val="22"/>
          <w:szCs w:val="22"/>
        </w:rPr>
        <w:t>Business Need</w:t>
      </w:r>
    </w:p>
    <w:p w14:paraId="530CACE1" w14:textId="522CBDAC" w:rsidR="1DE298C1" w:rsidRDefault="1DE298C1" w:rsidP="44819EDD">
      <w:pPr>
        <w:pStyle w:val="ListParagraph"/>
        <w:numPr>
          <w:ilvl w:val="1"/>
          <w:numId w:val="18"/>
        </w:numPr>
        <w:shd w:val="clear" w:color="auto" w:fill="FFFFFF" w:themeFill="background1"/>
        <w:rPr>
          <w:rFonts w:asciiTheme="minorHAnsi" w:hAnsiTheme="minorHAnsi" w:cstheme="minorBidi"/>
          <w:color w:val="000000" w:themeColor="text1"/>
          <w:lang w:bidi="en-US"/>
          <w:rPrChange w:id="98" w:author="Rodriguez-Pazo, Edwin - FPAC-BC, Kansas City, MO" w:date="2019-12-27T13:54:00Z">
            <w:rPr/>
          </w:rPrChange>
        </w:rPr>
      </w:pPr>
      <w:r w:rsidRPr="44819EDD">
        <w:rPr>
          <w:rFonts w:asciiTheme="minorHAnsi" w:hAnsiTheme="minorHAnsi" w:cstheme="minorBidi"/>
          <w:color w:val="000000" w:themeColor="text1"/>
          <w:lang w:bidi="en-US"/>
        </w:rPr>
        <w:t xml:space="preserve">The </w:t>
      </w:r>
      <w:r w:rsidRPr="1DE298C1">
        <w:rPr>
          <w:rFonts w:asciiTheme="minorHAnsi" w:hAnsiTheme="minorHAnsi" w:cstheme="minorBidi"/>
          <w:color w:val="000000" w:themeColor="text1"/>
          <w:rPrChange w:id="99" w:author="Rodriguez-Pazo, Edwin - FPAC-BC, Kansas City, MO" w:date="2019-12-27T12:55:00Z">
            <w:rPr/>
          </w:rPrChange>
        </w:rPr>
        <w:t xml:space="preserve">Soil and Plant Science Division (SPSD) customers must have access to authoritative science-driven up-to-date </w:t>
      </w:r>
      <w:r w:rsidR="0041533E">
        <w:rPr>
          <w:rFonts w:asciiTheme="minorHAnsi" w:hAnsiTheme="minorHAnsi" w:cstheme="minorBidi"/>
          <w:color w:val="000000" w:themeColor="text1"/>
        </w:rPr>
        <w:t>soil, plant and</w:t>
      </w:r>
      <w:r w:rsidR="007754F2">
        <w:rPr>
          <w:rFonts w:asciiTheme="minorHAnsi" w:hAnsiTheme="minorHAnsi" w:cstheme="minorBidi"/>
          <w:color w:val="000000" w:themeColor="text1"/>
        </w:rPr>
        <w:t xml:space="preserve"> ecologica</w:t>
      </w:r>
      <w:r w:rsidR="00C52CBA">
        <w:rPr>
          <w:rFonts w:asciiTheme="minorHAnsi" w:hAnsiTheme="minorHAnsi" w:cstheme="minorBidi"/>
          <w:color w:val="000000" w:themeColor="text1"/>
        </w:rPr>
        <w:t>l</w:t>
      </w:r>
      <w:r w:rsidR="00845C95">
        <w:rPr>
          <w:rFonts w:asciiTheme="minorHAnsi" w:hAnsiTheme="minorHAnsi" w:cstheme="minorBidi"/>
          <w:color w:val="000000" w:themeColor="text1"/>
        </w:rPr>
        <w:t xml:space="preserve"> site</w:t>
      </w:r>
      <w:r w:rsidRPr="1DE298C1">
        <w:rPr>
          <w:rFonts w:asciiTheme="minorHAnsi" w:hAnsiTheme="minorHAnsi" w:cstheme="minorBidi"/>
          <w:color w:val="000000" w:themeColor="text1"/>
          <w:rPrChange w:id="100" w:author="Rodriguez-Pazo, Edwin - FPAC-BC, Kansas City, MO" w:date="2019-12-27T12:55:00Z">
            <w:rPr/>
          </w:rPrChange>
        </w:rPr>
        <w:t xml:space="preserve"> data</w:t>
      </w:r>
      <w:r w:rsidRPr="1DE298C1">
        <w:rPr>
          <w:rFonts w:asciiTheme="minorHAnsi" w:hAnsiTheme="minorHAnsi" w:cstheme="minorBidi"/>
          <w:color w:val="000000" w:themeColor="text1"/>
          <w:lang w:bidi="en-US"/>
          <w:rPrChange w:id="101" w:author="Rodriguez-Pazo, Edwin - FPAC-BC, Kansas City, MO" w:date="2019-12-27T12:55:00Z">
            <w:rPr/>
          </w:rPrChange>
        </w:rPr>
        <w:t>. The data must be easily accessible in multiple formats from a single source through various technologies.</w:t>
      </w:r>
    </w:p>
    <w:p w14:paraId="1830B29C" w14:textId="5561C1F6" w:rsidR="4643EE37" w:rsidRDefault="3184C405" w:rsidP="3184C405">
      <w:pPr>
        <w:rPr>
          <w:rFonts w:asciiTheme="minorHAnsi" w:hAnsiTheme="minorHAnsi" w:cstheme="minorBidi"/>
          <w:sz w:val="22"/>
          <w:szCs w:val="22"/>
        </w:rPr>
      </w:pPr>
      <w:r w:rsidRPr="3184C405">
        <w:rPr>
          <w:rFonts w:asciiTheme="minorHAnsi" w:hAnsiTheme="minorHAnsi" w:cstheme="minorBidi"/>
          <w:sz w:val="22"/>
          <w:szCs w:val="22"/>
        </w:rPr>
        <w:t>The business need will be addressed by implementing current technological solutions to modernize data production and delivery systems that allow us to adapt to changing customer needs.</w:t>
      </w:r>
    </w:p>
    <w:p w14:paraId="225ACB71" w14:textId="34BFF928" w:rsidR="005072C6" w:rsidRDefault="005072C6" w:rsidP="3184C405">
      <w:pPr>
        <w:rPr>
          <w:rFonts w:asciiTheme="minorHAnsi" w:hAnsiTheme="minorHAnsi" w:cstheme="minorBidi"/>
          <w:sz w:val="22"/>
          <w:szCs w:val="22"/>
        </w:rPr>
      </w:pPr>
    </w:p>
    <w:p w14:paraId="43C64E7F" w14:textId="29BE253F" w:rsidR="00840BF7" w:rsidRDefault="00840BF7" w:rsidP="3184C405">
      <w:pPr>
        <w:rPr>
          <w:rFonts w:asciiTheme="minorHAnsi" w:hAnsiTheme="minorHAnsi" w:cstheme="minorBidi"/>
          <w:sz w:val="22"/>
          <w:szCs w:val="22"/>
        </w:rPr>
      </w:pPr>
    </w:p>
    <w:p w14:paraId="686B4324" w14:textId="0C0A8DB4" w:rsidR="00E754AC" w:rsidRPr="00F2222E" w:rsidRDefault="3184C405">
      <w:pPr>
        <w:shd w:val="clear" w:color="auto" w:fill="FFFFFF" w:themeFill="background1"/>
        <w:rPr>
          <w:rFonts w:asciiTheme="minorHAnsi" w:hAnsiTheme="minorHAnsi" w:cstheme="minorBidi"/>
          <w:color w:val="000000" w:themeColor="text1"/>
          <w:sz w:val="22"/>
          <w:szCs w:val="22"/>
        </w:rPr>
      </w:pPr>
      <w:r w:rsidRPr="3CF5EBA8">
        <w:rPr>
          <w:rFonts w:asciiTheme="minorHAnsi" w:hAnsiTheme="minorHAnsi" w:cstheme="minorBidi"/>
          <w:b/>
          <w:bCs/>
          <w:color w:val="000000" w:themeColor="text1"/>
          <w:sz w:val="22"/>
          <w:szCs w:val="22"/>
        </w:rPr>
        <w:t>Current State</w:t>
      </w:r>
    </w:p>
    <w:p w14:paraId="1DE5F445" w14:textId="4C181F03" w:rsidR="442BF2C7" w:rsidRDefault="5060C576" w:rsidP="60BE76B9">
      <w:pPr>
        <w:shd w:val="clear" w:color="auto" w:fill="FFFFFF" w:themeFill="background1"/>
        <w:spacing w:after="160" w:line="259" w:lineRule="auto"/>
        <w:rPr>
          <w:rFonts w:asciiTheme="minorHAnsi" w:hAnsiTheme="minorHAnsi" w:cstheme="minorBidi"/>
          <w:color w:val="000000" w:themeColor="text1"/>
          <w:sz w:val="22"/>
          <w:szCs w:val="22"/>
          <w:lang w:bidi="en-US"/>
        </w:rPr>
      </w:pPr>
      <w:r w:rsidRPr="60BE76B9">
        <w:rPr>
          <w:rFonts w:asciiTheme="minorHAnsi" w:hAnsiTheme="minorHAnsi" w:cstheme="minorBidi"/>
          <w:color w:val="000000" w:themeColor="text1"/>
          <w:sz w:val="22"/>
          <w:szCs w:val="22"/>
          <w:lang w:bidi="en-US"/>
        </w:rPr>
        <w:t>T</w:t>
      </w:r>
      <w:r w:rsidR="442BF2C7" w:rsidRPr="60BE76B9">
        <w:rPr>
          <w:rFonts w:asciiTheme="minorHAnsi" w:hAnsiTheme="minorHAnsi" w:cstheme="minorBidi"/>
          <w:color w:val="000000" w:themeColor="text1"/>
          <w:sz w:val="22"/>
          <w:szCs w:val="22"/>
          <w:lang w:bidi="en-US"/>
        </w:rPr>
        <w:t>he National Soil Survey Center (NSSC) business capabilities were mapped and assessed.</w:t>
      </w:r>
    </w:p>
    <w:p w14:paraId="2532E609" w14:textId="730CD49B" w:rsidR="442BF2C7" w:rsidRDefault="442BF2C7" w:rsidP="60BE76B9">
      <w:pPr>
        <w:shd w:val="clear" w:color="auto" w:fill="FFFFFF" w:themeFill="background1"/>
        <w:spacing w:after="160" w:line="259" w:lineRule="auto"/>
        <w:rPr>
          <w:rFonts w:asciiTheme="minorHAnsi" w:hAnsiTheme="minorHAnsi" w:cstheme="minorBidi"/>
          <w:color w:val="000000" w:themeColor="text1"/>
          <w:sz w:val="22"/>
          <w:szCs w:val="22"/>
          <w:lang w:bidi="en-US"/>
        </w:rPr>
      </w:pPr>
      <w:r w:rsidRPr="60BE76B9">
        <w:rPr>
          <w:rFonts w:asciiTheme="minorHAnsi" w:hAnsiTheme="minorHAnsi" w:cstheme="minorBidi"/>
          <w:color w:val="000000" w:themeColor="text1"/>
          <w:sz w:val="22"/>
          <w:szCs w:val="22"/>
          <w:lang w:bidi="en-US"/>
        </w:rPr>
        <w:lastRenderedPageBreak/>
        <w:t xml:space="preserve">The mapping process included linking NSSC to the NRCS business capabilities; linking NSSC business </w:t>
      </w:r>
      <w:commentRangeStart w:id="102"/>
      <w:r w:rsidRPr="60BE76B9">
        <w:rPr>
          <w:rFonts w:asciiTheme="minorHAnsi" w:hAnsiTheme="minorHAnsi" w:cstheme="minorBidi"/>
          <w:color w:val="000000" w:themeColor="text1"/>
          <w:sz w:val="22"/>
          <w:szCs w:val="22"/>
          <w:lang w:bidi="en-US"/>
        </w:rPr>
        <w:t>capabilities</w:t>
      </w:r>
      <w:commentRangeEnd w:id="102"/>
      <w:r w:rsidR="00A96EDB">
        <w:rPr>
          <w:rStyle w:val="CommentReference"/>
        </w:rPr>
        <w:commentReference w:id="102"/>
      </w:r>
      <w:r w:rsidRPr="60BE76B9">
        <w:rPr>
          <w:rFonts w:asciiTheme="minorHAnsi" w:hAnsiTheme="minorHAnsi" w:cstheme="minorBidi"/>
          <w:color w:val="000000" w:themeColor="text1"/>
          <w:sz w:val="22"/>
          <w:szCs w:val="22"/>
          <w:lang w:bidi="en-US"/>
        </w:rPr>
        <w:t xml:space="preserve"> to the USDA business capabilities reference model; defining each business capability, listing the activities associated with each business capability, and listing the systems and tools supporting each business capability. Following are the NSSC business</w:t>
      </w:r>
      <w:r w:rsidR="12EEF10C" w:rsidRPr="60BE76B9">
        <w:rPr>
          <w:rFonts w:asciiTheme="minorHAnsi" w:hAnsiTheme="minorHAnsi" w:cstheme="minorBidi"/>
          <w:color w:val="000000" w:themeColor="text1"/>
          <w:sz w:val="22"/>
          <w:szCs w:val="22"/>
          <w:lang w:bidi="en-US"/>
        </w:rPr>
        <w:t xml:space="preserve"> capabilities</w:t>
      </w:r>
      <w:r w:rsidRPr="60BE76B9">
        <w:rPr>
          <w:rFonts w:asciiTheme="minorHAnsi" w:hAnsiTheme="minorHAnsi" w:cstheme="minorBidi"/>
          <w:color w:val="000000" w:themeColor="text1"/>
          <w:sz w:val="22"/>
          <w:szCs w:val="22"/>
          <w:lang w:bidi="en-US"/>
        </w:rPr>
        <w:t>:</w:t>
      </w:r>
    </w:p>
    <w:p w14:paraId="4A549EBE" w14:textId="0DED2CD8" w:rsidR="442BF2C7" w:rsidRDefault="442BF2C7" w:rsidP="60BE76B9">
      <w:pPr>
        <w:pStyle w:val="ListParagraph"/>
        <w:numPr>
          <w:ilvl w:val="0"/>
          <w:numId w:val="2"/>
        </w:numPr>
        <w:shd w:val="clear" w:color="auto" w:fill="FFFFFF" w:themeFill="background1"/>
        <w:rPr>
          <w:color w:val="000000" w:themeColor="text1"/>
          <w:lang w:bidi="en-US"/>
        </w:rPr>
      </w:pPr>
      <w:r w:rsidRPr="60BE76B9">
        <w:rPr>
          <w:rFonts w:ascii="Calibri" w:eastAsia="Calibri" w:hAnsi="Calibri" w:cs="Calibri"/>
        </w:rPr>
        <w:t>Standards Management</w:t>
      </w:r>
    </w:p>
    <w:p w14:paraId="73BE429A" w14:textId="45CF1BA6" w:rsidR="442BF2C7" w:rsidRDefault="442BF2C7" w:rsidP="60BE76B9">
      <w:pPr>
        <w:pStyle w:val="ListParagraph"/>
        <w:numPr>
          <w:ilvl w:val="1"/>
          <w:numId w:val="2"/>
        </w:numPr>
        <w:shd w:val="clear" w:color="auto" w:fill="FFFFFF" w:themeFill="background1"/>
        <w:rPr>
          <w:color w:val="000000" w:themeColor="text1"/>
          <w:lang w:bidi="en-US"/>
        </w:rPr>
      </w:pPr>
      <w:r w:rsidRPr="60BE76B9">
        <w:rPr>
          <w:rFonts w:ascii="Calibri" w:eastAsia="Calibri" w:hAnsi="Calibri" w:cs="Calibri"/>
        </w:rPr>
        <w:t>Definition</w:t>
      </w:r>
      <w:r w:rsidR="791F1DF0" w:rsidRPr="60BE76B9">
        <w:rPr>
          <w:rFonts w:ascii="Calibri" w:eastAsia="Calibri" w:hAnsi="Calibri" w:cs="Calibri"/>
        </w:rPr>
        <w:t xml:space="preserve">. </w:t>
      </w:r>
      <w:r w:rsidRPr="60BE76B9">
        <w:rPr>
          <w:rFonts w:ascii="Calibri" w:eastAsia="Calibri" w:hAnsi="Calibri" w:cs="Calibri"/>
        </w:rPr>
        <w:t>Develop, maintain, implement and enforce standards and provide training on same.</w:t>
      </w:r>
    </w:p>
    <w:p w14:paraId="3E22DA31" w14:textId="2CABA852" w:rsidR="442BF2C7" w:rsidRDefault="442BF2C7" w:rsidP="60BE76B9">
      <w:pPr>
        <w:pStyle w:val="ListParagraph"/>
        <w:numPr>
          <w:ilvl w:val="1"/>
          <w:numId w:val="2"/>
        </w:numPr>
        <w:shd w:val="clear" w:color="auto" w:fill="FFFFFF" w:themeFill="background1"/>
        <w:rPr>
          <w:color w:val="000000" w:themeColor="text1"/>
        </w:rPr>
      </w:pPr>
      <w:r w:rsidRPr="60BE76B9">
        <w:rPr>
          <w:rFonts w:ascii="Calibri" w:eastAsia="Calibri" w:hAnsi="Calibri" w:cs="Calibri"/>
        </w:rPr>
        <w:t>Activities</w:t>
      </w:r>
      <w:r w:rsidR="791F1DF0" w:rsidRPr="60BE76B9">
        <w:rPr>
          <w:rFonts w:ascii="Calibri" w:eastAsia="Calibri" w:hAnsi="Calibri" w:cs="Calibri"/>
        </w:rPr>
        <w:t xml:space="preserve">. </w:t>
      </w:r>
    </w:p>
    <w:p w14:paraId="65CB054C" w14:textId="308F3D3E" w:rsidR="442BF2C7" w:rsidRDefault="442BF2C7" w:rsidP="60BE76B9">
      <w:pPr>
        <w:pStyle w:val="ListParagraph"/>
        <w:numPr>
          <w:ilvl w:val="2"/>
          <w:numId w:val="2"/>
        </w:numPr>
        <w:shd w:val="clear" w:color="auto" w:fill="FFFFFF" w:themeFill="background1"/>
        <w:rPr>
          <w:color w:val="000000" w:themeColor="text1"/>
        </w:rPr>
      </w:pPr>
      <w:r w:rsidRPr="60BE76B9">
        <w:rPr>
          <w:rFonts w:ascii="Calibri" w:eastAsia="Calibri" w:hAnsi="Calibri" w:cs="Calibri"/>
        </w:rPr>
        <w:t>Develop and maintain soil survey standards for mapping, classification</w:t>
      </w:r>
      <w:r w:rsidR="227B132B" w:rsidRPr="60BE76B9">
        <w:rPr>
          <w:rFonts w:ascii="Calibri" w:eastAsia="Calibri" w:hAnsi="Calibri" w:cs="Calibri"/>
        </w:rPr>
        <w:t>;</w:t>
      </w:r>
      <w:r w:rsidRPr="60BE76B9">
        <w:rPr>
          <w:rFonts w:ascii="Calibri" w:eastAsia="Calibri" w:hAnsi="Calibri" w:cs="Calibri"/>
        </w:rPr>
        <w:t xml:space="preserve"> interpretation, investigation, analysis, and for data management</w:t>
      </w:r>
      <w:r w:rsidR="227B132B" w:rsidRPr="60BE76B9">
        <w:rPr>
          <w:rFonts w:ascii="Calibri" w:eastAsia="Calibri" w:hAnsi="Calibri" w:cs="Calibri"/>
        </w:rPr>
        <w:t>;</w:t>
      </w:r>
    </w:p>
    <w:p w14:paraId="3E87FA81" w14:textId="6C5F5F94" w:rsidR="442BF2C7" w:rsidRDefault="442BF2C7" w:rsidP="60BE76B9">
      <w:pPr>
        <w:pStyle w:val="ListParagraph"/>
        <w:numPr>
          <w:ilvl w:val="2"/>
          <w:numId w:val="2"/>
        </w:numPr>
        <w:shd w:val="clear" w:color="auto" w:fill="FFFFFF" w:themeFill="background1"/>
        <w:rPr>
          <w:color w:val="000000" w:themeColor="text1"/>
        </w:rPr>
      </w:pPr>
      <w:r w:rsidRPr="60BE76B9">
        <w:rPr>
          <w:rFonts w:ascii="Calibri" w:eastAsia="Calibri" w:hAnsi="Calibri" w:cs="Calibri"/>
        </w:rPr>
        <w:t>Develop standards for disseminating soil survey information</w:t>
      </w:r>
      <w:r w:rsidR="227B132B" w:rsidRPr="60BE76B9">
        <w:rPr>
          <w:rFonts w:ascii="Calibri" w:eastAsia="Calibri" w:hAnsi="Calibri" w:cs="Calibri"/>
        </w:rPr>
        <w:t>;</w:t>
      </w:r>
    </w:p>
    <w:p w14:paraId="5A8914FE" w14:textId="1BA64C55" w:rsidR="442BF2C7" w:rsidRDefault="442BF2C7" w:rsidP="60BE76B9">
      <w:pPr>
        <w:pStyle w:val="ListParagraph"/>
        <w:numPr>
          <w:ilvl w:val="2"/>
          <w:numId w:val="2"/>
        </w:numPr>
        <w:shd w:val="clear" w:color="auto" w:fill="FFFFFF" w:themeFill="background1"/>
        <w:rPr>
          <w:color w:val="000000" w:themeColor="text1"/>
        </w:rPr>
      </w:pPr>
      <w:r w:rsidRPr="60BE76B9">
        <w:rPr>
          <w:rFonts w:ascii="Calibri" w:eastAsia="Calibri" w:hAnsi="Calibri" w:cs="Calibri"/>
        </w:rPr>
        <w:t>Develop and implement the National Cooperative Soil Survey training program</w:t>
      </w:r>
      <w:r w:rsidR="227B132B" w:rsidRPr="60BE76B9">
        <w:rPr>
          <w:rFonts w:ascii="Calibri" w:eastAsia="Calibri" w:hAnsi="Calibri" w:cs="Calibri"/>
        </w:rPr>
        <w:t>;</w:t>
      </w:r>
    </w:p>
    <w:p w14:paraId="2A5ABF46" w14:textId="075D3551" w:rsidR="442BF2C7" w:rsidRDefault="442BF2C7" w:rsidP="60BE76B9">
      <w:pPr>
        <w:pStyle w:val="ListParagraph"/>
        <w:numPr>
          <w:ilvl w:val="2"/>
          <w:numId w:val="2"/>
        </w:numPr>
        <w:shd w:val="clear" w:color="auto" w:fill="FFFFFF" w:themeFill="background1"/>
        <w:rPr>
          <w:color w:val="000000" w:themeColor="text1"/>
        </w:rPr>
      </w:pPr>
      <w:r w:rsidRPr="44819EDD">
        <w:rPr>
          <w:rFonts w:ascii="Calibri" w:eastAsia="Calibri" w:hAnsi="Calibri" w:cs="Calibri"/>
        </w:rPr>
        <w:t xml:space="preserve">Develop and implement the training program </w:t>
      </w:r>
      <w:r w:rsidR="00DD455F">
        <w:rPr>
          <w:rFonts w:ascii="Calibri" w:eastAsia="Calibri" w:hAnsi="Calibri" w:cs="Calibri"/>
        </w:rPr>
        <w:t xml:space="preserve">for </w:t>
      </w:r>
      <w:r w:rsidR="00522B54">
        <w:rPr>
          <w:rFonts w:ascii="Calibri" w:eastAsia="Calibri" w:hAnsi="Calibri" w:cs="Calibri"/>
        </w:rPr>
        <w:t xml:space="preserve">soil, </w:t>
      </w:r>
      <w:r w:rsidRPr="44819EDD">
        <w:rPr>
          <w:rFonts w:ascii="Calibri" w:eastAsia="Calibri" w:hAnsi="Calibri" w:cs="Calibri"/>
        </w:rPr>
        <w:t>plant and ecological data.</w:t>
      </w:r>
    </w:p>
    <w:p w14:paraId="34F2FE50" w14:textId="12F0F82F" w:rsidR="442BF2C7" w:rsidRDefault="442BF2C7" w:rsidP="60BE76B9">
      <w:pPr>
        <w:pStyle w:val="ListParagraph"/>
        <w:numPr>
          <w:ilvl w:val="1"/>
          <w:numId w:val="2"/>
        </w:numPr>
        <w:shd w:val="clear" w:color="auto" w:fill="FFFFFF" w:themeFill="background1"/>
        <w:rPr>
          <w:color w:val="000000" w:themeColor="text1"/>
          <w:lang w:bidi="en-US"/>
        </w:rPr>
      </w:pPr>
      <w:r w:rsidRPr="44819EDD">
        <w:rPr>
          <w:rFonts w:ascii="Calibri" w:eastAsia="Calibri" w:hAnsi="Calibri" w:cs="Calibri"/>
        </w:rPr>
        <w:t>Systems/Tools</w:t>
      </w:r>
      <w:r w:rsidR="54EC934E" w:rsidRPr="44819EDD">
        <w:rPr>
          <w:rFonts w:ascii="Calibri" w:eastAsia="Calibri" w:hAnsi="Calibri" w:cs="Calibri"/>
        </w:rPr>
        <w:t>.</w:t>
      </w:r>
    </w:p>
    <w:p w14:paraId="2EF25707" w14:textId="392416B8" w:rsidR="442BF2C7" w:rsidRDefault="442BF2C7" w:rsidP="60BE76B9">
      <w:pPr>
        <w:pStyle w:val="ListParagraph"/>
        <w:numPr>
          <w:ilvl w:val="2"/>
          <w:numId w:val="2"/>
        </w:numPr>
        <w:shd w:val="clear" w:color="auto" w:fill="FFFFFF" w:themeFill="background1"/>
        <w:rPr>
          <w:color w:val="000000" w:themeColor="text1"/>
          <w:lang w:bidi="en-US"/>
        </w:rPr>
      </w:pPr>
      <w:r w:rsidRPr="60BE76B9">
        <w:rPr>
          <w:rFonts w:ascii="Calibri" w:eastAsia="Calibri" w:hAnsi="Calibri" w:cs="Calibri"/>
        </w:rPr>
        <w:t>Adobe Connect</w:t>
      </w:r>
    </w:p>
    <w:p w14:paraId="4644A047" w14:textId="45567BAC" w:rsidR="442BF2C7" w:rsidRDefault="442BF2C7" w:rsidP="60BE76B9">
      <w:pPr>
        <w:pStyle w:val="ListParagraph"/>
        <w:numPr>
          <w:ilvl w:val="2"/>
          <w:numId w:val="2"/>
        </w:numPr>
        <w:shd w:val="clear" w:color="auto" w:fill="FFFFFF" w:themeFill="background1"/>
        <w:rPr>
          <w:color w:val="000000" w:themeColor="text1"/>
          <w:lang w:bidi="en-US"/>
        </w:rPr>
      </w:pPr>
      <w:proofErr w:type="spellStart"/>
      <w:r w:rsidRPr="60BE76B9">
        <w:rPr>
          <w:rFonts w:ascii="Calibri" w:eastAsia="Calibri" w:hAnsi="Calibri" w:cs="Calibri"/>
        </w:rPr>
        <w:t>Pan</w:t>
      </w:r>
      <w:r w:rsidR="443C8930" w:rsidRPr="60BE76B9">
        <w:rPr>
          <w:rFonts w:ascii="Calibri" w:eastAsia="Calibri" w:hAnsi="Calibri" w:cs="Calibri"/>
        </w:rPr>
        <w:t>o</w:t>
      </w:r>
      <w:r w:rsidRPr="60BE76B9">
        <w:rPr>
          <w:rFonts w:ascii="Calibri" w:eastAsia="Calibri" w:hAnsi="Calibri" w:cs="Calibri"/>
        </w:rPr>
        <w:t>pto</w:t>
      </w:r>
      <w:proofErr w:type="spellEnd"/>
      <w:r w:rsidRPr="60BE76B9">
        <w:rPr>
          <w:rFonts w:ascii="Calibri" w:eastAsia="Calibri" w:hAnsi="Calibri" w:cs="Calibri"/>
        </w:rPr>
        <w:t xml:space="preserve"> video indexing software</w:t>
      </w:r>
    </w:p>
    <w:p w14:paraId="72245A38" w14:textId="033D477A" w:rsidR="442BF2C7" w:rsidRDefault="442BF2C7" w:rsidP="60BE76B9">
      <w:pPr>
        <w:pStyle w:val="ListParagraph"/>
        <w:numPr>
          <w:ilvl w:val="0"/>
          <w:numId w:val="2"/>
        </w:numPr>
        <w:shd w:val="clear" w:color="auto" w:fill="FFFFFF" w:themeFill="background1"/>
        <w:rPr>
          <w:color w:val="000000" w:themeColor="text1"/>
          <w:lang w:bidi="en-US"/>
        </w:rPr>
      </w:pPr>
      <w:r w:rsidRPr="60BE76B9">
        <w:rPr>
          <w:rFonts w:ascii="Calibri" w:eastAsia="Calibri" w:hAnsi="Calibri" w:cs="Calibri"/>
        </w:rPr>
        <w:t>Cooperative Relationship Management</w:t>
      </w:r>
    </w:p>
    <w:p w14:paraId="290661D7" w14:textId="5AA18A9A" w:rsidR="442BF2C7" w:rsidRDefault="442BF2C7" w:rsidP="60BE76B9">
      <w:pPr>
        <w:pStyle w:val="ListParagraph"/>
        <w:numPr>
          <w:ilvl w:val="1"/>
          <w:numId w:val="2"/>
        </w:numPr>
        <w:shd w:val="clear" w:color="auto" w:fill="FFFFFF" w:themeFill="background1"/>
        <w:rPr>
          <w:color w:val="000000" w:themeColor="text1"/>
        </w:rPr>
      </w:pPr>
      <w:r w:rsidRPr="60BE76B9">
        <w:rPr>
          <w:rFonts w:ascii="Calibri" w:eastAsia="Calibri" w:hAnsi="Calibri" w:cs="Calibri"/>
        </w:rPr>
        <w:t>Definition</w:t>
      </w:r>
      <w:r w:rsidR="547ACA38" w:rsidRPr="60BE76B9">
        <w:rPr>
          <w:rFonts w:ascii="Calibri" w:eastAsia="Calibri" w:hAnsi="Calibri" w:cs="Calibri"/>
        </w:rPr>
        <w:t xml:space="preserve">. </w:t>
      </w:r>
      <w:r w:rsidRPr="60BE76B9">
        <w:rPr>
          <w:rFonts w:ascii="Calibri" w:eastAsia="Calibri" w:hAnsi="Calibri" w:cs="Calibri"/>
        </w:rPr>
        <w:t>Negotiate and establish formal work agreements with third parties</w:t>
      </w:r>
      <w:r w:rsidR="547ACA38" w:rsidRPr="60BE76B9">
        <w:rPr>
          <w:rFonts w:ascii="Calibri" w:eastAsia="Calibri" w:hAnsi="Calibri" w:cs="Calibri"/>
        </w:rPr>
        <w:t xml:space="preserve"> and m</w:t>
      </w:r>
      <w:r w:rsidRPr="60BE76B9">
        <w:rPr>
          <w:rFonts w:ascii="Calibri" w:eastAsia="Calibri" w:hAnsi="Calibri" w:cs="Calibri"/>
        </w:rPr>
        <w:t>anage the execution and fulfilment of those agreements.</w:t>
      </w:r>
    </w:p>
    <w:p w14:paraId="74F9DCEE" w14:textId="5EADE581" w:rsidR="442BF2C7" w:rsidRDefault="442BF2C7" w:rsidP="60BE76B9">
      <w:pPr>
        <w:pStyle w:val="ListParagraph"/>
        <w:numPr>
          <w:ilvl w:val="1"/>
          <w:numId w:val="2"/>
        </w:numPr>
        <w:shd w:val="clear" w:color="auto" w:fill="FFFFFF" w:themeFill="background1"/>
        <w:rPr>
          <w:color w:val="000000" w:themeColor="text1"/>
        </w:rPr>
      </w:pPr>
      <w:r w:rsidRPr="60BE76B9">
        <w:rPr>
          <w:rFonts w:ascii="Calibri" w:eastAsia="Calibri" w:hAnsi="Calibri" w:cs="Calibri"/>
        </w:rPr>
        <w:t>Activities</w:t>
      </w:r>
      <w:r w:rsidR="479A677B" w:rsidRPr="60BE76B9">
        <w:rPr>
          <w:rFonts w:ascii="Calibri" w:eastAsia="Calibri" w:hAnsi="Calibri" w:cs="Calibri"/>
        </w:rPr>
        <w:t>.</w:t>
      </w:r>
    </w:p>
    <w:p w14:paraId="260B234A" w14:textId="5B9B0788" w:rsidR="442BF2C7" w:rsidRDefault="442BF2C7" w:rsidP="60BE76B9">
      <w:pPr>
        <w:pStyle w:val="ListParagraph"/>
        <w:numPr>
          <w:ilvl w:val="2"/>
          <w:numId w:val="2"/>
        </w:numPr>
        <w:shd w:val="clear" w:color="auto" w:fill="FFFFFF" w:themeFill="background1"/>
        <w:rPr>
          <w:color w:val="000000" w:themeColor="text1"/>
        </w:rPr>
      </w:pPr>
      <w:r w:rsidRPr="60BE76B9">
        <w:rPr>
          <w:rFonts w:ascii="Calibri" w:eastAsia="Calibri" w:hAnsi="Calibri" w:cs="Calibri"/>
        </w:rPr>
        <w:t>Develop and execute cooperative research agreements with Universities</w:t>
      </w:r>
      <w:r w:rsidR="227B132B" w:rsidRPr="60BE76B9">
        <w:rPr>
          <w:rFonts w:ascii="Calibri" w:eastAsia="Calibri" w:hAnsi="Calibri" w:cs="Calibri"/>
        </w:rPr>
        <w:t>;</w:t>
      </w:r>
    </w:p>
    <w:p w14:paraId="64575FF8" w14:textId="5A0A06FF" w:rsidR="442BF2C7" w:rsidRDefault="479A677B" w:rsidP="60BE76B9">
      <w:pPr>
        <w:pStyle w:val="ListParagraph"/>
        <w:numPr>
          <w:ilvl w:val="2"/>
          <w:numId w:val="2"/>
        </w:numPr>
        <w:shd w:val="clear" w:color="auto" w:fill="FFFFFF" w:themeFill="background1"/>
        <w:rPr>
          <w:color w:val="000000" w:themeColor="text1"/>
        </w:rPr>
      </w:pPr>
      <w:r w:rsidRPr="44819EDD">
        <w:rPr>
          <w:rFonts w:ascii="Calibri" w:eastAsia="Calibri" w:hAnsi="Calibri" w:cs="Calibri"/>
        </w:rPr>
        <w:t xml:space="preserve">Develop and execute </w:t>
      </w:r>
      <w:r w:rsidR="442BF2C7" w:rsidRPr="44819EDD">
        <w:rPr>
          <w:rFonts w:ascii="Calibri" w:eastAsia="Calibri" w:hAnsi="Calibri" w:cs="Calibri"/>
        </w:rPr>
        <w:t>memorandums of understanding (MOU) with other fed</w:t>
      </w:r>
      <w:r w:rsidRPr="44819EDD">
        <w:rPr>
          <w:rFonts w:ascii="Calibri" w:eastAsia="Calibri" w:hAnsi="Calibri" w:cs="Calibri"/>
        </w:rPr>
        <w:t>e</w:t>
      </w:r>
      <w:r w:rsidR="0325449F" w:rsidRPr="44819EDD">
        <w:rPr>
          <w:rFonts w:ascii="Calibri" w:eastAsia="Calibri" w:hAnsi="Calibri" w:cs="Calibri"/>
        </w:rPr>
        <w:t xml:space="preserve">ral </w:t>
      </w:r>
      <w:r w:rsidRPr="44819EDD">
        <w:rPr>
          <w:rFonts w:ascii="Calibri" w:eastAsia="Calibri" w:hAnsi="Calibri" w:cs="Calibri"/>
        </w:rPr>
        <w:t>agencies</w:t>
      </w:r>
      <w:r w:rsidR="5081E0D9" w:rsidRPr="44819EDD">
        <w:rPr>
          <w:rFonts w:ascii="Calibri" w:eastAsia="Calibri" w:hAnsi="Calibri" w:cs="Calibri"/>
        </w:rPr>
        <w:t>;</w:t>
      </w:r>
    </w:p>
    <w:p w14:paraId="3C44C30D" w14:textId="4E430970" w:rsidR="442BF2C7" w:rsidRDefault="442BF2C7" w:rsidP="60BE76B9">
      <w:pPr>
        <w:pStyle w:val="ListParagraph"/>
        <w:numPr>
          <w:ilvl w:val="2"/>
          <w:numId w:val="2"/>
        </w:numPr>
        <w:shd w:val="clear" w:color="auto" w:fill="FFFFFF" w:themeFill="background1"/>
        <w:rPr>
          <w:color w:val="000000" w:themeColor="text1"/>
        </w:rPr>
      </w:pPr>
      <w:r w:rsidRPr="44819EDD">
        <w:rPr>
          <w:rFonts w:ascii="Calibri" w:eastAsia="Calibri" w:hAnsi="Calibri" w:cs="Calibri"/>
        </w:rPr>
        <w:t>Establish</w:t>
      </w:r>
      <w:r w:rsidR="0325449F" w:rsidRPr="44819EDD">
        <w:rPr>
          <w:rFonts w:ascii="Calibri" w:eastAsia="Calibri" w:hAnsi="Calibri" w:cs="Calibri"/>
        </w:rPr>
        <w:t xml:space="preserve"> </w:t>
      </w:r>
      <w:r w:rsidRPr="44819EDD">
        <w:rPr>
          <w:rFonts w:ascii="Calibri" w:eastAsia="Calibri" w:hAnsi="Calibri" w:cs="Calibri"/>
        </w:rPr>
        <w:t>MOU's or Research Agreements for field office soil survey projects</w:t>
      </w:r>
      <w:r w:rsidR="042C1825" w:rsidRPr="44819EDD">
        <w:rPr>
          <w:rFonts w:ascii="Calibri" w:eastAsia="Calibri" w:hAnsi="Calibri" w:cs="Calibri"/>
        </w:rPr>
        <w:t xml:space="preserve"> specific deliverables</w:t>
      </w:r>
      <w:r w:rsidR="5081E0D9" w:rsidRPr="44819EDD">
        <w:rPr>
          <w:rFonts w:ascii="Calibri" w:eastAsia="Calibri" w:hAnsi="Calibri" w:cs="Calibri"/>
        </w:rPr>
        <w:t>;</w:t>
      </w:r>
    </w:p>
    <w:p w14:paraId="47BCE053" w14:textId="5550D970" w:rsidR="442BF2C7" w:rsidRDefault="5081E0D9" w:rsidP="60BE76B9">
      <w:pPr>
        <w:pStyle w:val="ListParagraph"/>
        <w:numPr>
          <w:ilvl w:val="2"/>
          <w:numId w:val="2"/>
        </w:numPr>
        <w:shd w:val="clear" w:color="auto" w:fill="FFFFFF" w:themeFill="background1"/>
        <w:rPr>
          <w:color w:val="000000" w:themeColor="text1"/>
        </w:rPr>
      </w:pPr>
      <w:r w:rsidRPr="44819EDD">
        <w:rPr>
          <w:rFonts w:ascii="Calibri" w:eastAsia="Calibri" w:hAnsi="Calibri" w:cs="Calibri"/>
        </w:rPr>
        <w:t>Manage the MOUs through to completion</w:t>
      </w:r>
      <w:r w:rsidR="442BF2C7" w:rsidRPr="44819EDD">
        <w:rPr>
          <w:rFonts w:ascii="Calibri" w:eastAsia="Calibri" w:hAnsi="Calibri" w:cs="Calibri"/>
        </w:rPr>
        <w:t>.</w:t>
      </w:r>
    </w:p>
    <w:p w14:paraId="514DAB4F" w14:textId="27005FB9" w:rsidR="442BF2C7" w:rsidRDefault="442BF2C7" w:rsidP="60BE76B9">
      <w:pPr>
        <w:pStyle w:val="ListParagraph"/>
        <w:numPr>
          <w:ilvl w:val="1"/>
          <w:numId w:val="2"/>
        </w:numPr>
        <w:shd w:val="clear" w:color="auto" w:fill="FFFFFF" w:themeFill="background1"/>
        <w:rPr>
          <w:color w:val="000000" w:themeColor="text1"/>
        </w:rPr>
      </w:pPr>
      <w:r w:rsidRPr="60BE76B9">
        <w:rPr>
          <w:rFonts w:ascii="Calibri" w:eastAsia="Calibri" w:hAnsi="Calibri" w:cs="Calibri"/>
        </w:rPr>
        <w:t>Systems/Tools</w:t>
      </w:r>
      <w:r w:rsidR="042C1825" w:rsidRPr="60BE76B9">
        <w:rPr>
          <w:rFonts w:ascii="Calibri" w:eastAsia="Calibri" w:hAnsi="Calibri" w:cs="Calibri"/>
        </w:rPr>
        <w:t>.</w:t>
      </w:r>
    </w:p>
    <w:p w14:paraId="593121BA" w14:textId="35410DB3" w:rsidR="442BF2C7" w:rsidRDefault="442BF2C7" w:rsidP="60BE76B9">
      <w:pPr>
        <w:pStyle w:val="ListParagraph"/>
        <w:numPr>
          <w:ilvl w:val="2"/>
          <w:numId w:val="2"/>
        </w:numPr>
        <w:shd w:val="clear" w:color="auto" w:fill="FFFFFF" w:themeFill="background1"/>
        <w:rPr>
          <w:color w:val="000000" w:themeColor="text1"/>
        </w:rPr>
      </w:pPr>
      <w:r w:rsidRPr="60BE76B9">
        <w:rPr>
          <w:rFonts w:ascii="Calibri" w:eastAsia="Calibri" w:hAnsi="Calibri" w:cs="Calibri"/>
        </w:rPr>
        <w:t>Cooperative Ecosystem Studies Unit (CESU) MS Access database</w:t>
      </w:r>
    </w:p>
    <w:p w14:paraId="2ACF7BA2" w14:textId="562519D9" w:rsidR="442BF2C7" w:rsidRDefault="442BF2C7" w:rsidP="60BE76B9">
      <w:pPr>
        <w:pStyle w:val="ListParagraph"/>
        <w:numPr>
          <w:ilvl w:val="0"/>
          <w:numId w:val="2"/>
        </w:numPr>
        <w:shd w:val="clear" w:color="auto" w:fill="FFFFFF" w:themeFill="background1"/>
        <w:rPr>
          <w:color w:val="000000" w:themeColor="text1"/>
        </w:rPr>
      </w:pPr>
      <w:r w:rsidRPr="60BE76B9">
        <w:rPr>
          <w:rFonts w:ascii="Calibri" w:eastAsia="Calibri" w:hAnsi="Calibri" w:cs="Calibri"/>
        </w:rPr>
        <w:t>Data Collection</w:t>
      </w:r>
    </w:p>
    <w:p w14:paraId="5FB8C675" w14:textId="0F8C3F5B" w:rsidR="442BF2C7" w:rsidRDefault="442BF2C7" w:rsidP="60BE76B9">
      <w:pPr>
        <w:pStyle w:val="ListParagraph"/>
        <w:numPr>
          <w:ilvl w:val="1"/>
          <w:numId w:val="2"/>
        </w:numPr>
        <w:shd w:val="clear" w:color="auto" w:fill="FFFFFF" w:themeFill="background1"/>
        <w:rPr>
          <w:color w:val="000000" w:themeColor="text1"/>
        </w:rPr>
      </w:pPr>
      <w:r w:rsidRPr="44819EDD">
        <w:rPr>
          <w:rFonts w:ascii="Calibri" w:eastAsia="Calibri" w:hAnsi="Calibri" w:cs="Calibri"/>
        </w:rPr>
        <w:t>Definition</w:t>
      </w:r>
      <w:r w:rsidR="042C1825" w:rsidRPr="44819EDD">
        <w:rPr>
          <w:rFonts w:ascii="Calibri" w:eastAsia="Calibri" w:hAnsi="Calibri" w:cs="Calibri"/>
        </w:rPr>
        <w:t>.</w:t>
      </w:r>
      <w:r w:rsidRPr="44819EDD">
        <w:rPr>
          <w:rFonts w:ascii="Calibri" w:eastAsia="Calibri" w:hAnsi="Calibri" w:cs="Calibri"/>
        </w:rPr>
        <w:t xml:space="preserve"> Evaluate, design, develop, operate, maintain and improve the data collection network systems and technology that provide reliable soil data and informat</w:t>
      </w:r>
      <w:r w:rsidRPr="44819EDD">
        <w:rPr>
          <w:rFonts w:asciiTheme="minorHAnsi" w:eastAsiaTheme="minorEastAsia" w:hAnsiTheme="minorHAnsi" w:cstheme="minorBidi"/>
        </w:rPr>
        <w:t>ion.</w:t>
      </w:r>
      <w:r w:rsidR="64E8C150" w:rsidRPr="44819EDD">
        <w:rPr>
          <w:rFonts w:asciiTheme="minorHAnsi" w:eastAsiaTheme="minorEastAsia" w:hAnsiTheme="minorHAnsi" w:cstheme="minorBidi"/>
        </w:rPr>
        <w:t xml:space="preserve"> </w:t>
      </w:r>
      <w:r w:rsidRPr="44819EDD">
        <w:rPr>
          <w:rFonts w:asciiTheme="minorHAnsi" w:eastAsiaTheme="minorEastAsia" w:hAnsiTheme="minorHAnsi" w:cstheme="minorBidi"/>
        </w:rPr>
        <w:t>Evaluate and develop soil information technology; develop applications; design systems; collect and deliver soil data and information.</w:t>
      </w:r>
    </w:p>
    <w:p w14:paraId="4459F925" w14:textId="467A40DC" w:rsidR="442BF2C7" w:rsidRDefault="442BF2C7" w:rsidP="60BE76B9">
      <w:pPr>
        <w:pStyle w:val="ListParagraph"/>
        <w:numPr>
          <w:ilvl w:val="1"/>
          <w:numId w:val="2"/>
        </w:numPr>
        <w:shd w:val="clear" w:color="auto" w:fill="FFFFFF" w:themeFill="background1"/>
        <w:rPr>
          <w:color w:val="000000" w:themeColor="text1"/>
        </w:rPr>
      </w:pPr>
      <w:r w:rsidRPr="44819EDD">
        <w:rPr>
          <w:rFonts w:asciiTheme="minorHAnsi" w:eastAsiaTheme="minorEastAsia" w:hAnsiTheme="minorHAnsi" w:cstheme="minorBidi"/>
        </w:rPr>
        <w:t>Activities</w:t>
      </w:r>
      <w:r w:rsidR="02665F62" w:rsidRPr="44819EDD">
        <w:rPr>
          <w:rFonts w:asciiTheme="minorHAnsi" w:eastAsiaTheme="minorEastAsia" w:hAnsiTheme="minorHAnsi" w:cstheme="minorBidi"/>
        </w:rPr>
        <w:t>.</w:t>
      </w:r>
    </w:p>
    <w:p w14:paraId="4EE7C3B9" w14:textId="43EB7B6B" w:rsidR="442BF2C7" w:rsidRDefault="442BF2C7" w:rsidP="60BE76B9">
      <w:pPr>
        <w:pStyle w:val="ListParagraph"/>
        <w:numPr>
          <w:ilvl w:val="2"/>
          <w:numId w:val="2"/>
        </w:numPr>
        <w:shd w:val="clear" w:color="auto" w:fill="FFFFFF" w:themeFill="background1"/>
        <w:rPr>
          <w:color w:val="000000" w:themeColor="text1"/>
        </w:rPr>
      </w:pPr>
      <w:r w:rsidRPr="44819EDD">
        <w:rPr>
          <w:rFonts w:asciiTheme="minorHAnsi" w:eastAsiaTheme="minorEastAsia" w:hAnsiTheme="minorHAnsi" w:cstheme="minorBidi"/>
        </w:rPr>
        <w:t>Develop, operate and maintain the Laboratory Information Management (LIMS), the National Soil Information System (NASIS), the PLANTS database, and the Ecosystem Dynamic Interpretive Tool (EDIT</w:t>
      </w:r>
      <w:r w:rsidR="44819EDD" w:rsidRPr="44819EDD">
        <w:rPr>
          <w:rFonts w:asciiTheme="minorHAnsi" w:eastAsiaTheme="minorEastAsia" w:hAnsiTheme="minorHAnsi" w:cstheme="minorBidi"/>
        </w:rPr>
        <w:t>);</w:t>
      </w:r>
    </w:p>
    <w:p w14:paraId="29CF66AD" w14:textId="0EFD3FC2" w:rsidR="442BF2C7" w:rsidRDefault="02665F62" w:rsidP="60BE76B9">
      <w:pPr>
        <w:pStyle w:val="ListParagraph"/>
        <w:numPr>
          <w:ilvl w:val="2"/>
          <w:numId w:val="2"/>
        </w:numPr>
        <w:shd w:val="clear" w:color="auto" w:fill="FFFFFF" w:themeFill="background1"/>
        <w:rPr>
          <w:color w:val="000000" w:themeColor="text1"/>
        </w:rPr>
      </w:pPr>
      <w:r w:rsidRPr="44819EDD">
        <w:rPr>
          <w:rFonts w:asciiTheme="minorHAnsi" w:eastAsiaTheme="minorEastAsia" w:hAnsiTheme="minorHAnsi" w:cstheme="minorBidi"/>
        </w:rPr>
        <w:t>Collect s</w:t>
      </w:r>
      <w:r w:rsidR="442BF2C7" w:rsidRPr="44819EDD">
        <w:rPr>
          <w:rFonts w:asciiTheme="minorHAnsi" w:eastAsiaTheme="minorEastAsia" w:hAnsiTheme="minorHAnsi" w:cstheme="minorBidi"/>
        </w:rPr>
        <w:t xml:space="preserve">oil and ecological data </w:t>
      </w:r>
      <w:r w:rsidR="48874F32" w:rsidRPr="44819EDD">
        <w:rPr>
          <w:rFonts w:asciiTheme="minorHAnsi" w:eastAsiaTheme="minorEastAsia" w:hAnsiTheme="minorHAnsi" w:cstheme="minorBidi"/>
        </w:rPr>
        <w:t>f</w:t>
      </w:r>
      <w:r w:rsidR="442BF2C7" w:rsidRPr="44819EDD">
        <w:rPr>
          <w:rFonts w:asciiTheme="minorHAnsi" w:eastAsiaTheme="minorEastAsia" w:hAnsiTheme="minorHAnsi" w:cstheme="minorBidi"/>
        </w:rPr>
        <w:t>rom 130 field offices</w:t>
      </w:r>
      <w:r w:rsidR="29312B53" w:rsidRPr="44819EDD">
        <w:rPr>
          <w:rFonts w:asciiTheme="minorHAnsi" w:eastAsiaTheme="minorEastAsia" w:hAnsiTheme="minorHAnsi" w:cstheme="minorBidi"/>
        </w:rPr>
        <w:t>;</w:t>
      </w:r>
    </w:p>
    <w:p w14:paraId="054650E4" w14:textId="0301A3DA" w:rsidR="442BF2C7" w:rsidRDefault="442BF2C7" w:rsidP="60BE76B9">
      <w:pPr>
        <w:pStyle w:val="ListParagraph"/>
        <w:numPr>
          <w:ilvl w:val="2"/>
          <w:numId w:val="2"/>
        </w:numPr>
        <w:shd w:val="clear" w:color="auto" w:fill="FFFFFF" w:themeFill="background1"/>
        <w:rPr>
          <w:color w:val="000000" w:themeColor="text1"/>
        </w:rPr>
      </w:pPr>
      <w:r w:rsidRPr="44819EDD">
        <w:rPr>
          <w:rFonts w:asciiTheme="minorHAnsi" w:eastAsiaTheme="minorEastAsia" w:hAnsiTheme="minorHAnsi" w:cstheme="minorBidi"/>
        </w:rPr>
        <w:t>Combine data and land attributes with Geospatial info to facilitate mapping.</w:t>
      </w:r>
    </w:p>
    <w:p w14:paraId="0A32F3F8" w14:textId="331651EE" w:rsidR="442BF2C7" w:rsidRDefault="442BF2C7" w:rsidP="60BE76B9">
      <w:pPr>
        <w:pStyle w:val="ListParagraph"/>
        <w:numPr>
          <w:ilvl w:val="1"/>
          <w:numId w:val="2"/>
        </w:numPr>
        <w:shd w:val="clear" w:color="auto" w:fill="FFFFFF" w:themeFill="background1"/>
        <w:rPr>
          <w:color w:val="000000" w:themeColor="text1"/>
        </w:rPr>
      </w:pPr>
      <w:r w:rsidRPr="60BE76B9">
        <w:rPr>
          <w:rFonts w:asciiTheme="minorHAnsi" w:eastAsiaTheme="minorEastAsia" w:hAnsiTheme="minorHAnsi" w:cstheme="minorBidi"/>
        </w:rPr>
        <w:t>Systems/Tools</w:t>
      </w:r>
    </w:p>
    <w:p w14:paraId="4624B14A" w14:textId="5172B4C6" w:rsidR="442BF2C7" w:rsidRDefault="442BF2C7" w:rsidP="60BE76B9">
      <w:pPr>
        <w:pStyle w:val="ListParagraph"/>
        <w:numPr>
          <w:ilvl w:val="2"/>
          <w:numId w:val="2"/>
        </w:numPr>
        <w:shd w:val="clear" w:color="auto" w:fill="FFFFFF" w:themeFill="background1"/>
        <w:rPr>
          <w:color w:val="000000" w:themeColor="text1"/>
        </w:rPr>
      </w:pPr>
      <w:r w:rsidRPr="60BE76B9">
        <w:rPr>
          <w:rFonts w:asciiTheme="minorHAnsi" w:eastAsiaTheme="minorEastAsia" w:hAnsiTheme="minorHAnsi" w:cstheme="minorBidi"/>
        </w:rPr>
        <w:t>NASIS</w:t>
      </w:r>
    </w:p>
    <w:p w14:paraId="0E47DB38" w14:textId="5172B4C6" w:rsidR="442BF2C7" w:rsidRDefault="442BF2C7" w:rsidP="60BE76B9">
      <w:pPr>
        <w:pStyle w:val="ListParagraph"/>
        <w:numPr>
          <w:ilvl w:val="2"/>
          <w:numId w:val="2"/>
        </w:numPr>
        <w:shd w:val="clear" w:color="auto" w:fill="FFFFFF" w:themeFill="background1"/>
        <w:rPr>
          <w:color w:val="000000" w:themeColor="text1"/>
        </w:rPr>
      </w:pPr>
      <w:r w:rsidRPr="60BE76B9">
        <w:rPr>
          <w:rFonts w:asciiTheme="minorHAnsi" w:eastAsiaTheme="minorEastAsia" w:hAnsiTheme="minorHAnsi" w:cstheme="minorBidi"/>
        </w:rPr>
        <w:t>LIMS</w:t>
      </w:r>
    </w:p>
    <w:p w14:paraId="6B2F4F63" w14:textId="5172B4C6" w:rsidR="442BF2C7" w:rsidRDefault="442BF2C7" w:rsidP="60BE76B9">
      <w:pPr>
        <w:pStyle w:val="ListParagraph"/>
        <w:numPr>
          <w:ilvl w:val="2"/>
          <w:numId w:val="2"/>
        </w:numPr>
        <w:shd w:val="clear" w:color="auto" w:fill="FFFFFF" w:themeFill="background1"/>
        <w:rPr>
          <w:color w:val="000000" w:themeColor="text1"/>
        </w:rPr>
      </w:pPr>
      <w:r w:rsidRPr="44819EDD">
        <w:rPr>
          <w:rFonts w:asciiTheme="minorHAnsi" w:eastAsiaTheme="minorEastAsia" w:hAnsiTheme="minorHAnsi" w:cstheme="minorBidi"/>
        </w:rPr>
        <w:t>PLANTS database</w:t>
      </w:r>
    </w:p>
    <w:p w14:paraId="07672411" w14:textId="5172B4C6" w:rsidR="442BF2C7" w:rsidRDefault="442BF2C7" w:rsidP="60BE76B9">
      <w:pPr>
        <w:pStyle w:val="ListParagraph"/>
        <w:numPr>
          <w:ilvl w:val="2"/>
          <w:numId w:val="2"/>
        </w:numPr>
        <w:shd w:val="clear" w:color="auto" w:fill="FFFFFF" w:themeFill="background1"/>
        <w:rPr>
          <w:color w:val="000000" w:themeColor="text1"/>
        </w:rPr>
      </w:pPr>
      <w:commentRangeStart w:id="103"/>
      <w:r w:rsidRPr="44819EDD">
        <w:rPr>
          <w:rFonts w:asciiTheme="minorHAnsi" w:eastAsiaTheme="minorEastAsia" w:hAnsiTheme="minorHAnsi" w:cstheme="minorBidi"/>
        </w:rPr>
        <w:lastRenderedPageBreak/>
        <w:t>EDIT</w:t>
      </w:r>
      <w:commentRangeEnd w:id="103"/>
      <w:r w:rsidR="001C531B">
        <w:rPr>
          <w:rStyle w:val="CommentReference"/>
          <w:rFonts w:ascii="Segoe UI" w:eastAsiaTheme="minorEastAsia" w:hAnsi="Segoe UI" w:cs="Segoe UI"/>
          <w:color w:val="000000"/>
          <w:kern w:val="28"/>
        </w:rPr>
        <w:commentReference w:id="103"/>
      </w:r>
    </w:p>
    <w:p w14:paraId="1364D56D" w14:textId="5172B4C6" w:rsidR="442BF2C7" w:rsidRDefault="442BF2C7" w:rsidP="60BE76B9">
      <w:pPr>
        <w:pStyle w:val="ListParagraph"/>
        <w:numPr>
          <w:ilvl w:val="2"/>
          <w:numId w:val="2"/>
        </w:numPr>
        <w:shd w:val="clear" w:color="auto" w:fill="FFFFFF" w:themeFill="background1"/>
        <w:rPr>
          <w:color w:val="000000" w:themeColor="text1"/>
        </w:rPr>
      </w:pPr>
      <w:r w:rsidRPr="60BE76B9">
        <w:rPr>
          <w:rFonts w:asciiTheme="minorHAnsi" w:eastAsiaTheme="minorEastAsia" w:hAnsiTheme="minorHAnsi" w:cstheme="minorBidi"/>
        </w:rPr>
        <w:t>SQL server</w:t>
      </w:r>
    </w:p>
    <w:p w14:paraId="168D57A4" w14:textId="5172B4C6" w:rsidR="442BF2C7" w:rsidRDefault="442BF2C7" w:rsidP="60BE76B9">
      <w:pPr>
        <w:pStyle w:val="ListParagraph"/>
        <w:numPr>
          <w:ilvl w:val="2"/>
          <w:numId w:val="2"/>
        </w:numPr>
        <w:shd w:val="clear" w:color="auto" w:fill="FFFFFF" w:themeFill="background1"/>
        <w:rPr>
          <w:color w:val="000000" w:themeColor="text1"/>
        </w:rPr>
      </w:pPr>
      <w:r w:rsidRPr="44819EDD">
        <w:rPr>
          <w:rFonts w:asciiTheme="minorHAnsi" w:eastAsiaTheme="minorEastAsia" w:hAnsiTheme="minorHAnsi" w:cstheme="minorBidi"/>
        </w:rPr>
        <w:t>SQL Lite</w:t>
      </w:r>
    </w:p>
    <w:p w14:paraId="035935CF" w14:textId="6C4A057F" w:rsidR="442BF2C7" w:rsidRDefault="442BF2C7" w:rsidP="60BE76B9">
      <w:pPr>
        <w:pStyle w:val="ListParagraph"/>
        <w:numPr>
          <w:ilvl w:val="0"/>
          <w:numId w:val="2"/>
        </w:numPr>
        <w:shd w:val="clear" w:color="auto" w:fill="FFFFFF" w:themeFill="background1"/>
        <w:rPr>
          <w:color w:val="000000" w:themeColor="text1"/>
        </w:rPr>
      </w:pPr>
      <w:r w:rsidRPr="44819EDD">
        <w:rPr>
          <w:rFonts w:ascii="Calibri" w:eastAsia="Calibri" w:hAnsi="Calibri" w:cs="Calibri"/>
        </w:rPr>
        <w:t>Data Management</w:t>
      </w:r>
    </w:p>
    <w:p w14:paraId="1B1771E0" w14:textId="0BECA897" w:rsidR="442BF2C7" w:rsidRDefault="442BF2C7" w:rsidP="60BE76B9">
      <w:pPr>
        <w:pStyle w:val="ListParagraph"/>
        <w:numPr>
          <w:ilvl w:val="1"/>
          <w:numId w:val="2"/>
        </w:numPr>
        <w:shd w:val="clear" w:color="auto" w:fill="FFFFFF" w:themeFill="background1"/>
        <w:rPr>
          <w:color w:val="000000" w:themeColor="text1"/>
        </w:rPr>
      </w:pPr>
      <w:r w:rsidRPr="60BE76B9">
        <w:rPr>
          <w:rFonts w:ascii="Calibri" w:eastAsia="Calibri" w:hAnsi="Calibri" w:cs="Calibri"/>
        </w:rPr>
        <w:t>Definition</w:t>
      </w:r>
      <w:r w:rsidR="29312B53" w:rsidRPr="60BE76B9">
        <w:rPr>
          <w:rFonts w:ascii="Calibri" w:eastAsia="Calibri" w:hAnsi="Calibri" w:cs="Calibri"/>
        </w:rPr>
        <w:t xml:space="preserve">. </w:t>
      </w:r>
      <w:r w:rsidRPr="60BE76B9">
        <w:rPr>
          <w:rFonts w:ascii="Calibri" w:eastAsia="Calibri" w:hAnsi="Calibri" w:cs="Calibri"/>
        </w:rPr>
        <w:t xml:space="preserve">Quality control of </w:t>
      </w:r>
      <w:r w:rsidR="29312B53" w:rsidRPr="60BE76B9">
        <w:rPr>
          <w:rFonts w:ascii="Calibri" w:eastAsia="Calibri" w:hAnsi="Calibri" w:cs="Calibri"/>
        </w:rPr>
        <w:t xml:space="preserve">collected </w:t>
      </w:r>
      <w:r w:rsidRPr="60BE76B9">
        <w:rPr>
          <w:rFonts w:ascii="Calibri" w:eastAsia="Calibri" w:hAnsi="Calibri" w:cs="Calibri"/>
        </w:rPr>
        <w:t>data</w:t>
      </w:r>
      <w:r w:rsidR="3E7D42A0" w:rsidRPr="60BE76B9">
        <w:rPr>
          <w:rFonts w:ascii="Calibri" w:eastAsia="Calibri" w:hAnsi="Calibri" w:cs="Calibri"/>
        </w:rPr>
        <w:t>. A</w:t>
      </w:r>
      <w:r w:rsidRPr="60BE76B9">
        <w:rPr>
          <w:rFonts w:ascii="Calibri" w:eastAsia="Calibri" w:hAnsi="Calibri" w:cs="Calibri"/>
        </w:rPr>
        <w:t>dminister</w:t>
      </w:r>
      <w:r w:rsidR="3E7D42A0" w:rsidRPr="60BE76B9">
        <w:rPr>
          <w:rFonts w:ascii="Calibri" w:eastAsia="Calibri" w:hAnsi="Calibri" w:cs="Calibri"/>
        </w:rPr>
        <w:t xml:space="preserve"> </w:t>
      </w:r>
      <w:r w:rsidRPr="60BE76B9">
        <w:rPr>
          <w:rFonts w:ascii="Calibri" w:eastAsia="Calibri" w:hAnsi="Calibri" w:cs="Calibri"/>
        </w:rPr>
        <w:t>and manag</w:t>
      </w:r>
      <w:r w:rsidR="3E7D42A0" w:rsidRPr="60BE76B9">
        <w:rPr>
          <w:rFonts w:ascii="Calibri" w:eastAsia="Calibri" w:hAnsi="Calibri" w:cs="Calibri"/>
        </w:rPr>
        <w:t xml:space="preserve">e </w:t>
      </w:r>
      <w:r w:rsidRPr="60BE76B9">
        <w:rPr>
          <w:rFonts w:ascii="Calibri" w:eastAsia="Calibri" w:hAnsi="Calibri" w:cs="Calibri"/>
        </w:rPr>
        <w:t>databases.</w:t>
      </w:r>
    </w:p>
    <w:p w14:paraId="3942DF93" w14:textId="1DFE8038" w:rsidR="442BF2C7" w:rsidRDefault="442BF2C7" w:rsidP="60BE76B9">
      <w:pPr>
        <w:pStyle w:val="ListParagraph"/>
        <w:numPr>
          <w:ilvl w:val="1"/>
          <w:numId w:val="2"/>
        </w:numPr>
        <w:shd w:val="clear" w:color="auto" w:fill="FFFFFF" w:themeFill="background1"/>
        <w:rPr>
          <w:color w:val="000000" w:themeColor="text1"/>
        </w:rPr>
      </w:pPr>
      <w:r w:rsidRPr="44819EDD">
        <w:rPr>
          <w:rFonts w:ascii="Calibri" w:eastAsia="Calibri" w:hAnsi="Calibri" w:cs="Calibri"/>
        </w:rPr>
        <w:t>Activities</w:t>
      </w:r>
      <w:r w:rsidR="3E7D42A0" w:rsidRPr="44819EDD">
        <w:rPr>
          <w:rFonts w:ascii="Calibri" w:eastAsia="Calibri" w:hAnsi="Calibri" w:cs="Calibri"/>
        </w:rPr>
        <w:t>.</w:t>
      </w:r>
    </w:p>
    <w:p w14:paraId="36EA46E8" w14:textId="478A05ED" w:rsidR="442BF2C7" w:rsidRDefault="442BF2C7" w:rsidP="60BE76B9">
      <w:pPr>
        <w:pStyle w:val="ListParagraph"/>
        <w:numPr>
          <w:ilvl w:val="2"/>
          <w:numId w:val="2"/>
        </w:numPr>
        <w:shd w:val="clear" w:color="auto" w:fill="FFFFFF" w:themeFill="background1"/>
        <w:rPr>
          <w:color w:val="000000" w:themeColor="text1"/>
        </w:rPr>
      </w:pPr>
      <w:r w:rsidRPr="44819EDD">
        <w:rPr>
          <w:rFonts w:ascii="Calibri" w:eastAsia="Calibri" w:hAnsi="Calibri" w:cs="Calibri"/>
        </w:rPr>
        <w:t xml:space="preserve">Work with data models, add data fields, </w:t>
      </w:r>
      <w:r w:rsidR="08D0F5D1" w:rsidRPr="44819EDD">
        <w:rPr>
          <w:rFonts w:ascii="Calibri" w:eastAsia="Calibri" w:hAnsi="Calibri" w:cs="Calibri"/>
        </w:rPr>
        <w:t xml:space="preserve">add </w:t>
      </w:r>
      <w:r w:rsidRPr="44819EDD">
        <w:rPr>
          <w:rFonts w:ascii="Calibri" w:eastAsia="Calibri" w:hAnsi="Calibri" w:cs="Calibri"/>
        </w:rPr>
        <w:t xml:space="preserve">interfaces with </w:t>
      </w:r>
      <w:r w:rsidR="08D0F5D1" w:rsidRPr="44819EDD">
        <w:rPr>
          <w:rFonts w:ascii="Calibri" w:eastAsia="Calibri" w:hAnsi="Calibri" w:cs="Calibri"/>
        </w:rPr>
        <w:t xml:space="preserve">multiple </w:t>
      </w:r>
      <w:r w:rsidRPr="44819EDD">
        <w:rPr>
          <w:rFonts w:ascii="Calibri" w:eastAsia="Calibri" w:hAnsi="Calibri" w:cs="Calibri"/>
        </w:rPr>
        <w:t>data sources</w:t>
      </w:r>
      <w:r w:rsidR="08D0F5D1" w:rsidRPr="44819EDD">
        <w:rPr>
          <w:rFonts w:ascii="Calibri" w:eastAsia="Calibri" w:hAnsi="Calibri" w:cs="Calibri"/>
        </w:rPr>
        <w:t>;</w:t>
      </w:r>
    </w:p>
    <w:p w14:paraId="0D226E7D" w14:textId="787AB73F" w:rsidR="442BF2C7" w:rsidRDefault="08D0F5D1" w:rsidP="60BE76B9">
      <w:pPr>
        <w:pStyle w:val="ListParagraph"/>
        <w:numPr>
          <w:ilvl w:val="2"/>
          <w:numId w:val="2"/>
        </w:numPr>
        <w:shd w:val="clear" w:color="auto" w:fill="FFFFFF" w:themeFill="background1"/>
        <w:rPr>
          <w:color w:val="000000" w:themeColor="text1"/>
        </w:rPr>
      </w:pPr>
      <w:r w:rsidRPr="60BE76B9">
        <w:rPr>
          <w:rFonts w:ascii="Calibri" w:eastAsia="Calibri" w:hAnsi="Calibri" w:cs="Calibri"/>
        </w:rPr>
        <w:t>I</w:t>
      </w:r>
      <w:r w:rsidR="442BF2C7" w:rsidRPr="60BE76B9">
        <w:rPr>
          <w:rFonts w:ascii="Calibri" w:eastAsia="Calibri" w:hAnsi="Calibri" w:cs="Calibri"/>
        </w:rPr>
        <w:t>nternal data quality checks</w:t>
      </w:r>
      <w:r w:rsidRPr="60BE76B9">
        <w:rPr>
          <w:rFonts w:ascii="Calibri" w:eastAsia="Calibri" w:hAnsi="Calibri" w:cs="Calibri"/>
        </w:rPr>
        <w:t>;</w:t>
      </w:r>
    </w:p>
    <w:p w14:paraId="0731277D" w14:textId="444C1570" w:rsidR="442BF2C7" w:rsidRDefault="5AD191A1" w:rsidP="60BE76B9">
      <w:pPr>
        <w:pStyle w:val="ListParagraph"/>
        <w:numPr>
          <w:ilvl w:val="2"/>
          <w:numId w:val="2"/>
        </w:numPr>
        <w:shd w:val="clear" w:color="auto" w:fill="FFFFFF" w:themeFill="background1"/>
        <w:rPr>
          <w:color w:val="000000" w:themeColor="text1"/>
        </w:rPr>
      </w:pPr>
      <w:r w:rsidRPr="44819EDD">
        <w:rPr>
          <w:rFonts w:ascii="Calibri" w:eastAsia="Calibri" w:hAnsi="Calibri" w:cs="Calibri"/>
        </w:rPr>
        <w:t xml:space="preserve">Monitor </w:t>
      </w:r>
      <w:r w:rsidR="442BF2C7" w:rsidRPr="44819EDD">
        <w:rPr>
          <w:rFonts w:ascii="Calibri" w:eastAsia="Calibri" w:hAnsi="Calibri" w:cs="Calibri"/>
        </w:rPr>
        <w:t>system performance.</w:t>
      </w:r>
    </w:p>
    <w:p w14:paraId="7807C9BF" w14:textId="2E8F5283" w:rsidR="442BF2C7" w:rsidRDefault="442BF2C7" w:rsidP="60BE76B9">
      <w:pPr>
        <w:pStyle w:val="ListParagraph"/>
        <w:numPr>
          <w:ilvl w:val="1"/>
          <w:numId w:val="2"/>
        </w:numPr>
        <w:shd w:val="clear" w:color="auto" w:fill="FFFFFF" w:themeFill="background1"/>
        <w:rPr>
          <w:color w:val="000000" w:themeColor="text1"/>
        </w:rPr>
      </w:pPr>
      <w:r w:rsidRPr="44819EDD">
        <w:rPr>
          <w:rFonts w:ascii="Calibri" w:eastAsia="Calibri" w:hAnsi="Calibri" w:cs="Calibri"/>
        </w:rPr>
        <w:t>Systems/Tools</w:t>
      </w:r>
      <w:r w:rsidR="5AD191A1" w:rsidRPr="44819EDD">
        <w:rPr>
          <w:rFonts w:ascii="Calibri" w:eastAsia="Calibri" w:hAnsi="Calibri" w:cs="Calibri"/>
        </w:rPr>
        <w:t xml:space="preserve">. </w:t>
      </w:r>
      <w:r w:rsidRPr="44819EDD">
        <w:rPr>
          <w:rFonts w:ascii="Calibri" w:eastAsia="Calibri" w:hAnsi="Calibri" w:cs="Calibri"/>
        </w:rPr>
        <w:t>No unique systems related to this capability.</w:t>
      </w:r>
    </w:p>
    <w:p w14:paraId="416FED42" w14:textId="7622D054" w:rsidR="442BF2C7" w:rsidRDefault="442BF2C7" w:rsidP="60BE76B9">
      <w:pPr>
        <w:pStyle w:val="ListParagraph"/>
        <w:numPr>
          <w:ilvl w:val="0"/>
          <w:numId w:val="2"/>
        </w:numPr>
        <w:shd w:val="clear" w:color="auto" w:fill="FFFFFF" w:themeFill="background1"/>
        <w:rPr>
          <w:color w:val="000000" w:themeColor="text1"/>
        </w:rPr>
      </w:pPr>
      <w:r w:rsidRPr="60BE76B9">
        <w:rPr>
          <w:rFonts w:ascii="Calibri" w:eastAsia="Calibri" w:hAnsi="Calibri" w:cs="Calibri"/>
        </w:rPr>
        <w:t>Data Analysis</w:t>
      </w:r>
    </w:p>
    <w:p w14:paraId="45631AA0" w14:textId="4B7C8F57" w:rsidR="442BF2C7" w:rsidRDefault="442BF2C7" w:rsidP="60BE76B9">
      <w:pPr>
        <w:pStyle w:val="ListParagraph"/>
        <w:numPr>
          <w:ilvl w:val="1"/>
          <w:numId w:val="2"/>
        </w:numPr>
        <w:shd w:val="clear" w:color="auto" w:fill="FFFFFF" w:themeFill="background1"/>
        <w:rPr>
          <w:color w:val="000000" w:themeColor="text1"/>
        </w:rPr>
      </w:pPr>
      <w:r w:rsidRPr="60BE76B9">
        <w:rPr>
          <w:rFonts w:ascii="Calibri" w:eastAsia="Calibri" w:hAnsi="Calibri" w:cs="Calibri"/>
        </w:rPr>
        <w:t>Definition</w:t>
      </w:r>
      <w:r w:rsidR="5AD191A1" w:rsidRPr="60BE76B9">
        <w:rPr>
          <w:rFonts w:ascii="Calibri" w:eastAsia="Calibri" w:hAnsi="Calibri" w:cs="Calibri"/>
        </w:rPr>
        <w:t xml:space="preserve">. </w:t>
      </w:r>
      <w:r w:rsidRPr="60BE76B9">
        <w:rPr>
          <w:rFonts w:ascii="Calibri" w:eastAsia="Calibri" w:hAnsi="Calibri" w:cs="Calibri"/>
        </w:rPr>
        <w:t xml:space="preserve">Measure and examine data </w:t>
      </w:r>
      <w:r w:rsidR="5AD191A1" w:rsidRPr="60BE76B9">
        <w:rPr>
          <w:rFonts w:ascii="Calibri" w:eastAsia="Calibri" w:hAnsi="Calibri" w:cs="Calibri"/>
        </w:rPr>
        <w:t xml:space="preserve">and </w:t>
      </w:r>
      <w:r w:rsidRPr="60BE76B9">
        <w:rPr>
          <w:rFonts w:ascii="Calibri" w:eastAsia="Calibri" w:hAnsi="Calibri" w:cs="Calibri"/>
        </w:rPr>
        <w:t>information.</w:t>
      </w:r>
    </w:p>
    <w:p w14:paraId="581BE1A6" w14:textId="7A1946B1" w:rsidR="442BF2C7" w:rsidRDefault="442BF2C7" w:rsidP="60BE76B9">
      <w:pPr>
        <w:pStyle w:val="ListParagraph"/>
        <w:numPr>
          <w:ilvl w:val="1"/>
          <w:numId w:val="2"/>
        </w:numPr>
        <w:shd w:val="clear" w:color="auto" w:fill="FFFFFF" w:themeFill="background1"/>
        <w:rPr>
          <w:color w:val="000000" w:themeColor="text1"/>
        </w:rPr>
      </w:pPr>
      <w:commentRangeStart w:id="104"/>
      <w:r w:rsidRPr="60BE76B9">
        <w:rPr>
          <w:rFonts w:ascii="Calibri" w:eastAsia="Calibri" w:hAnsi="Calibri" w:cs="Calibri"/>
        </w:rPr>
        <w:t>Activities</w:t>
      </w:r>
      <w:commentRangeEnd w:id="104"/>
      <w:r w:rsidR="00882C47">
        <w:rPr>
          <w:rStyle w:val="CommentReference"/>
          <w:rFonts w:ascii="Segoe UI" w:eastAsiaTheme="minorEastAsia" w:hAnsi="Segoe UI" w:cs="Segoe UI"/>
          <w:color w:val="000000"/>
          <w:kern w:val="28"/>
        </w:rPr>
        <w:commentReference w:id="104"/>
      </w:r>
      <w:r w:rsidR="1B32B47D" w:rsidRPr="60BE76B9">
        <w:rPr>
          <w:rFonts w:ascii="Calibri" w:eastAsia="Calibri" w:hAnsi="Calibri" w:cs="Calibri"/>
        </w:rPr>
        <w:t>.</w:t>
      </w:r>
    </w:p>
    <w:p w14:paraId="30636876" w14:textId="2D8A6173" w:rsidR="442BF2C7" w:rsidRDefault="442BF2C7" w:rsidP="60BE76B9">
      <w:pPr>
        <w:pStyle w:val="ListParagraph"/>
        <w:numPr>
          <w:ilvl w:val="2"/>
          <w:numId w:val="2"/>
        </w:numPr>
        <w:shd w:val="clear" w:color="auto" w:fill="FFFFFF" w:themeFill="background1"/>
        <w:rPr>
          <w:color w:val="000000" w:themeColor="text1"/>
        </w:rPr>
      </w:pPr>
      <w:r w:rsidRPr="60BE76B9">
        <w:rPr>
          <w:rFonts w:ascii="Calibri" w:eastAsia="Calibri" w:hAnsi="Calibri" w:cs="Calibri"/>
        </w:rPr>
        <w:t>Conduct research on the genesis, landscape distribution, function and behavior of soils</w:t>
      </w:r>
      <w:r w:rsidR="1B32B47D" w:rsidRPr="60BE76B9">
        <w:rPr>
          <w:rFonts w:ascii="Calibri" w:eastAsia="Calibri" w:hAnsi="Calibri" w:cs="Calibri"/>
        </w:rPr>
        <w:t>;</w:t>
      </w:r>
    </w:p>
    <w:p w14:paraId="48D25C32" w14:textId="3573DE93" w:rsidR="442BF2C7" w:rsidRDefault="442BF2C7" w:rsidP="60BE76B9">
      <w:pPr>
        <w:pStyle w:val="ListParagraph"/>
        <w:numPr>
          <w:ilvl w:val="2"/>
          <w:numId w:val="2"/>
        </w:numPr>
        <w:shd w:val="clear" w:color="auto" w:fill="FFFFFF" w:themeFill="background1"/>
        <w:rPr>
          <w:color w:val="000000" w:themeColor="text1"/>
        </w:rPr>
      </w:pPr>
      <w:r w:rsidRPr="60BE76B9">
        <w:rPr>
          <w:rFonts w:ascii="Calibri" w:eastAsia="Calibri" w:hAnsi="Calibri" w:cs="Calibri"/>
        </w:rPr>
        <w:t>Interpret and predict the impacts of natural and human disturbance on soil and ecosystem function</w:t>
      </w:r>
      <w:r w:rsidR="1B32B47D" w:rsidRPr="60BE76B9">
        <w:rPr>
          <w:rFonts w:ascii="Calibri" w:eastAsia="Calibri" w:hAnsi="Calibri" w:cs="Calibri"/>
        </w:rPr>
        <w:t>;</w:t>
      </w:r>
    </w:p>
    <w:p w14:paraId="399AB6CD" w14:textId="7962A9D8" w:rsidR="442BF2C7" w:rsidRDefault="442BF2C7" w:rsidP="60BE76B9">
      <w:pPr>
        <w:pStyle w:val="ListParagraph"/>
        <w:numPr>
          <w:ilvl w:val="2"/>
          <w:numId w:val="2"/>
        </w:numPr>
        <w:shd w:val="clear" w:color="auto" w:fill="FFFFFF" w:themeFill="background1"/>
        <w:rPr>
          <w:color w:val="000000" w:themeColor="text1"/>
        </w:rPr>
      </w:pPr>
      <w:r w:rsidRPr="44819EDD">
        <w:rPr>
          <w:rFonts w:ascii="Calibri" w:eastAsia="Calibri" w:hAnsi="Calibri" w:cs="Calibri"/>
        </w:rPr>
        <w:t>Conduct research on collected plant and other ecological information</w:t>
      </w:r>
      <w:r w:rsidR="1B32B47D" w:rsidRPr="44819EDD">
        <w:rPr>
          <w:rFonts w:ascii="Calibri" w:eastAsia="Calibri" w:hAnsi="Calibri" w:cs="Calibri"/>
        </w:rPr>
        <w:t>;</w:t>
      </w:r>
    </w:p>
    <w:p w14:paraId="49C1A884" w14:textId="7962A9D8" w:rsidR="442BF2C7" w:rsidRDefault="442BF2C7" w:rsidP="60BE76B9">
      <w:pPr>
        <w:pStyle w:val="ListParagraph"/>
        <w:numPr>
          <w:ilvl w:val="2"/>
          <w:numId w:val="2"/>
        </w:numPr>
        <w:shd w:val="clear" w:color="auto" w:fill="FFFFFF" w:themeFill="background1"/>
        <w:rPr>
          <w:color w:val="000000" w:themeColor="text1"/>
        </w:rPr>
      </w:pPr>
      <w:r w:rsidRPr="44819EDD">
        <w:rPr>
          <w:rFonts w:ascii="Calibri" w:eastAsia="Calibri" w:hAnsi="Calibri" w:cs="Calibri"/>
        </w:rPr>
        <w:t>Analyze soil maps to produce the Prime Farmlands inventory.</w:t>
      </w:r>
    </w:p>
    <w:p w14:paraId="6163C4C1" w14:textId="2766992E" w:rsidR="442BF2C7" w:rsidRDefault="442BF2C7" w:rsidP="60BE76B9">
      <w:pPr>
        <w:pStyle w:val="ListParagraph"/>
        <w:numPr>
          <w:ilvl w:val="1"/>
          <w:numId w:val="2"/>
        </w:numPr>
        <w:shd w:val="clear" w:color="auto" w:fill="FFFFFF" w:themeFill="background1"/>
        <w:rPr>
          <w:color w:val="000000" w:themeColor="text1"/>
        </w:rPr>
      </w:pPr>
      <w:r w:rsidRPr="60BE76B9">
        <w:rPr>
          <w:rFonts w:ascii="Calibri" w:eastAsia="Calibri" w:hAnsi="Calibri" w:cs="Calibri"/>
        </w:rPr>
        <w:t>Systems/Tools</w:t>
      </w:r>
      <w:r w:rsidR="1D27D916" w:rsidRPr="60BE76B9">
        <w:rPr>
          <w:rFonts w:ascii="Calibri" w:eastAsia="Calibri" w:hAnsi="Calibri" w:cs="Calibri"/>
        </w:rPr>
        <w:t>.</w:t>
      </w:r>
    </w:p>
    <w:p w14:paraId="154A12B9" w14:textId="5588FEA2" w:rsidR="442BF2C7" w:rsidRDefault="442BF2C7" w:rsidP="60BE76B9">
      <w:pPr>
        <w:pStyle w:val="ListParagraph"/>
        <w:numPr>
          <w:ilvl w:val="2"/>
          <w:numId w:val="2"/>
        </w:numPr>
        <w:shd w:val="clear" w:color="auto" w:fill="FFFFFF" w:themeFill="background1"/>
        <w:rPr>
          <w:color w:val="000000" w:themeColor="text1"/>
        </w:rPr>
      </w:pPr>
      <w:r w:rsidRPr="60BE76B9">
        <w:rPr>
          <w:rFonts w:ascii="Calibri" w:eastAsia="Calibri" w:hAnsi="Calibri" w:cs="Calibri"/>
        </w:rPr>
        <w:t>SAS Enterprise Business Intelligence</w:t>
      </w:r>
    </w:p>
    <w:p w14:paraId="41814F1D" w14:textId="5588FEA2" w:rsidR="442BF2C7" w:rsidRDefault="442BF2C7" w:rsidP="60BE76B9">
      <w:pPr>
        <w:pStyle w:val="ListParagraph"/>
        <w:numPr>
          <w:ilvl w:val="2"/>
          <w:numId w:val="2"/>
        </w:numPr>
        <w:shd w:val="clear" w:color="auto" w:fill="FFFFFF" w:themeFill="background1"/>
        <w:rPr>
          <w:color w:val="000000" w:themeColor="text1"/>
        </w:rPr>
      </w:pPr>
      <w:r w:rsidRPr="60BE76B9">
        <w:rPr>
          <w:rFonts w:ascii="Calibri" w:eastAsia="Calibri" w:hAnsi="Calibri" w:cs="Calibri"/>
        </w:rPr>
        <w:t>JMP Data Analysis Software</w:t>
      </w:r>
    </w:p>
    <w:p w14:paraId="411B2669" w14:textId="5588FEA2" w:rsidR="442BF2C7" w:rsidRDefault="442BF2C7" w:rsidP="60BE76B9">
      <w:pPr>
        <w:pStyle w:val="ListParagraph"/>
        <w:numPr>
          <w:ilvl w:val="2"/>
          <w:numId w:val="2"/>
        </w:numPr>
        <w:shd w:val="clear" w:color="auto" w:fill="FFFFFF" w:themeFill="background1"/>
        <w:rPr>
          <w:color w:val="000000" w:themeColor="text1"/>
        </w:rPr>
      </w:pPr>
      <w:r w:rsidRPr="60BE76B9">
        <w:rPr>
          <w:rFonts w:ascii="Calibri" w:eastAsia="Calibri" w:hAnsi="Calibri" w:cs="Calibri"/>
        </w:rPr>
        <w:t>R for statistical computing and graphics</w:t>
      </w:r>
    </w:p>
    <w:p w14:paraId="78290583" w14:textId="5588FEA2" w:rsidR="442BF2C7" w:rsidRDefault="442BF2C7" w:rsidP="60BE76B9">
      <w:pPr>
        <w:pStyle w:val="ListParagraph"/>
        <w:numPr>
          <w:ilvl w:val="2"/>
          <w:numId w:val="2"/>
        </w:numPr>
        <w:shd w:val="clear" w:color="auto" w:fill="FFFFFF" w:themeFill="background1"/>
        <w:rPr>
          <w:color w:val="000000" w:themeColor="text1"/>
        </w:rPr>
      </w:pPr>
      <w:r w:rsidRPr="44819EDD">
        <w:rPr>
          <w:rFonts w:ascii="Calibri" w:eastAsia="Calibri" w:hAnsi="Calibri" w:cs="Calibri"/>
        </w:rPr>
        <w:t>Python</w:t>
      </w:r>
    </w:p>
    <w:p w14:paraId="7D76CDA6" w14:textId="5588FEA2" w:rsidR="442BF2C7" w:rsidRDefault="442BF2C7" w:rsidP="60BE76B9">
      <w:pPr>
        <w:pStyle w:val="ListParagraph"/>
        <w:numPr>
          <w:ilvl w:val="2"/>
          <w:numId w:val="2"/>
        </w:numPr>
        <w:shd w:val="clear" w:color="auto" w:fill="FFFFFF" w:themeFill="background1"/>
        <w:rPr>
          <w:color w:val="000000" w:themeColor="text1"/>
        </w:rPr>
      </w:pPr>
      <w:proofErr w:type="spellStart"/>
      <w:r w:rsidRPr="44819EDD">
        <w:rPr>
          <w:rFonts w:ascii="Calibri" w:eastAsia="Calibri" w:hAnsi="Calibri" w:cs="Calibri"/>
        </w:rPr>
        <w:t>ArcSIE</w:t>
      </w:r>
      <w:proofErr w:type="spellEnd"/>
    </w:p>
    <w:p w14:paraId="381D9E03" w14:textId="5588FEA2" w:rsidR="442BF2C7" w:rsidRDefault="442BF2C7" w:rsidP="60BE76B9">
      <w:pPr>
        <w:pStyle w:val="ListParagraph"/>
        <w:numPr>
          <w:ilvl w:val="2"/>
          <w:numId w:val="2"/>
        </w:numPr>
        <w:shd w:val="clear" w:color="auto" w:fill="FFFFFF" w:themeFill="background1"/>
        <w:rPr>
          <w:color w:val="000000" w:themeColor="text1"/>
        </w:rPr>
      </w:pPr>
      <w:r w:rsidRPr="60BE76B9">
        <w:rPr>
          <w:rFonts w:ascii="Calibri" w:eastAsia="Calibri" w:hAnsi="Calibri" w:cs="Calibri"/>
        </w:rPr>
        <w:t>ArcGIS</w:t>
      </w:r>
    </w:p>
    <w:p w14:paraId="4CA79CDA" w14:textId="3C78DDA5" w:rsidR="442BF2C7" w:rsidRDefault="442BF2C7" w:rsidP="60BE76B9">
      <w:pPr>
        <w:pStyle w:val="ListParagraph"/>
        <w:numPr>
          <w:ilvl w:val="0"/>
          <w:numId w:val="2"/>
        </w:numPr>
        <w:shd w:val="clear" w:color="auto" w:fill="FFFFFF" w:themeFill="background1"/>
        <w:rPr>
          <w:color w:val="000000" w:themeColor="text1"/>
        </w:rPr>
      </w:pPr>
      <w:r w:rsidRPr="44819EDD">
        <w:rPr>
          <w:rFonts w:ascii="Calibri" w:eastAsia="Calibri" w:hAnsi="Calibri" w:cs="Calibri"/>
        </w:rPr>
        <w:t>Data Distribution</w:t>
      </w:r>
    </w:p>
    <w:p w14:paraId="5E854B2E" w14:textId="55F6A42F" w:rsidR="442BF2C7" w:rsidRDefault="442BF2C7" w:rsidP="60BE76B9">
      <w:pPr>
        <w:pStyle w:val="ListParagraph"/>
        <w:numPr>
          <w:ilvl w:val="1"/>
          <w:numId w:val="2"/>
        </w:numPr>
        <w:shd w:val="clear" w:color="auto" w:fill="FFFFFF" w:themeFill="background1"/>
        <w:rPr>
          <w:color w:val="000000" w:themeColor="text1"/>
        </w:rPr>
      </w:pPr>
      <w:r w:rsidRPr="44819EDD">
        <w:rPr>
          <w:rFonts w:ascii="Calibri" w:eastAsia="Calibri" w:hAnsi="Calibri" w:cs="Calibri"/>
        </w:rPr>
        <w:t>Definition</w:t>
      </w:r>
      <w:r w:rsidR="54632042" w:rsidRPr="44819EDD">
        <w:rPr>
          <w:rFonts w:ascii="Calibri" w:eastAsia="Calibri" w:hAnsi="Calibri" w:cs="Calibri"/>
        </w:rPr>
        <w:t>.</w:t>
      </w:r>
    </w:p>
    <w:p w14:paraId="6376D38A" w14:textId="493697ED" w:rsidR="442BF2C7" w:rsidRDefault="442BF2C7" w:rsidP="60BE76B9">
      <w:pPr>
        <w:pStyle w:val="ListParagraph"/>
        <w:numPr>
          <w:ilvl w:val="2"/>
          <w:numId w:val="2"/>
        </w:numPr>
        <w:shd w:val="clear" w:color="auto" w:fill="FFFFFF" w:themeFill="background1"/>
        <w:rPr>
          <w:color w:val="000000" w:themeColor="text1"/>
        </w:rPr>
      </w:pPr>
      <w:r w:rsidRPr="60BE76B9">
        <w:rPr>
          <w:rFonts w:ascii="Calibri" w:eastAsia="Calibri" w:hAnsi="Calibri" w:cs="Calibri"/>
        </w:rPr>
        <w:t>Evaluate, design, develop, operate, maintain and improve the data distribution network systems and technology that deliver data and information to the user community.</w:t>
      </w:r>
    </w:p>
    <w:p w14:paraId="0F9F749E" w14:textId="19CBD9B6" w:rsidR="442BF2C7" w:rsidRDefault="442BF2C7" w:rsidP="60BE76B9">
      <w:pPr>
        <w:pStyle w:val="ListParagraph"/>
        <w:numPr>
          <w:ilvl w:val="1"/>
          <w:numId w:val="2"/>
        </w:numPr>
        <w:shd w:val="clear" w:color="auto" w:fill="FFFFFF" w:themeFill="background1"/>
        <w:rPr>
          <w:color w:val="000000" w:themeColor="text1"/>
        </w:rPr>
      </w:pPr>
      <w:r w:rsidRPr="44819EDD">
        <w:rPr>
          <w:rFonts w:ascii="Calibri" w:eastAsia="Calibri" w:hAnsi="Calibri" w:cs="Calibri"/>
        </w:rPr>
        <w:t>Activities</w:t>
      </w:r>
      <w:r w:rsidR="0077F701" w:rsidRPr="44819EDD">
        <w:rPr>
          <w:rFonts w:ascii="Calibri" w:eastAsia="Calibri" w:hAnsi="Calibri" w:cs="Calibri"/>
        </w:rPr>
        <w:t>.</w:t>
      </w:r>
    </w:p>
    <w:p w14:paraId="30756C4D" w14:textId="61F10507" w:rsidR="442BF2C7" w:rsidRDefault="442BF2C7" w:rsidP="60BE76B9">
      <w:pPr>
        <w:pStyle w:val="ListParagraph"/>
        <w:numPr>
          <w:ilvl w:val="2"/>
          <w:numId w:val="2"/>
        </w:numPr>
        <w:shd w:val="clear" w:color="auto" w:fill="FFFFFF" w:themeFill="background1"/>
        <w:rPr>
          <w:color w:val="000000" w:themeColor="text1"/>
        </w:rPr>
      </w:pPr>
      <w:r w:rsidRPr="44819EDD">
        <w:rPr>
          <w:rFonts w:ascii="Calibri" w:eastAsia="Calibri" w:hAnsi="Calibri" w:cs="Calibri"/>
        </w:rPr>
        <w:t>Develop, operate and maintain systems that provide reliable, real-time, Internet based access to data and information</w:t>
      </w:r>
      <w:r w:rsidR="35E15FC3" w:rsidRPr="44819EDD">
        <w:rPr>
          <w:rFonts w:ascii="Calibri" w:eastAsia="Calibri" w:hAnsi="Calibri" w:cs="Calibri"/>
        </w:rPr>
        <w:t>;</w:t>
      </w:r>
    </w:p>
    <w:p w14:paraId="00F4071F" w14:textId="627BCAA9" w:rsidR="442BF2C7" w:rsidRDefault="442BF2C7" w:rsidP="60BE76B9">
      <w:pPr>
        <w:pStyle w:val="ListParagraph"/>
        <w:numPr>
          <w:ilvl w:val="2"/>
          <w:numId w:val="2"/>
        </w:numPr>
        <w:shd w:val="clear" w:color="auto" w:fill="FFFFFF" w:themeFill="background1"/>
        <w:rPr>
          <w:color w:val="000000" w:themeColor="text1"/>
        </w:rPr>
      </w:pPr>
      <w:r w:rsidRPr="44819EDD">
        <w:rPr>
          <w:rFonts w:ascii="Calibri" w:eastAsia="Calibri" w:hAnsi="Calibri" w:cs="Calibri"/>
        </w:rPr>
        <w:t xml:space="preserve">Make available a database/inventory of soil </w:t>
      </w:r>
      <w:r w:rsidRPr="44819EDD">
        <w:rPr>
          <w:rFonts w:asciiTheme="minorHAnsi" w:eastAsiaTheme="minorEastAsia" w:hAnsiTheme="minorHAnsi" w:cstheme="minorBidi"/>
        </w:rPr>
        <w:t>and ecological resources for land use decisions</w:t>
      </w:r>
      <w:r w:rsidR="35E15FC3" w:rsidRPr="44819EDD">
        <w:rPr>
          <w:rFonts w:asciiTheme="minorHAnsi" w:eastAsiaTheme="minorEastAsia" w:hAnsiTheme="minorHAnsi" w:cstheme="minorBidi"/>
        </w:rPr>
        <w:t>;</w:t>
      </w:r>
    </w:p>
    <w:p w14:paraId="6184F7CD" w14:textId="627BCAA9" w:rsidR="442BF2C7" w:rsidRDefault="442BF2C7" w:rsidP="60BE76B9">
      <w:pPr>
        <w:pStyle w:val="ListParagraph"/>
        <w:numPr>
          <w:ilvl w:val="2"/>
          <w:numId w:val="2"/>
        </w:numPr>
        <w:shd w:val="clear" w:color="auto" w:fill="FFFFFF" w:themeFill="background1"/>
        <w:rPr>
          <w:color w:val="000000" w:themeColor="text1"/>
        </w:rPr>
      </w:pPr>
      <w:r w:rsidRPr="44819EDD">
        <w:rPr>
          <w:rFonts w:asciiTheme="minorHAnsi" w:eastAsiaTheme="minorEastAsia" w:hAnsiTheme="minorHAnsi" w:cstheme="minorBidi"/>
        </w:rPr>
        <w:t>Provide user-friendly information that explains how soil characteristics and properties effect everyday life.</w:t>
      </w:r>
    </w:p>
    <w:p w14:paraId="1A485E2C" w14:textId="58D50EEF" w:rsidR="442BF2C7" w:rsidRDefault="442BF2C7" w:rsidP="60BE76B9">
      <w:pPr>
        <w:pStyle w:val="ListParagraph"/>
        <w:numPr>
          <w:ilvl w:val="1"/>
          <w:numId w:val="2"/>
        </w:numPr>
        <w:shd w:val="clear" w:color="auto" w:fill="FFFFFF" w:themeFill="background1"/>
        <w:rPr>
          <w:color w:val="000000" w:themeColor="text1"/>
          <w:lang w:bidi="en-US"/>
        </w:rPr>
      </w:pPr>
      <w:r w:rsidRPr="44819EDD">
        <w:rPr>
          <w:rFonts w:asciiTheme="minorHAnsi" w:eastAsiaTheme="minorEastAsia" w:hAnsiTheme="minorHAnsi" w:cstheme="minorBidi"/>
        </w:rPr>
        <w:t>Systems/Tools</w:t>
      </w:r>
      <w:r w:rsidR="7D10FADC" w:rsidRPr="44819EDD">
        <w:rPr>
          <w:rFonts w:asciiTheme="minorHAnsi" w:eastAsiaTheme="minorEastAsia" w:hAnsiTheme="minorHAnsi" w:cstheme="minorBidi"/>
        </w:rPr>
        <w:t>.</w:t>
      </w:r>
    </w:p>
    <w:p w14:paraId="7C1E7F98" w14:textId="3F63BC10" w:rsidR="442BF2C7" w:rsidRDefault="442BF2C7" w:rsidP="60BE76B9">
      <w:pPr>
        <w:pStyle w:val="ListParagraph"/>
        <w:numPr>
          <w:ilvl w:val="2"/>
          <w:numId w:val="2"/>
        </w:numPr>
        <w:shd w:val="clear" w:color="auto" w:fill="FFFFFF" w:themeFill="background1"/>
        <w:rPr>
          <w:color w:val="000000" w:themeColor="text1"/>
          <w:lang w:bidi="en-US"/>
        </w:rPr>
      </w:pPr>
      <w:r w:rsidRPr="44819EDD">
        <w:rPr>
          <w:rFonts w:asciiTheme="minorHAnsi" w:eastAsiaTheme="minorEastAsia" w:hAnsiTheme="minorHAnsi" w:cstheme="minorBidi"/>
        </w:rPr>
        <w:t>Web Soil Survey (</w:t>
      </w:r>
      <w:commentRangeStart w:id="105"/>
      <w:commentRangeStart w:id="106"/>
      <w:r w:rsidRPr="44819EDD">
        <w:rPr>
          <w:rFonts w:asciiTheme="minorHAnsi" w:eastAsiaTheme="minorEastAsia" w:hAnsiTheme="minorHAnsi" w:cstheme="minorBidi"/>
        </w:rPr>
        <w:t>WSS</w:t>
      </w:r>
      <w:commentRangeEnd w:id="105"/>
      <w:r w:rsidR="00DB2E88">
        <w:rPr>
          <w:rStyle w:val="CommentReference"/>
          <w:rFonts w:ascii="Segoe UI" w:eastAsiaTheme="minorEastAsia" w:hAnsi="Segoe UI" w:cs="Segoe UI"/>
          <w:color w:val="000000"/>
          <w:kern w:val="28"/>
        </w:rPr>
        <w:commentReference w:id="105"/>
      </w:r>
      <w:commentRangeEnd w:id="106"/>
      <w:r w:rsidR="00106A26">
        <w:rPr>
          <w:rStyle w:val="CommentReference"/>
          <w:rFonts w:ascii="Segoe UI" w:eastAsiaTheme="minorEastAsia" w:hAnsi="Segoe UI" w:cs="Segoe UI"/>
          <w:color w:val="000000"/>
          <w:kern w:val="28"/>
        </w:rPr>
        <w:commentReference w:id="106"/>
      </w:r>
      <w:r w:rsidRPr="44819EDD">
        <w:rPr>
          <w:rFonts w:asciiTheme="minorHAnsi" w:eastAsiaTheme="minorEastAsia" w:hAnsiTheme="minorHAnsi" w:cstheme="minorBidi"/>
        </w:rPr>
        <w:t>)</w:t>
      </w:r>
    </w:p>
    <w:p w14:paraId="026DC0BA" w14:textId="3F63BC10" w:rsidR="442BF2C7" w:rsidRDefault="442BF2C7" w:rsidP="60BE76B9">
      <w:pPr>
        <w:pStyle w:val="ListParagraph"/>
        <w:numPr>
          <w:ilvl w:val="2"/>
          <w:numId w:val="2"/>
        </w:numPr>
        <w:shd w:val="clear" w:color="auto" w:fill="FFFFFF" w:themeFill="background1"/>
        <w:rPr>
          <w:color w:val="000000" w:themeColor="text1"/>
          <w:lang w:bidi="en-US"/>
        </w:rPr>
      </w:pPr>
      <w:r w:rsidRPr="60BE76B9">
        <w:rPr>
          <w:rFonts w:asciiTheme="minorHAnsi" w:eastAsiaTheme="minorEastAsia" w:hAnsiTheme="minorHAnsi" w:cstheme="minorBidi"/>
        </w:rPr>
        <w:t>Soil Data Access (SDA)</w:t>
      </w:r>
    </w:p>
    <w:p w14:paraId="11105CB4" w14:textId="3F63BC10" w:rsidR="442BF2C7" w:rsidRDefault="442BF2C7" w:rsidP="60BE76B9">
      <w:pPr>
        <w:pStyle w:val="ListParagraph"/>
        <w:numPr>
          <w:ilvl w:val="2"/>
          <w:numId w:val="2"/>
        </w:numPr>
        <w:shd w:val="clear" w:color="auto" w:fill="FFFFFF" w:themeFill="background1"/>
        <w:rPr>
          <w:color w:val="000000" w:themeColor="text1"/>
          <w:lang w:bidi="en-US"/>
        </w:rPr>
      </w:pPr>
      <w:r w:rsidRPr="44819EDD">
        <w:rPr>
          <w:rFonts w:asciiTheme="minorHAnsi" w:eastAsiaTheme="minorEastAsia" w:hAnsiTheme="minorHAnsi" w:cstheme="minorBidi"/>
        </w:rPr>
        <w:t>Soil Data Viewer (SDV)</w:t>
      </w:r>
    </w:p>
    <w:p w14:paraId="4B27D3AA" w14:textId="3F63BC10" w:rsidR="442BF2C7" w:rsidRDefault="442BF2C7" w:rsidP="60BE76B9">
      <w:pPr>
        <w:pStyle w:val="ListParagraph"/>
        <w:numPr>
          <w:ilvl w:val="2"/>
          <w:numId w:val="2"/>
        </w:numPr>
        <w:shd w:val="clear" w:color="auto" w:fill="FFFFFF" w:themeFill="background1"/>
        <w:rPr>
          <w:color w:val="000000" w:themeColor="text1"/>
          <w:lang w:bidi="en-US"/>
        </w:rPr>
      </w:pPr>
      <w:r w:rsidRPr="44819EDD">
        <w:rPr>
          <w:rFonts w:asciiTheme="minorHAnsi" w:eastAsiaTheme="minorEastAsia" w:hAnsiTheme="minorHAnsi" w:cstheme="minorBidi"/>
        </w:rPr>
        <w:lastRenderedPageBreak/>
        <w:t>PLANTS database</w:t>
      </w:r>
    </w:p>
    <w:p w14:paraId="1EDE7234" w14:textId="3F63BC10" w:rsidR="442BF2C7" w:rsidRDefault="442BF2C7" w:rsidP="60BE76B9">
      <w:pPr>
        <w:pStyle w:val="ListParagraph"/>
        <w:numPr>
          <w:ilvl w:val="2"/>
          <w:numId w:val="2"/>
        </w:numPr>
        <w:shd w:val="clear" w:color="auto" w:fill="FFFFFF" w:themeFill="background1"/>
        <w:rPr>
          <w:color w:val="000000" w:themeColor="text1"/>
          <w:lang w:bidi="en-US"/>
        </w:rPr>
      </w:pPr>
      <w:r w:rsidRPr="60BE76B9">
        <w:rPr>
          <w:rFonts w:asciiTheme="minorHAnsi" w:eastAsiaTheme="minorEastAsia" w:hAnsiTheme="minorHAnsi" w:cstheme="minorBidi"/>
        </w:rPr>
        <w:t>EDIT</w:t>
      </w:r>
    </w:p>
    <w:p w14:paraId="081F029D" w14:textId="3F63BC10" w:rsidR="442BF2C7" w:rsidRDefault="442BF2C7" w:rsidP="60BE76B9">
      <w:pPr>
        <w:pStyle w:val="ListParagraph"/>
        <w:numPr>
          <w:ilvl w:val="2"/>
          <w:numId w:val="2"/>
        </w:numPr>
        <w:shd w:val="clear" w:color="auto" w:fill="FFFFFF" w:themeFill="background1"/>
        <w:rPr>
          <w:color w:val="000000" w:themeColor="text1"/>
          <w:lang w:bidi="en-US"/>
        </w:rPr>
      </w:pPr>
      <w:r w:rsidRPr="44819EDD">
        <w:rPr>
          <w:rFonts w:asciiTheme="minorHAnsi" w:eastAsiaTheme="minorEastAsia" w:hAnsiTheme="minorHAnsi" w:cstheme="minorBidi"/>
        </w:rPr>
        <w:t>SQL server</w:t>
      </w:r>
    </w:p>
    <w:p w14:paraId="28D748B9" w14:textId="10C2DB8A" w:rsidR="442BF2C7" w:rsidRDefault="07A3012C" w:rsidP="60BE76B9">
      <w:pPr>
        <w:pStyle w:val="ListParagraph"/>
        <w:numPr>
          <w:ilvl w:val="2"/>
          <w:numId w:val="2"/>
        </w:numPr>
        <w:shd w:val="clear" w:color="auto" w:fill="FFFFFF" w:themeFill="background1"/>
        <w:rPr>
          <w:color w:val="000000" w:themeColor="text1"/>
        </w:rPr>
      </w:pPr>
      <w:r w:rsidRPr="44819EDD">
        <w:rPr>
          <w:rFonts w:asciiTheme="minorHAnsi" w:eastAsiaTheme="minorEastAsia" w:hAnsiTheme="minorHAnsi" w:cstheme="minorBidi"/>
        </w:rPr>
        <w:t>Web contribution tool</w:t>
      </w:r>
    </w:p>
    <w:p w14:paraId="1D6D9930" w14:textId="1631457A" w:rsidR="442BF2C7" w:rsidRDefault="442BF2C7" w:rsidP="60BE76B9">
      <w:pPr>
        <w:shd w:val="clear" w:color="auto" w:fill="FFFFFF" w:themeFill="background1"/>
        <w:spacing w:after="160" w:line="259" w:lineRule="auto"/>
        <w:rPr>
          <w:rFonts w:asciiTheme="minorHAnsi" w:hAnsiTheme="minorHAnsi" w:cstheme="minorBidi"/>
          <w:color w:val="000000" w:themeColor="text1"/>
          <w:sz w:val="22"/>
          <w:szCs w:val="22"/>
          <w:lang w:bidi="en-US"/>
        </w:rPr>
      </w:pPr>
      <w:r w:rsidRPr="60BE76B9">
        <w:rPr>
          <w:rFonts w:asciiTheme="minorHAnsi" w:hAnsiTheme="minorHAnsi" w:cstheme="minorBidi"/>
          <w:color w:val="000000" w:themeColor="text1"/>
          <w:sz w:val="22"/>
          <w:szCs w:val="22"/>
          <w:lang w:bidi="en-US"/>
        </w:rPr>
        <w:t xml:space="preserve">The business capability assessment identified improvement opportunities in the areas of people, processes, information, and technology (PPIT). As shown in figure 2, </w:t>
      </w:r>
      <w:r w:rsidR="7271FBC4" w:rsidRPr="60BE76B9">
        <w:rPr>
          <w:rFonts w:asciiTheme="minorHAnsi" w:hAnsiTheme="minorHAnsi" w:cstheme="minorBidi"/>
          <w:color w:val="000000" w:themeColor="text1"/>
          <w:sz w:val="22"/>
          <w:szCs w:val="22"/>
          <w:lang w:bidi="en-US"/>
        </w:rPr>
        <w:t xml:space="preserve">committing resources to work on </w:t>
      </w:r>
      <w:r w:rsidRPr="60BE76B9">
        <w:rPr>
          <w:rFonts w:asciiTheme="minorHAnsi" w:hAnsiTheme="minorHAnsi" w:cstheme="minorBidi"/>
          <w:color w:val="000000" w:themeColor="text1"/>
          <w:sz w:val="22"/>
          <w:szCs w:val="22"/>
          <w:lang w:bidi="en-US"/>
        </w:rPr>
        <w:t>th</w:t>
      </w:r>
      <w:r w:rsidR="093A2CF3" w:rsidRPr="60BE76B9">
        <w:rPr>
          <w:rFonts w:asciiTheme="minorHAnsi" w:hAnsiTheme="minorHAnsi" w:cstheme="minorBidi"/>
          <w:color w:val="000000" w:themeColor="text1"/>
          <w:sz w:val="22"/>
          <w:szCs w:val="22"/>
          <w:lang w:bidi="en-US"/>
        </w:rPr>
        <w:t>e</w:t>
      </w:r>
      <w:r w:rsidRPr="60BE76B9">
        <w:rPr>
          <w:rFonts w:asciiTheme="minorHAnsi" w:hAnsiTheme="minorHAnsi" w:cstheme="minorBidi"/>
          <w:color w:val="000000" w:themeColor="text1"/>
          <w:sz w:val="22"/>
          <w:szCs w:val="22"/>
          <w:lang w:bidi="en-US"/>
        </w:rPr>
        <w:t>s</w:t>
      </w:r>
      <w:r w:rsidR="093A2CF3" w:rsidRPr="60BE76B9">
        <w:rPr>
          <w:rFonts w:asciiTheme="minorHAnsi" w:hAnsiTheme="minorHAnsi" w:cstheme="minorBidi"/>
          <w:color w:val="000000" w:themeColor="text1"/>
          <w:sz w:val="22"/>
          <w:szCs w:val="22"/>
          <w:lang w:bidi="en-US"/>
        </w:rPr>
        <w:t>e</w:t>
      </w:r>
      <w:r w:rsidRPr="60BE76B9">
        <w:rPr>
          <w:rFonts w:asciiTheme="minorHAnsi" w:hAnsiTheme="minorHAnsi" w:cstheme="minorBidi"/>
          <w:color w:val="000000" w:themeColor="text1"/>
          <w:sz w:val="22"/>
          <w:szCs w:val="22"/>
          <w:lang w:bidi="en-US"/>
        </w:rPr>
        <w:t xml:space="preserve"> </w:t>
      </w:r>
      <w:r w:rsidR="093A2CF3" w:rsidRPr="60BE76B9">
        <w:rPr>
          <w:rFonts w:asciiTheme="minorHAnsi" w:hAnsiTheme="minorHAnsi" w:cstheme="minorBidi"/>
          <w:color w:val="000000" w:themeColor="text1"/>
          <w:sz w:val="22"/>
          <w:szCs w:val="22"/>
          <w:lang w:bidi="en-US"/>
        </w:rPr>
        <w:t>i</w:t>
      </w:r>
      <w:r w:rsidR="2385E63E" w:rsidRPr="60BE76B9">
        <w:rPr>
          <w:rFonts w:asciiTheme="minorHAnsi" w:hAnsiTheme="minorHAnsi" w:cstheme="minorBidi"/>
          <w:color w:val="000000" w:themeColor="text1"/>
          <w:sz w:val="22"/>
          <w:szCs w:val="22"/>
          <w:lang w:bidi="en-US"/>
        </w:rPr>
        <w:t>m</w:t>
      </w:r>
      <w:r w:rsidR="093A2CF3" w:rsidRPr="60BE76B9">
        <w:rPr>
          <w:rFonts w:asciiTheme="minorHAnsi" w:hAnsiTheme="minorHAnsi" w:cstheme="minorBidi"/>
          <w:color w:val="000000" w:themeColor="text1"/>
          <w:sz w:val="22"/>
          <w:szCs w:val="22"/>
          <w:lang w:bidi="en-US"/>
        </w:rPr>
        <w:t>provement opportunit</w:t>
      </w:r>
      <w:r w:rsidR="2385E63E" w:rsidRPr="60BE76B9">
        <w:rPr>
          <w:rFonts w:asciiTheme="minorHAnsi" w:hAnsiTheme="minorHAnsi" w:cstheme="minorBidi"/>
          <w:color w:val="000000" w:themeColor="text1"/>
          <w:sz w:val="22"/>
          <w:szCs w:val="22"/>
          <w:lang w:bidi="en-US"/>
        </w:rPr>
        <w:t>ie</w:t>
      </w:r>
      <w:r w:rsidR="093A2CF3" w:rsidRPr="60BE76B9">
        <w:rPr>
          <w:rFonts w:asciiTheme="minorHAnsi" w:hAnsiTheme="minorHAnsi" w:cstheme="minorBidi"/>
          <w:color w:val="000000" w:themeColor="text1"/>
          <w:sz w:val="22"/>
          <w:szCs w:val="22"/>
          <w:lang w:bidi="en-US"/>
        </w:rPr>
        <w:t xml:space="preserve">s will </w:t>
      </w:r>
      <w:r w:rsidR="0320E3E9" w:rsidRPr="60BE76B9">
        <w:rPr>
          <w:rFonts w:asciiTheme="minorHAnsi" w:hAnsiTheme="minorHAnsi" w:cstheme="minorBidi"/>
          <w:color w:val="000000" w:themeColor="text1"/>
          <w:sz w:val="22"/>
          <w:szCs w:val="22"/>
          <w:lang w:bidi="en-US"/>
        </w:rPr>
        <w:t xml:space="preserve">also positively impact </w:t>
      </w:r>
      <w:r w:rsidR="093A2CF3" w:rsidRPr="60BE76B9">
        <w:rPr>
          <w:rFonts w:asciiTheme="minorHAnsi" w:hAnsiTheme="minorHAnsi" w:cstheme="minorBidi"/>
          <w:color w:val="000000" w:themeColor="text1"/>
          <w:sz w:val="22"/>
          <w:szCs w:val="22"/>
          <w:lang w:bidi="en-US"/>
        </w:rPr>
        <w:t xml:space="preserve">the </w:t>
      </w:r>
      <w:r w:rsidRPr="60BE76B9">
        <w:rPr>
          <w:rFonts w:asciiTheme="minorHAnsi" w:hAnsiTheme="minorHAnsi" w:cstheme="minorBidi"/>
          <w:color w:val="000000" w:themeColor="text1"/>
          <w:sz w:val="22"/>
          <w:szCs w:val="22"/>
          <w:lang w:bidi="en-US"/>
        </w:rPr>
        <w:t xml:space="preserve">NRCS Scientific and Technical Research </w:t>
      </w:r>
      <w:r w:rsidR="0320E3E9" w:rsidRPr="60BE76B9">
        <w:rPr>
          <w:rFonts w:asciiTheme="minorHAnsi" w:hAnsiTheme="minorHAnsi" w:cstheme="minorBidi"/>
          <w:color w:val="000000" w:themeColor="text1"/>
          <w:sz w:val="22"/>
          <w:szCs w:val="22"/>
          <w:lang w:bidi="en-US"/>
        </w:rPr>
        <w:t>and B</w:t>
      </w:r>
      <w:r w:rsidR="1AAA57D8" w:rsidRPr="60BE76B9">
        <w:rPr>
          <w:rFonts w:asciiTheme="minorHAnsi" w:hAnsiTheme="minorHAnsi" w:cstheme="minorBidi"/>
          <w:color w:val="000000" w:themeColor="text1"/>
          <w:sz w:val="22"/>
          <w:szCs w:val="22"/>
          <w:lang w:bidi="en-US"/>
        </w:rPr>
        <w:t xml:space="preserve">usiness Management </w:t>
      </w:r>
      <w:r w:rsidRPr="60BE76B9">
        <w:rPr>
          <w:rFonts w:asciiTheme="minorHAnsi" w:hAnsiTheme="minorHAnsi" w:cstheme="minorBidi"/>
          <w:color w:val="000000" w:themeColor="text1"/>
          <w:sz w:val="22"/>
          <w:szCs w:val="22"/>
          <w:lang w:bidi="en-US"/>
        </w:rPr>
        <w:t>business capabilit</w:t>
      </w:r>
      <w:r w:rsidR="1AAA57D8" w:rsidRPr="60BE76B9">
        <w:rPr>
          <w:rFonts w:asciiTheme="minorHAnsi" w:hAnsiTheme="minorHAnsi" w:cstheme="minorBidi"/>
          <w:color w:val="000000" w:themeColor="text1"/>
          <w:sz w:val="22"/>
          <w:szCs w:val="22"/>
          <w:lang w:bidi="en-US"/>
        </w:rPr>
        <w:t>ies</w:t>
      </w:r>
      <w:r w:rsidRPr="60BE76B9">
        <w:rPr>
          <w:rFonts w:asciiTheme="minorHAnsi" w:hAnsiTheme="minorHAnsi" w:cstheme="minorBidi"/>
          <w:color w:val="000000" w:themeColor="text1"/>
          <w:sz w:val="22"/>
          <w:szCs w:val="22"/>
          <w:lang w:bidi="en-US"/>
        </w:rPr>
        <w:t xml:space="preserve">.  </w:t>
      </w:r>
    </w:p>
    <w:p w14:paraId="73C7F998" w14:textId="64DE2CEE" w:rsidR="442BF2C7" w:rsidRDefault="442BF2C7" w:rsidP="60BE76B9">
      <w:pPr>
        <w:shd w:val="clear" w:color="auto" w:fill="FFFFFF" w:themeFill="background1"/>
        <w:spacing w:after="160" w:line="259" w:lineRule="auto"/>
        <w:jc w:val="center"/>
        <w:rPr>
          <w:rFonts w:asciiTheme="minorHAnsi" w:hAnsiTheme="minorHAnsi" w:cstheme="minorBidi"/>
          <w:color w:val="000000" w:themeColor="text1"/>
          <w:sz w:val="22"/>
          <w:szCs w:val="22"/>
          <w:lang w:bidi="en-US"/>
        </w:rPr>
      </w:pPr>
      <w:r>
        <w:rPr>
          <w:noProof/>
        </w:rPr>
        <w:drawing>
          <wp:inline distT="0" distB="0" distL="0" distR="0" wp14:anchorId="71F95E1E" wp14:editId="5F6FF5B7">
            <wp:extent cx="4572000" cy="1123950"/>
            <wp:effectExtent l="0" t="0" r="0" b="0"/>
            <wp:docPr id="254658524" name="Picture 463399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39975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1123950"/>
                    </a:xfrm>
                    <a:prstGeom prst="rect">
                      <a:avLst/>
                    </a:prstGeom>
                  </pic:spPr>
                </pic:pic>
              </a:graphicData>
            </a:graphic>
          </wp:inline>
        </w:drawing>
      </w:r>
    </w:p>
    <w:p w14:paraId="1736DADE" w14:textId="24AA1856" w:rsidR="442BF2C7" w:rsidRDefault="442BF2C7" w:rsidP="60BE76B9">
      <w:pPr>
        <w:spacing w:after="160" w:line="259" w:lineRule="auto"/>
        <w:jc w:val="center"/>
      </w:pPr>
      <w:r w:rsidRPr="60BE76B9">
        <w:rPr>
          <w:rFonts w:asciiTheme="minorHAnsi" w:hAnsiTheme="minorHAnsi" w:cstheme="minorBidi"/>
          <w:sz w:val="22"/>
          <w:szCs w:val="22"/>
        </w:rPr>
        <w:t>Figure 2. National Soil Survey Center Business Capabilities</w:t>
      </w:r>
    </w:p>
    <w:p w14:paraId="33D591B2" w14:textId="779BFB1D" w:rsidR="00A23B9B" w:rsidRPr="00180FC7" w:rsidRDefault="00A23B9B" w:rsidP="60BE76B9">
      <w:pPr>
        <w:widowControl/>
        <w:shd w:val="clear" w:color="auto" w:fill="FFFFFF" w:themeFill="background1"/>
        <w:overflowPunct/>
        <w:autoSpaceDE/>
        <w:autoSpaceDN/>
        <w:adjustRightInd/>
        <w:rPr>
          <w:rFonts w:asciiTheme="minorHAnsi" w:hAnsiTheme="minorHAnsi" w:cstheme="minorBidi"/>
          <w:b/>
          <w:color w:val="000000" w:themeColor="text1"/>
          <w:sz w:val="22"/>
          <w:szCs w:val="22"/>
        </w:rPr>
      </w:pPr>
    </w:p>
    <w:p w14:paraId="0A1718AF" w14:textId="280FEF94" w:rsidR="0617F0D0" w:rsidRDefault="3184C405">
      <w:pPr>
        <w:shd w:val="clear" w:color="auto" w:fill="FFFFFF" w:themeFill="background1"/>
        <w:rPr>
          <w:rFonts w:asciiTheme="minorHAnsi" w:hAnsiTheme="minorHAnsi" w:cstheme="minorBidi"/>
          <w:color w:val="000000" w:themeColor="text1"/>
          <w:sz w:val="22"/>
          <w:szCs w:val="22"/>
        </w:rPr>
      </w:pPr>
      <w:r w:rsidRPr="55ACDC4E">
        <w:rPr>
          <w:rFonts w:asciiTheme="minorHAnsi" w:hAnsiTheme="minorHAnsi" w:cstheme="minorBidi"/>
          <w:color w:val="000000" w:themeColor="text1"/>
          <w:sz w:val="22"/>
          <w:szCs w:val="22"/>
        </w:rPr>
        <w:t xml:space="preserve">Currently, the SPSD relies </w:t>
      </w:r>
      <w:commentRangeStart w:id="108"/>
      <w:r w:rsidRPr="55ACDC4E">
        <w:rPr>
          <w:rFonts w:asciiTheme="minorHAnsi" w:hAnsiTheme="minorHAnsi" w:cstheme="minorBidi"/>
          <w:color w:val="000000" w:themeColor="text1"/>
          <w:sz w:val="22"/>
          <w:szCs w:val="22"/>
        </w:rPr>
        <w:t>on outdated technology and processes for data model standards</w:t>
      </w:r>
      <w:commentRangeEnd w:id="108"/>
      <w:r w:rsidR="003A5F68">
        <w:rPr>
          <w:rStyle w:val="CommentReference"/>
        </w:rPr>
        <w:commentReference w:id="108"/>
      </w:r>
      <w:r w:rsidRPr="55ACDC4E">
        <w:rPr>
          <w:rFonts w:asciiTheme="minorHAnsi" w:hAnsiTheme="minorHAnsi" w:cstheme="minorBidi"/>
          <w:color w:val="000000" w:themeColor="text1"/>
          <w:sz w:val="22"/>
          <w:szCs w:val="22"/>
        </w:rPr>
        <w:t>, data collection planning, data collection, data analysis, data interoperability, data management, data interpretation, research, and product delivery. The</w:t>
      </w:r>
      <w:r w:rsidR="3B662C44" w:rsidRPr="55ACDC4E">
        <w:rPr>
          <w:rFonts w:asciiTheme="minorHAnsi" w:hAnsiTheme="minorHAnsi" w:cstheme="minorBidi"/>
          <w:color w:val="000000" w:themeColor="text1"/>
          <w:sz w:val="22"/>
          <w:szCs w:val="22"/>
        </w:rPr>
        <w:t>s</w:t>
      </w:r>
      <w:r w:rsidR="3BAB625B" w:rsidRPr="60BE76B9">
        <w:rPr>
          <w:rFonts w:asciiTheme="minorHAnsi" w:hAnsiTheme="minorHAnsi" w:cstheme="minorBidi"/>
          <w:color w:val="000000" w:themeColor="text1"/>
          <w:sz w:val="22"/>
          <w:szCs w:val="22"/>
        </w:rPr>
        <w:t>e</w:t>
      </w:r>
      <w:r w:rsidRPr="55ACDC4E">
        <w:rPr>
          <w:rFonts w:asciiTheme="minorHAnsi" w:hAnsiTheme="minorHAnsi" w:cstheme="minorBidi"/>
          <w:color w:val="000000" w:themeColor="text1"/>
          <w:sz w:val="22"/>
          <w:szCs w:val="22"/>
        </w:rPr>
        <w:t xml:space="preserve"> processes currently involve time consuming manual and automated processes to achieve system integration.</w:t>
      </w:r>
    </w:p>
    <w:p w14:paraId="21D30C2F" w14:textId="34B5E681" w:rsidR="003A5F68" w:rsidRDefault="003A5F68">
      <w:pPr>
        <w:shd w:val="clear" w:color="auto" w:fill="FFFFFF" w:themeFill="background1"/>
        <w:rPr>
          <w:rFonts w:asciiTheme="minorHAnsi" w:hAnsiTheme="minorHAnsi" w:cstheme="minorBidi"/>
          <w:color w:val="000000" w:themeColor="text1"/>
          <w:sz w:val="22"/>
          <w:szCs w:val="22"/>
        </w:rPr>
      </w:pPr>
    </w:p>
    <w:p w14:paraId="15B23418" w14:textId="506106CB" w:rsidR="55ACDC4E" w:rsidRDefault="55ACDC4E" w:rsidP="60BE76B9">
      <w:pPr>
        <w:shd w:val="clear" w:color="auto" w:fill="FFFFFF" w:themeFill="background1"/>
        <w:rPr>
          <w:rFonts w:asciiTheme="minorHAnsi" w:hAnsiTheme="minorHAnsi" w:cstheme="minorBidi"/>
        </w:rPr>
      </w:pPr>
      <w:r>
        <w:rPr>
          <w:noProof/>
        </w:rPr>
        <w:drawing>
          <wp:inline distT="0" distB="0" distL="0" distR="0" wp14:anchorId="477A564C" wp14:editId="19FA81A6">
            <wp:extent cx="4700226" cy="3276600"/>
            <wp:effectExtent l="57150" t="57150" r="120015" b="114300"/>
            <wp:docPr id="1854675878" name="Picture 1324061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4061772"/>
                    <pic:cNvPicPr/>
                  </pic:nvPicPr>
                  <pic:blipFill>
                    <a:blip r:embed="rId15">
                      <a:extLst>
                        <a:ext uri="{28A0092B-C50C-407E-A947-70E740481C1C}">
                          <a14:useLocalDpi xmlns:a14="http://schemas.microsoft.com/office/drawing/2010/main" val="0"/>
                        </a:ext>
                      </a:extLst>
                    </a:blip>
                    <a:stretch>
                      <a:fillRect/>
                    </a:stretch>
                  </pic:blipFill>
                  <pic:spPr>
                    <a:xfrm>
                      <a:off x="0" y="0"/>
                      <a:ext cx="4700226" cy="3276600"/>
                    </a:xfrm>
                    <a:prstGeom prst="rect">
                      <a:avLst/>
                    </a:prstGeom>
                  </pic:spPr>
                </pic:pic>
              </a:graphicData>
            </a:graphic>
          </wp:inline>
        </w:drawing>
      </w:r>
    </w:p>
    <w:p w14:paraId="78CC027A" w14:textId="34DAEDA8" w:rsidR="55ACDC4E" w:rsidRDefault="55ACDC4E" w:rsidP="60BE76B9">
      <w:pPr>
        <w:jc w:val="center"/>
        <w:rPr>
          <w:rFonts w:asciiTheme="minorHAnsi" w:hAnsiTheme="minorHAnsi" w:cstheme="minorBidi"/>
          <w:color w:val="000000" w:themeColor="text1"/>
          <w:sz w:val="22"/>
          <w:szCs w:val="22"/>
        </w:rPr>
      </w:pPr>
      <w:r w:rsidRPr="60BE76B9">
        <w:rPr>
          <w:rFonts w:asciiTheme="minorHAnsi" w:hAnsiTheme="minorHAnsi" w:cstheme="minorBidi"/>
          <w:color w:val="000000" w:themeColor="text1"/>
          <w:sz w:val="22"/>
          <w:szCs w:val="22"/>
        </w:rPr>
        <w:t>Figure 3. High Level Business Process Workflow</w:t>
      </w:r>
    </w:p>
    <w:p w14:paraId="7A60A6C7" w14:textId="44032F07" w:rsidR="55ACDC4E" w:rsidRDefault="55ACDC4E" w:rsidP="60BE76B9">
      <w:pPr>
        <w:shd w:val="clear" w:color="auto" w:fill="FFFFFF" w:themeFill="background1"/>
        <w:rPr>
          <w:rFonts w:asciiTheme="minorHAnsi" w:hAnsiTheme="minorHAnsi" w:cstheme="minorBidi"/>
          <w:color w:val="000000" w:themeColor="text1"/>
          <w:sz w:val="22"/>
          <w:szCs w:val="22"/>
        </w:rPr>
      </w:pPr>
    </w:p>
    <w:p w14:paraId="7F0005A2" w14:textId="5E42EF5E" w:rsidR="0617F0D0" w:rsidRDefault="3184C405" w:rsidP="3184C405">
      <w:pPr>
        <w:pStyle w:val="ListParagraph"/>
        <w:numPr>
          <w:ilvl w:val="0"/>
          <w:numId w:val="5"/>
        </w:numPr>
        <w:shd w:val="clear" w:color="auto" w:fill="FFFFFF" w:themeFill="background1"/>
        <w:rPr>
          <w:color w:val="000000" w:themeColor="text1"/>
        </w:rPr>
      </w:pPr>
      <w:r w:rsidRPr="3184C405">
        <w:rPr>
          <w:rFonts w:asciiTheme="minorHAnsi" w:eastAsiaTheme="minorEastAsia" w:hAnsiTheme="minorHAnsi" w:cstheme="minorBidi"/>
          <w:color w:val="000000" w:themeColor="text1"/>
        </w:rPr>
        <w:lastRenderedPageBreak/>
        <w:t>Data Management, QA, and Analytics</w:t>
      </w:r>
    </w:p>
    <w:p w14:paraId="5F501812" w14:textId="0A1FAEC9" w:rsidR="0617F0D0"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rPr>
        <w:t>Tabular and geospatial data is stored separately</w:t>
      </w:r>
    </w:p>
    <w:p w14:paraId="22E5FAB5" w14:textId="6A0653FA" w:rsidR="0617F0D0"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rPr>
        <w:t>Business manually and systematically validates and aggregates tabular and geospatial data</w:t>
      </w:r>
    </w:p>
    <w:p w14:paraId="2307FD10" w14:textId="6CF50778" w:rsidR="4643EE37"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rPr>
        <w:t>Business systematically compares tabular and geospatial data to ensure they are within the same specified date range</w:t>
      </w:r>
    </w:p>
    <w:p w14:paraId="6F3C277B" w14:textId="76EAAA1F" w:rsidR="4643EE37"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rPr>
        <w:t>Tabular data is versioned each time it is changed</w:t>
      </w:r>
    </w:p>
    <w:p w14:paraId="5CB51E7F" w14:textId="5EBF1B26" w:rsidR="4643EE37"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rPr>
        <w:t>Geospatial data is versioned each time it is changed</w:t>
      </w:r>
    </w:p>
    <w:p w14:paraId="24CB8F66" w14:textId="310C2FF8" w:rsidR="4643EE37"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rPr>
        <w:t>Aggregated tabular and geospatial data is versioned each time it is aggregated</w:t>
      </w:r>
    </w:p>
    <w:p w14:paraId="64B92D68" w14:textId="34914E67" w:rsidR="4643EE37" w:rsidRDefault="3184C405" w:rsidP="3184C405">
      <w:pPr>
        <w:pStyle w:val="ListParagraph"/>
        <w:numPr>
          <w:ilvl w:val="1"/>
          <w:numId w:val="5"/>
        </w:numPr>
        <w:shd w:val="clear" w:color="auto" w:fill="FFFFFF" w:themeFill="background1"/>
      </w:pPr>
      <w:r w:rsidRPr="3184C405">
        <w:rPr>
          <w:rFonts w:asciiTheme="minorHAnsi" w:eastAsiaTheme="minorEastAsia" w:hAnsiTheme="minorHAnsi" w:cstheme="minorBidi"/>
        </w:rPr>
        <w:t>Soils survey data and plant data is manually extracted, transformed, and loaded into the customer-ready data set</w:t>
      </w:r>
    </w:p>
    <w:p w14:paraId="439DE28D" w14:textId="6BCCEA67" w:rsidR="4643EE37" w:rsidRDefault="3184C405" w:rsidP="3184C405">
      <w:pPr>
        <w:pStyle w:val="ListParagraph"/>
        <w:numPr>
          <w:ilvl w:val="1"/>
          <w:numId w:val="5"/>
        </w:numPr>
        <w:shd w:val="clear" w:color="auto" w:fill="FFFFFF" w:themeFill="background1"/>
      </w:pPr>
      <w:r w:rsidRPr="3184C405">
        <w:rPr>
          <w:rFonts w:asciiTheme="minorHAnsi" w:eastAsiaTheme="minorEastAsia" w:hAnsiTheme="minorHAnsi" w:cstheme="minorBidi"/>
        </w:rPr>
        <w:t>Business systematically commits customer-ready data to the soils warehouse</w:t>
      </w:r>
    </w:p>
    <w:p w14:paraId="0D7BDCC2" w14:textId="60DEF8E9" w:rsidR="4643EE37"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rPr>
        <w:t>Customer-ready data is extracted to create customer-centric products</w:t>
      </w:r>
    </w:p>
    <w:p w14:paraId="4CF9EDB6" w14:textId="3B2F9D78" w:rsidR="4643EE37"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rPr>
        <w:t xml:space="preserve">Data retrieval limitations require multiple data extracts in order to rebuild </w:t>
      </w:r>
      <w:del w:id="109" w:author="Teachman, George - NRCS, Lincoln, NE" w:date="2020-02-16T16:25:00Z">
        <w:r w:rsidRPr="3184C405">
          <w:rPr>
            <w:rFonts w:asciiTheme="minorHAnsi" w:eastAsiaTheme="minorEastAsia" w:hAnsiTheme="minorHAnsi" w:cstheme="minorBidi"/>
          </w:rPr>
          <w:delText>an</w:delText>
        </w:r>
      </w:del>
      <w:ins w:id="110" w:author="Teachman, George - NRCS, Lincoln, NE" w:date="2020-02-16T16:25:00Z">
        <w:r w:rsidR="00D4712D" w:rsidRPr="3184C405">
          <w:rPr>
            <w:rFonts w:asciiTheme="minorHAnsi" w:eastAsiaTheme="minorEastAsia" w:hAnsiTheme="minorHAnsi" w:cstheme="minorBidi"/>
          </w:rPr>
          <w:t>a</w:t>
        </w:r>
      </w:ins>
      <w:r w:rsidRPr="3184C405">
        <w:rPr>
          <w:rFonts w:asciiTheme="minorHAnsi" w:eastAsiaTheme="minorEastAsia" w:hAnsiTheme="minorHAnsi" w:cstheme="minorBidi"/>
        </w:rPr>
        <w:t xml:space="preserve"> soil survey area data set for customer use</w:t>
      </w:r>
    </w:p>
    <w:p w14:paraId="601A17D6" w14:textId="7E6CFF03" w:rsidR="4643EE37"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rPr>
        <w:t>Business creates snapshots of prior aggregated data for ad hoc product creation and trend analysis</w:t>
      </w:r>
    </w:p>
    <w:p w14:paraId="1D4D3D7F" w14:textId="0EE93B14" w:rsidR="4643EE37"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rPr>
        <w:t>Data searches and data recalls are limited by security-driven roles and permissions, increase the amount of time to delivery time-sensitive product requests</w:t>
      </w:r>
    </w:p>
    <w:p w14:paraId="2760FC18" w14:textId="618CEDE7" w:rsidR="4643EE37"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rPr>
        <w:t xml:space="preserve">Mandated device scans reduce or abort data management, analysis, and quality assurance procedures </w:t>
      </w:r>
    </w:p>
    <w:p w14:paraId="45B03F62" w14:textId="5FB69EB9" w:rsidR="4643EE37"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rPr>
        <w:t>Soils survey authoritative data sets are not deployed to production in a timely manner</w:t>
      </w:r>
    </w:p>
    <w:p w14:paraId="01DC7853" w14:textId="1F7E1A2E" w:rsidR="4643EE37"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rPr>
        <w:t>Data is archived and retained permanently</w:t>
      </w:r>
    </w:p>
    <w:p w14:paraId="3558A208" w14:textId="1B79265F" w:rsidR="4643EE37"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rPr>
        <w:t>Archived data retrieval requires business-created procedures for proper identification</w:t>
      </w:r>
    </w:p>
    <w:p w14:paraId="2EC39B1C" w14:textId="0063FA78" w:rsidR="0617F0D0" w:rsidRDefault="3184C405" w:rsidP="3184C405">
      <w:pPr>
        <w:pStyle w:val="ListParagraph"/>
        <w:numPr>
          <w:ilvl w:val="0"/>
          <w:numId w:val="5"/>
        </w:numPr>
        <w:shd w:val="clear" w:color="auto" w:fill="FFFFFF" w:themeFill="background1"/>
        <w:rPr>
          <w:color w:val="000000" w:themeColor="text1"/>
        </w:rPr>
      </w:pPr>
      <w:r w:rsidRPr="3184C405">
        <w:rPr>
          <w:rFonts w:asciiTheme="minorHAnsi" w:eastAsiaTheme="minorEastAsia" w:hAnsiTheme="minorHAnsi" w:cstheme="minorBidi"/>
          <w:color w:val="000000" w:themeColor="text1"/>
        </w:rPr>
        <w:t>Product Delivery</w:t>
      </w:r>
    </w:p>
    <w:p w14:paraId="7B132164" w14:textId="7ABDE69C" w:rsidR="0617F0D0"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color w:val="000000" w:themeColor="text1"/>
        </w:rPr>
        <w:t>Each functional area chooses the product that will be delivered</w:t>
      </w:r>
    </w:p>
    <w:p w14:paraId="36FA7023" w14:textId="25319B81" w:rsidR="657406BF"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color w:val="000000" w:themeColor="text1"/>
        </w:rPr>
        <w:t>Product delivery is accomplished outside the traditional development environments</w:t>
      </w:r>
    </w:p>
    <w:p w14:paraId="2409D4F9" w14:textId="604C4875" w:rsidR="657406BF"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color w:val="000000" w:themeColor="text1"/>
        </w:rPr>
        <w:t xml:space="preserve">Business partners create products, including a </w:t>
      </w:r>
      <w:del w:id="111" w:author="Teachman, George - NRCS, Lincoln, NE" w:date="2020-02-16T16:26:00Z">
        <w:r w:rsidRPr="3184C405">
          <w:rPr>
            <w:rFonts w:asciiTheme="minorHAnsi" w:eastAsiaTheme="minorEastAsia" w:hAnsiTheme="minorHAnsi" w:cstheme="minorBidi"/>
            <w:color w:val="000000" w:themeColor="text1"/>
          </w:rPr>
          <w:delText>mobile applications</w:delText>
        </w:r>
      </w:del>
      <w:ins w:id="112" w:author="Teachman, George - NRCS, Lincoln, NE" w:date="2020-02-16T16:26:00Z">
        <w:r w:rsidR="00DC7734" w:rsidRPr="3184C405">
          <w:rPr>
            <w:rFonts w:asciiTheme="minorHAnsi" w:eastAsiaTheme="minorEastAsia" w:hAnsiTheme="minorHAnsi" w:cstheme="minorBidi"/>
            <w:color w:val="000000" w:themeColor="text1"/>
          </w:rPr>
          <w:t>mobile application</w:t>
        </w:r>
      </w:ins>
    </w:p>
    <w:p w14:paraId="41465BEF" w14:textId="7E29C2CC" w:rsidR="657406BF"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color w:val="000000" w:themeColor="text1"/>
        </w:rPr>
        <w:t>Cannot adapt to changing demands on technology advances for delivery venues</w:t>
      </w:r>
    </w:p>
    <w:p w14:paraId="04B4B943" w14:textId="52473E40" w:rsidR="0617F0D0" w:rsidRDefault="0617F0D0" w:rsidP="3184C405">
      <w:pPr>
        <w:shd w:val="clear" w:color="auto" w:fill="FFFFFF" w:themeFill="background1"/>
        <w:rPr>
          <w:rFonts w:asciiTheme="minorHAnsi" w:hAnsiTheme="minorHAnsi" w:cstheme="minorBidi"/>
          <w:color w:val="000000" w:themeColor="text1"/>
          <w:sz w:val="22"/>
          <w:szCs w:val="22"/>
        </w:rPr>
      </w:pPr>
    </w:p>
    <w:p w14:paraId="4DF880F8" w14:textId="1E596286" w:rsidR="00E754AC" w:rsidRPr="002E4CBB" w:rsidRDefault="3184C405" w:rsidP="3184C405">
      <w:pPr>
        <w:shd w:val="clear" w:color="auto" w:fill="FFFFFF" w:themeFill="background1"/>
        <w:rPr>
          <w:rFonts w:asciiTheme="minorHAnsi" w:hAnsiTheme="minorHAnsi" w:cstheme="minorBidi"/>
          <w:color w:val="000000" w:themeColor="text1"/>
          <w:sz w:val="22"/>
          <w:szCs w:val="22"/>
        </w:rPr>
      </w:pPr>
      <w:r w:rsidRPr="3184C405">
        <w:rPr>
          <w:rFonts w:asciiTheme="minorHAnsi" w:hAnsiTheme="minorHAnsi" w:cstheme="minorBidi"/>
          <w:b/>
          <w:bCs/>
          <w:color w:val="000000" w:themeColor="text1"/>
          <w:sz w:val="22"/>
          <w:szCs w:val="22"/>
        </w:rPr>
        <w:t>Future State</w:t>
      </w:r>
    </w:p>
    <w:p w14:paraId="4043D0F8" w14:textId="4B7C3BC5" w:rsidR="72811C16" w:rsidRDefault="0248F64E">
      <w:pPr>
        <w:shd w:val="clear" w:color="auto" w:fill="FFFFFF" w:themeFill="background1"/>
        <w:rPr>
          <w:rFonts w:asciiTheme="minorHAnsi" w:hAnsiTheme="minorHAnsi" w:cstheme="minorBidi"/>
          <w:b/>
          <w:i/>
          <w:color w:val="000000" w:themeColor="text1"/>
          <w:sz w:val="22"/>
          <w:szCs w:val="22"/>
          <w:highlight w:val="yellow"/>
        </w:rPr>
      </w:pPr>
      <w:bookmarkStart w:id="113" w:name="_Hlk10616729"/>
      <w:r w:rsidRPr="60BE76B9">
        <w:rPr>
          <w:rFonts w:asciiTheme="minorHAnsi" w:hAnsiTheme="minorHAnsi" w:cstheme="minorBidi"/>
          <w:b/>
          <w:i/>
          <w:color w:val="000000" w:themeColor="text1"/>
          <w:sz w:val="22"/>
          <w:szCs w:val="22"/>
          <w:highlight w:val="yellow"/>
        </w:rPr>
        <w:t>Will we keep this proces</w:t>
      </w:r>
      <w:r w:rsidR="73D1D40B" w:rsidRPr="60BE76B9">
        <w:rPr>
          <w:rFonts w:asciiTheme="minorHAnsi" w:hAnsiTheme="minorHAnsi" w:cstheme="minorBidi"/>
          <w:b/>
          <w:i/>
          <w:color w:val="000000" w:themeColor="text1"/>
          <w:sz w:val="22"/>
          <w:szCs w:val="22"/>
          <w:highlight w:val="yellow"/>
        </w:rPr>
        <w:t>s workflow in the future?</w:t>
      </w:r>
    </w:p>
    <w:p w14:paraId="6F076AFF" w14:textId="0F08429A" w:rsidR="20FAD0E2" w:rsidRDefault="20FAD0E2" w:rsidP="60BE76B9">
      <w:pPr>
        <w:jc w:val="center"/>
        <w:rPr>
          <w:rFonts w:asciiTheme="minorHAnsi" w:hAnsiTheme="minorHAnsi" w:cstheme="minorBidi"/>
          <w:color w:val="000000" w:themeColor="text1"/>
          <w:sz w:val="22"/>
          <w:szCs w:val="22"/>
        </w:rPr>
      </w:pPr>
    </w:p>
    <w:p w14:paraId="27142C26" w14:textId="2A780436" w:rsidR="20FAD0E2" w:rsidRDefault="003739AB" w:rsidP="3184C405">
      <w:pPr>
        <w:jc w:val="center"/>
        <w:rPr>
          <w:rFonts w:asciiTheme="minorHAnsi" w:hAnsiTheme="minorHAnsi" w:cstheme="minorBidi"/>
        </w:rPr>
      </w:pPr>
      <w:ins w:id="114" w:author="Teachman, George - NRCS, Lincoln, NE" w:date="2020-02-16T15:42:00Z">
        <w:r>
          <w:rPr>
            <w:noProof/>
          </w:rPr>
          <w:lastRenderedPageBreak/>
          <mc:AlternateContent>
            <mc:Choice Requires="wps">
              <w:drawing>
                <wp:anchor distT="0" distB="0" distL="114300" distR="114300" simplePos="0" relativeHeight="251658240" behindDoc="0" locked="0" layoutInCell="1" allowOverlap="1" wp14:anchorId="4FF93B8F" wp14:editId="7C75B1DE">
                  <wp:simplePos x="0" y="0"/>
                  <wp:positionH relativeFrom="column">
                    <wp:posOffset>1156087</wp:posOffset>
                  </wp:positionH>
                  <wp:positionV relativeFrom="paragraph">
                    <wp:posOffset>561506</wp:posOffset>
                  </wp:positionV>
                  <wp:extent cx="890270" cy="651510"/>
                  <wp:effectExtent l="19050" t="0" r="24130" b="34290"/>
                  <wp:wrapNone/>
                  <wp:docPr id="5" name="Arrow: Bent-Up 5"/>
                  <wp:cNvGraphicFramePr/>
                  <a:graphic xmlns:a="http://schemas.openxmlformats.org/drawingml/2006/main">
                    <a:graphicData uri="http://schemas.microsoft.com/office/word/2010/wordprocessingShape">
                      <wps:wsp>
                        <wps:cNvSpPr/>
                        <wps:spPr>
                          <a:xfrm rot="10800000">
                            <a:off x="0" y="0"/>
                            <a:ext cx="890270" cy="651510"/>
                          </a:xfrm>
                          <a:prstGeom prst="bentUpArrow">
                            <a:avLst>
                              <a:gd name="adj1" fmla="val 14016"/>
                              <a:gd name="adj2" fmla="val 25000"/>
                              <a:gd name="adj3" fmla="val 25000"/>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http://schemas.openxmlformats.org/drawingml/2006/main" xmlns:pic="http://schemas.openxmlformats.org/drawingml/2006/picture" xmlns:a14="http://schemas.microsoft.com/office/drawing/2010/main" xmlns:w16="http://schemas.microsoft.com/office/word/2018/wordml" xmlns:w16cex="http://schemas.microsoft.com/office/word/2018/wordml/cex">
              <w:pict>
                <v:shape id="Arrow: Bent-Up 5" style="position:absolute;margin-left:91.05pt;margin-top:44.2pt;width:70.1pt;height:51.3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890270,651510" o:spid="_x0000_s1026" filled="f" strokecolor="red" strokeweight="1pt" path="m,560194r681735,l681735,162878r-117220,l727393,,890270,162878r-117220,l773050,651510,,651510,,56019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" w14:anchorId="652836FA">
                  <v:stroke joinstyle="miter"/>
                  <v:path arrowok="t" o:connecttype="custom" o:connectlocs="0,560194;681735,560194;681735,162878;564515,162878;727393,0;890270,162878;773050,162878;773050,651510;0,651510;0,560194" o:connectangles="0,0,0,0,0,0,0,0,0,0"/>
                </v:shape>
              </w:pict>
            </mc:Fallback>
          </mc:AlternateContent>
        </w:r>
      </w:ins>
      <w:r w:rsidR="20FAD0E2">
        <w:rPr>
          <w:noProof/>
        </w:rPr>
        <w:drawing>
          <wp:inline distT="0" distB="0" distL="0" distR="0" wp14:anchorId="0B8CC340" wp14:editId="6446EAFE">
            <wp:extent cx="4700226" cy="3276600"/>
            <wp:effectExtent l="57150" t="57150" r="120015" b="114300"/>
            <wp:docPr id="1324061772" name="Picture 1324061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a:stretch>
                      <a:fillRect/>
                    </a:stretch>
                  </pic:blipFill>
                  <pic:spPr>
                    <a:xfrm>
                      <a:off x="0" y="0"/>
                      <a:ext cx="4700226" cy="327660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8FED99" w14:textId="426BB3B9" w:rsidR="20FAD0E2" w:rsidRDefault="3184C405">
      <w:pPr>
        <w:ind w:left="907"/>
        <w:rPr>
          <w:rFonts w:asciiTheme="minorHAnsi" w:hAnsiTheme="minorHAnsi" w:cstheme="minorBidi"/>
          <w:color w:val="FF0000"/>
          <w:sz w:val="22"/>
          <w:szCs w:val="22"/>
        </w:rPr>
      </w:pPr>
      <w:r w:rsidRPr="30B27D88">
        <w:rPr>
          <w:rFonts w:asciiTheme="minorHAnsi" w:hAnsiTheme="minorHAnsi" w:cstheme="minorBidi"/>
          <w:color w:val="000000" w:themeColor="text1"/>
          <w:sz w:val="22"/>
          <w:szCs w:val="22"/>
        </w:rPr>
        <w:t xml:space="preserve">Figure </w:t>
      </w:r>
      <w:r w:rsidR="60BE76B9" w:rsidRPr="60BE76B9">
        <w:rPr>
          <w:rFonts w:asciiTheme="minorHAnsi" w:hAnsiTheme="minorHAnsi" w:cstheme="minorBidi"/>
          <w:color w:val="000000" w:themeColor="text1"/>
          <w:sz w:val="22"/>
          <w:szCs w:val="22"/>
        </w:rPr>
        <w:t>4</w:t>
      </w:r>
      <w:r w:rsidRPr="30B27D88">
        <w:rPr>
          <w:rFonts w:asciiTheme="minorHAnsi" w:hAnsiTheme="minorHAnsi" w:cstheme="minorBidi"/>
          <w:color w:val="000000" w:themeColor="text1"/>
          <w:sz w:val="22"/>
          <w:szCs w:val="22"/>
        </w:rPr>
        <w:t xml:space="preserve">. High Level Business Process </w:t>
      </w:r>
      <w:commentRangeStart w:id="115"/>
      <w:r w:rsidRPr="30B27D88">
        <w:rPr>
          <w:rFonts w:asciiTheme="minorHAnsi" w:hAnsiTheme="minorHAnsi" w:cstheme="minorBidi"/>
          <w:color w:val="000000" w:themeColor="text1"/>
          <w:sz w:val="22"/>
          <w:szCs w:val="22"/>
        </w:rPr>
        <w:t>Workflow</w:t>
      </w:r>
      <w:commentRangeEnd w:id="115"/>
      <w:r w:rsidR="00ED6452">
        <w:rPr>
          <w:rStyle w:val="CommentReference"/>
        </w:rPr>
        <w:commentReference w:id="115"/>
      </w:r>
    </w:p>
    <w:p w14:paraId="6334C019" w14:textId="3D845366" w:rsidR="007772B0" w:rsidRDefault="007772B0" w:rsidP="007772B0">
      <w:pPr>
        <w:rPr>
          <w:rFonts w:asciiTheme="minorHAnsi" w:hAnsiTheme="minorHAnsi" w:cstheme="minorBidi"/>
          <w:color w:val="000000" w:themeColor="text1"/>
          <w:sz w:val="22"/>
          <w:szCs w:val="22"/>
        </w:rPr>
      </w:pPr>
    </w:p>
    <w:p w14:paraId="6232A085" w14:textId="131663F0" w:rsidR="6F4F96A1" w:rsidRDefault="3184C405" w:rsidP="3184C405">
      <w:pPr>
        <w:pStyle w:val="ListParagraph"/>
        <w:numPr>
          <w:ilvl w:val="0"/>
          <w:numId w:val="5"/>
        </w:numPr>
        <w:shd w:val="clear" w:color="auto" w:fill="FFFFFF" w:themeFill="background1"/>
        <w:rPr>
          <w:color w:val="000000" w:themeColor="text1"/>
        </w:rPr>
      </w:pPr>
      <w:r w:rsidRPr="3184C405">
        <w:rPr>
          <w:rFonts w:asciiTheme="minorHAnsi" w:eastAsiaTheme="minorEastAsia" w:hAnsiTheme="minorHAnsi" w:cstheme="minorBidi"/>
          <w:b/>
          <w:bCs/>
          <w:color w:val="000000" w:themeColor="text1"/>
          <w:u w:val="single"/>
        </w:rPr>
        <w:t xml:space="preserve">Definitions and future requirements of boxes in </w:t>
      </w:r>
      <w:r w:rsidR="00E72A66">
        <w:rPr>
          <w:rFonts w:asciiTheme="minorHAnsi" w:eastAsiaTheme="minorEastAsia" w:hAnsiTheme="minorHAnsi" w:cstheme="minorBidi"/>
          <w:b/>
          <w:bCs/>
          <w:color w:val="000000" w:themeColor="text1"/>
          <w:u w:val="single"/>
        </w:rPr>
        <w:t xml:space="preserve">New Version of </w:t>
      </w:r>
      <w:r w:rsidRPr="3184C405">
        <w:rPr>
          <w:rFonts w:asciiTheme="minorHAnsi" w:eastAsiaTheme="minorEastAsia" w:hAnsiTheme="minorHAnsi" w:cstheme="minorBidi"/>
          <w:b/>
          <w:bCs/>
          <w:color w:val="000000" w:themeColor="text1"/>
          <w:u w:val="single"/>
        </w:rPr>
        <w:t>Figure 3.</w:t>
      </w:r>
    </w:p>
    <w:p w14:paraId="07276927" w14:textId="79B7A2C8" w:rsidR="6F4F96A1"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b/>
          <w:bCs/>
          <w:color w:val="000000" w:themeColor="text1"/>
        </w:rPr>
        <w:t>Data Collection:</w:t>
      </w:r>
    </w:p>
    <w:p w14:paraId="145BE4AD" w14:textId="2C17C2EF" w:rsidR="6F4F96A1" w:rsidRDefault="3184C405" w:rsidP="3184C405">
      <w:pPr>
        <w:pStyle w:val="ListParagraph"/>
        <w:numPr>
          <w:ilvl w:val="2"/>
          <w:numId w:val="5"/>
        </w:numPr>
        <w:shd w:val="clear" w:color="auto" w:fill="FFFFFF" w:themeFill="background1"/>
        <w:rPr>
          <w:color w:val="000000" w:themeColor="text1"/>
        </w:rPr>
      </w:pPr>
      <w:r w:rsidRPr="3184C405">
        <w:rPr>
          <w:rFonts w:asciiTheme="minorHAnsi" w:eastAsiaTheme="minorEastAsia" w:hAnsiTheme="minorHAnsi" w:cstheme="minorBidi"/>
          <w:i/>
          <w:iCs/>
          <w:color w:val="000000" w:themeColor="text1"/>
        </w:rPr>
        <w:t>Definition – Collection of point data in the field and production of soil polygons and raster layers fo</w:t>
      </w:r>
      <w:r w:rsidR="007772B0">
        <w:rPr>
          <w:rFonts w:asciiTheme="minorHAnsi" w:eastAsiaTheme="minorEastAsia" w:hAnsiTheme="minorHAnsi" w:cstheme="minorBidi"/>
          <w:i/>
          <w:iCs/>
          <w:color w:val="000000" w:themeColor="text1"/>
        </w:rPr>
        <w:t>r inclusion in database</w:t>
      </w:r>
      <w:r w:rsidRPr="3184C405">
        <w:rPr>
          <w:rFonts w:asciiTheme="minorHAnsi" w:eastAsiaTheme="minorEastAsia" w:hAnsiTheme="minorHAnsi" w:cstheme="minorBidi"/>
          <w:i/>
          <w:iCs/>
          <w:color w:val="000000" w:themeColor="text1"/>
        </w:rPr>
        <w:t xml:space="preserve">.  This includes the part of the process from field work to uploading </w:t>
      </w:r>
      <w:r w:rsidR="007134C1">
        <w:rPr>
          <w:rFonts w:asciiTheme="minorHAnsi" w:eastAsiaTheme="minorEastAsia" w:hAnsiTheme="minorHAnsi" w:cstheme="minorBidi"/>
          <w:i/>
          <w:iCs/>
          <w:color w:val="000000" w:themeColor="text1"/>
        </w:rPr>
        <w:t>information in</w:t>
      </w:r>
      <w:r w:rsidRPr="3184C405">
        <w:rPr>
          <w:rFonts w:asciiTheme="minorHAnsi" w:eastAsiaTheme="minorEastAsia" w:hAnsiTheme="minorHAnsi" w:cstheme="minorBidi"/>
          <w:i/>
          <w:iCs/>
          <w:color w:val="000000" w:themeColor="text1"/>
        </w:rPr>
        <w:t>to</w:t>
      </w:r>
      <w:r w:rsidR="007134C1">
        <w:rPr>
          <w:rFonts w:asciiTheme="minorHAnsi" w:eastAsiaTheme="minorEastAsia" w:hAnsiTheme="minorHAnsi" w:cstheme="minorBidi"/>
          <w:i/>
          <w:iCs/>
          <w:color w:val="000000" w:themeColor="text1"/>
        </w:rPr>
        <w:t xml:space="preserve"> the</w:t>
      </w:r>
      <w:r w:rsidRPr="3184C405">
        <w:rPr>
          <w:rFonts w:asciiTheme="minorHAnsi" w:eastAsiaTheme="minorEastAsia" w:hAnsiTheme="minorHAnsi" w:cstheme="minorBidi"/>
          <w:i/>
          <w:iCs/>
          <w:color w:val="000000" w:themeColor="text1"/>
        </w:rPr>
        <w:t xml:space="preserve"> transactional database</w:t>
      </w:r>
      <w:r w:rsidR="007134C1">
        <w:rPr>
          <w:rFonts w:asciiTheme="minorHAnsi" w:eastAsiaTheme="minorEastAsia" w:hAnsiTheme="minorHAnsi" w:cstheme="minorBidi"/>
          <w:i/>
          <w:iCs/>
          <w:color w:val="000000" w:themeColor="text1"/>
        </w:rPr>
        <w:t xml:space="preserve"> in </w:t>
      </w:r>
      <w:r w:rsidR="0097570C">
        <w:rPr>
          <w:rFonts w:asciiTheme="minorHAnsi" w:eastAsiaTheme="minorEastAsia" w:hAnsiTheme="minorHAnsi" w:cstheme="minorBidi"/>
          <w:i/>
          <w:iCs/>
          <w:color w:val="000000" w:themeColor="text1"/>
        </w:rPr>
        <w:t>preparation</w:t>
      </w:r>
      <w:r w:rsidR="007134C1">
        <w:rPr>
          <w:rFonts w:asciiTheme="minorHAnsi" w:eastAsiaTheme="minorEastAsia" w:hAnsiTheme="minorHAnsi" w:cstheme="minorBidi"/>
          <w:i/>
          <w:iCs/>
          <w:color w:val="000000" w:themeColor="text1"/>
        </w:rPr>
        <w:t xml:space="preserve"> of </w:t>
      </w:r>
      <w:r w:rsidR="0097570C">
        <w:rPr>
          <w:rFonts w:asciiTheme="minorHAnsi" w:eastAsiaTheme="minorEastAsia" w:hAnsiTheme="minorHAnsi" w:cstheme="minorBidi"/>
          <w:i/>
          <w:iCs/>
          <w:color w:val="000000" w:themeColor="text1"/>
        </w:rPr>
        <w:t>data management</w:t>
      </w:r>
      <w:r w:rsidRPr="3184C405">
        <w:rPr>
          <w:rFonts w:asciiTheme="minorHAnsi" w:eastAsiaTheme="minorEastAsia" w:hAnsiTheme="minorHAnsi" w:cstheme="minorBidi"/>
          <w:i/>
          <w:iCs/>
          <w:color w:val="000000" w:themeColor="text1"/>
        </w:rPr>
        <w:t xml:space="preserve">. </w:t>
      </w:r>
    </w:p>
    <w:p w14:paraId="2195A31A" w14:textId="5D2DBD15" w:rsidR="6F4F96A1" w:rsidRDefault="3184C405" w:rsidP="3184C405">
      <w:pPr>
        <w:pStyle w:val="ListParagraph"/>
        <w:numPr>
          <w:ilvl w:val="2"/>
          <w:numId w:val="5"/>
        </w:numPr>
        <w:shd w:val="clear" w:color="auto" w:fill="FFFFFF" w:themeFill="background1"/>
        <w:rPr>
          <w:color w:val="000000" w:themeColor="text1"/>
        </w:rPr>
      </w:pPr>
      <w:r w:rsidRPr="3184C405">
        <w:rPr>
          <w:rFonts w:asciiTheme="minorHAnsi" w:eastAsiaTheme="minorEastAsia" w:hAnsiTheme="minorHAnsi" w:cstheme="minorBidi"/>
          <w:color w:val="000000" w:themeColor="text1"/>
        </w:rPr>
        <w:t>Future Needs:</w:t>
      </w:r>
    </w:p>
    <w:p w14:paraId="7E25C1AE" w14:textId="269E23FE" w:rsidR="6F4F96A1" w:rsidRPr="0097570C" w:rsidRDefault="3184C405" w:rsidP="3184C405">
      <w:pPr>
        <w:pStyle w:val="ListParagraph"/>
        <w:numPr>
          <w:ilvl w:val="3"/>
          <w:numId w:val="5"/>
        </w:numPr>
        <w:shd w:val="clear" w:color="auto" w:fill="FFFFFF" w:themeFill="background1"/>
        <w:rPr>
          <w:color w:val="000000" w:themeColor="text1"/>
        </w:rPr>
      </w:pPr>
      <w:r w:rsidRPr="3184C405">
        <w:rPr>
          <w:rFonts w:asciiTheme="minorHAnsi" w:eastAsiaTheme="minorEastAsia" w:hAnsiTheme="minorHAnsi" w:cstheme="minorBidi"/>
          <w:color w:val="000000" w:themeColor="text1"/>
        </w:rPr>
        <w:t>One solution for uploading point data to the soils database which will includes quality control processes.</w:t>
      </w:r>
    </w:p>
    <w:p w14:paraId="1BD78099" w14:textId="09149B4B" w:rsidR="0097570C" w:rsidRDefault="0097570C" w:rsidP="3184C405">
      <w:pPr>
        <w:pStyle w:val="ListParagraph"/>
        <w:numPr>
          <w:ilvl w:val="3"/>
          <w:numId w:val="5"/>
        </w:numPr>
        <w:shd w:val="clear" w:color="auto" w:fill="FFFFFF" w:themeFill="background1"/>
        <w:rPr>
          <w:color w:val="000000" w:themeColor="text1"/>
        </w:rPr>
      </w:pPr>
      <w:r w:rsidRPr="33C24A78">
        <w:rPr>
          <w:rFonts w:asciiTheme="minorHAnsi" w:eastAsiaTheme="minorEastAsia" w:hAnsiTheme="minorHAnsi" w:cstheme="minorBidi"/>
          <w:color w:val="000000" w:themeColor="text1"/>
        </w:rPr>
        <w:t xml:space="preserve">Creating a method for uploading information from a </w:t>
      </w:r>
      <w:commentRangeStart w:id="116"/>
      <w:r w:rsidR="00DB1BF4" w:rsidRPr="33C24A78">
        <w:rPr>
          <w:rFonts w:asciiTheme="minorHAnsi" w:eastAsiaTheme="minorEastAsia" w:hAnsiTheme="minorHAnsi" w:cstheme="minorBidi"/>
          <w:color w:val="000000" w:themeColor="text1"/>
        </w:rPr>
        <w:t xml:space="preserve">point </w:t>
      </w:r>
      <w:r w:rsidRPr="33C24A78">
        <w:rPr>
          <w:rFonts w:asciiTheme="minorHAnsi" w:eastAsiaTheme="minorEastAsia" w:hAnsiTheme="minorHAnsi" w:cstheme="minorBidi"/>
          <w:color w:val="000000" w:themeColor="text1"/>
        </w:rPr>
        <w:t>shapefile</w:t>
      </w:r>
      <w:commentRangeEnd w:id="116"/>
      <w:r>
        <w:rPr>
          <w:rStyle w:val="CommentReference"/>
        </w:rPr>
        <w:commentReference w:id="116"/>
      </w:r>
      <w:r w:rsidRPr="33C24A78">
        <w:rPr>
          <w:rFonts w:asciiTheme="minorHAnsi" w:eastAsiaTheme="minorEastAsia" w:hAnsiTheme="minorHAnsi" w:cstheme="minorBidi"/>
          <w:color w:val="000000" w:themeColor="text1"/>
        </w:rPr>
        <w:t xml:space="preserve"> or feature class directly into the</w:t>
      </w:r>
      <w:r w:rsidR="00DB1BF4" w:rsidRPr="33C24A78">
        <w:rPr>
          <w:rFonts w:asciiTheme="minorHAnsi" w:eastAsiaTheme="minorEastAsia" w:hAnsiTheme="minorHAnsi" w:cstheme="minorBidi"/>
          <w:color w:val="000000" w:themeColor="text1"/>
        </w:rPr>
        <w:t xml:space="preserve"> database.</w:t>
      </w:r>
      <w:r w:rsidRPr="33C24A78">
        <w:rPr>
          <w:rFonts w:asciiTheme="minorHAnsi" w:eastAsiaTheme="minorEastAsia" w:hAnsiTheme="minorHAnsi" w:cstheme="minorBidi"/>
          <w:color w:val="000000" w:themeColor="text1"/>
        </w:rPr>
        <w:t xml:space="preserve">  </w:t>
      </w:r>
    </w:p>
    <w:p w14:paraId="68DE9364" w14:textId="4F701EBD" w:rsidR="6F4F96A1"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b/>
          <w:bCs/>
          <w:color w:val="000000" w:themeColor="text1"/>
        </w:rPr>
        <w:t>Data Management:</w:t>
      </w:r>
    </w:p>
    <w:p w14:paraId="3D6C0677" w14:textId="68F6EA9C" w:rsidR="6F4F96A1" w:rsidRDefault="3184C405" w:rsidP="3184C405">
      <w:pPr>
        <w:pStyle w:val="ListParagraph"/>
        <w:numPr>
          <w:ilvl w:val="2"/>
          <w:numId w:val="5"/>
        </w:numPr>
        <w:shd w:val="clear" w:color="auto" w:fill="FFFFFF" w:themeFill="background1"/>
        <w:rPr>
          <w:color w:val="000000" w:themeColor="text1"/>
        </w:rPr>
      </w:pPr>
      <w:r w:rsidRPr="3184C405">
        <w:rPr>
          <w:rFonts w:asciiTheme="minorHAnsi" w:eastAsiaTheme="minorEastAsia" w:hAnsiTheme="minorHAnsi" w:cstheme="minorBidi"/>
          <w:i/>
          <w:iCs/>
          <w:color w:val="000000" w:themeColor="text1"/>
        </w:rPr>
        <w:t>Definition –</w:t>
      </w:r>
      <w:r w:rsidR="009B5E9A">
        <w:rPr>
          <w:rFonts w:asciiTheme="minorHAnsi" w:eastAsiaTheme="minorEastAsia" w:hAnsiTheme="minorHAnsi" w:cstheme="minorBidi"/>
          <w:i/>
          <w:iCs/>
          <w:color w:val="000000" w:themeColor="text1"/>
        </w:rPr>
        <w:t xml:space="preserve"> </w:t>
      </w:r>
      <w:r w:rsidR="00410A8B">
        <w:rPr>
          <w:rFonts w:asciiTheme="minorHAnsi" w:eastAsiaTheme="minorEastAsia" w:hAnsiTheme="minorHAnsi" w:cstheme="minorBidi"/>
          <w:i/>
          <w:iCs/>
          <w:color w:val="000000" w:themeColor="text1"/>
        </w:rPr>
        <w:t xml:space="preserve">Main </w:t>
      </w:r>
      <w:r w:rsidR="00910886">
        <w:rPr>
          <w:rFonts w:asciiTheme="minorHAnsi" w:eastAsiaTheme="minorEastAsia" w:hAnsiTheme="minorHAnsi" w:cstheme="minorBidi"/>
          <w:i/>
          <w:iCs/>
          <w:color w:val="000000" w:themeColor="text1"/>
        </w:rPr>
        <w:t>concept is the c</w:t>
      </w:r>
      <w:r w:rsidR="00125333">
        <w:rPr>
          <w:rFonts w:asciiTheme="minorHAnsi" w:eastAsiaTheme="minorEastAsia" w:hAnsiTheme="minorHAnsi" w:cstheme="minorBidi"/>
          <w:i/>
          <w:iCs/>
          <w:color w:val="000000" w:themeColor="text1"/>
        </w:rPr>
        <w:t xml:space="preserve">onducting </w:t>
      </w:r>
      <w:r w:rsidR="00910886">
        <w:rPr>
          <w:rFonts w:asciiTheme="minorHAnsi" w:eastAsiaTheme="minorEastAsia" w:hAnsiTheme="minorHAnsi" w:cstheme="minorBidi"/>
          <w:i/>
          <w:iCs/>
          <w:color w:val="000000" w:themeColor="text1"/>
        </w:rPr>
        <w:t xml:space="preserve">of </w:t>
      </w:r>
      <w:r w:rsidR="00125333">
        <w:rPr>
          <w:rFonts w:asciiTheme="minorHAnsi" w:eastAsiaTheme="minorEastAsia" w:hAnsiTheme="minorHAnsi" w:cstheme="minorBidi"/>
          <w:i/>
          <w:iCs/>
          <w:color w:val="000000" w:themeColor="text1"/>
        </w:rPr>
        <w:t xml:space="preserve">analysis, aggregation, </w:t>
      </w:r>
      <w:r w:rsidR="00A04045">
        <w:rPr>
          <w:rFonts w:asciiTheme="minorHAnsi" w:eastAsiaTheme="minorEastAsia" w:hAnsiTheme="minorHAnsi" w:cstheme="minorBidi"/>
          <w:i/>
          <w:iCs/>
          <w:color w:val="000000" w:themeColor="text1"/>
        </w:rPr>
        <w:t>quality assurance, and quality control on data in the transactional</w:t>
      </w:r>
      <w:r w:rsidRPr="3184C405">
        <w:rPr>
          <w:rFonts w:asciiTheme="minorHAnsi" w:eastAsiaTheme="minorEastAsia" w:hAnsiTheme="minorHAnsi" w:cstheme="minorBidi"/>
          <w:i/>
          <w:iCs/>
          <w:color w:val="000000" w:themeColor="text1"/>
        </w:rPr>
        <w:t xml:space="preserve"> database (spatial and tabular) in preparation for publication.  </w:t>
      </w:r>
      <w:r w:rsidRPr="3184C405">
        <w:rPr>
          <w:rFonts w:asciiTheme="minorHAnsi" w:eastAsiaTheme="minorEastAsia" w:hAnsiTheme="minorHAnsi" w:cstheme="minorBidi"/>
          <w:i/>
          <w:iCs/>
        </w:rPr>
        <w:t>This includes the part of the process where field data that has been entered into the transactional database and is managed in preparation for versioning and delivery.</w:t>
      </w:r>
      <w:r w:rsidR="00910886">
        <w:rPr>
          <w:rFonts w:asciiTheme="minorHAnsi" w:eastAsiaTheme="minorEastAsia" w:hAnsiTheme="minorHAnsi" w:cstheme="minorBidi"/>
          <w:i/>
          <w:iCs/>
        </w:rPr>
        <w:t xml:space="preserve">  </w:t>
      </w:r>
      <w:del w:id="117" w:author="Teachman, George - NRCS, Lincoln, NE" w:date="2020-02-16T16:26:00Z">
        <w:r w:rsidR="00910886">
          <w:rPr>
            <w:rFonts w:asciiTheme="minorHAnsi" w:eastAsiaTheme="minorEastAsia" w:hAnsiTheme="minorHAnsi" w:cstheme="minorBidi"/>
            <w:i/>
            <w:iCs/>
          </w:rPr>
          <w:delText>Additionally</w:delText>
        </w:r>
      </w:del>
      <w:ins w:id="118" w:author="Teachman, George - NRCS, Lincoln, NE" w:date="2020-02-16T16:26:00Z">
        <w:r w:rsidR="00DC7734">
          <w:rPr>
            <w:rFonts w:asciiTheme="minorHAnsi" w:eastAsiaTheme="minorEastAsia" w:hAnsiTheme="minorHAnsi" w:cstheme="minorBidi"/>
            <w:i/>
            <w:iCs/>
          </w:rPr>
          <w:t>Additionally,</w:t>
        </w:r>
      </w:ins>
      <w:r w:rsidR="00910886">
        <w:rPr>
          <w:rFonts w:asciiTheme="minorHAnsi" w:eastAsiaTheme="minorEastAsia" w:hAnsiTheme="minorHAnsi" w:cstheme="minorBidi"/>
          <w:i/>
          <w:iCs/>
        </w:rPr>
        <w:t xml:space="preserve"> includes connection to reference data in external databases, </w:t>
      </w:r>
      <w:r w:rsidR="00E57CDB">
        <w:rPr>
          <w:rFonts w:asciiTheme="minorHAnsi" w:eastAsiaTheme="minorEastAsia" w:hAnsiTheme="minorHAnsi" w:cstheme="minorBidi"/>
          <w:i/>
          <w:iCs/>
        </w:rPr>
        <w:t xml:space="preserve">managing technical soil service activities, </w:t>
      </w:r>
      <w:r w:rsidR="00D327AB">
        <w:rPr>
          <w:rFonts w:asciiTheme="minorHAnsi" w:eastAsiaTheme="minorEastAsia" w:hAnsiTheme="minorHAnsi" w:cstheme="minorBidi"/>
          <w:i/>
          <w:iCs/>
        </w:rPr>
        <w:t>managing</w:t>
      </w:r>
      <w:r w:rsidR="00E57CDB">
        <w:rPr>
          <w:rFonts w:asciiTheme="minorHAnsi" w:eastAsiaTheme="minorEastAsia" w:hAnsiTheme="minorHAnsi" w:cstheme="minorBidi"/>
          <w:i/>
          <w:iCs/>
        </w:rPr>
        <w:t xml:space="preserve"> soil survey projects, managing database </w:t>
      </w:r>
      <w:proofErr w:type="gramStart"/>
      <w:r w:rsidR="00E57CDB">
        <w:rPr>
          <w:rFonts w:asciiTheme="minorHAnsi" w:eastAsiaTheme="minorEastAsia" w:hAnsiTheme="minorHAnsi" w:cstheme="minorBidi"/>
          <w:i/>
          <w:iCs/>
        </w:rPr>
        <w:t xml:space="preserve">models, </w:t>
      </w:r>
      <w:r w:rsidR="00A04045">
        <w:rPr>
          <w:rFonts w:asciiTheme="minorHAnsi" w:eastAsiaTheme="minorEastAsia" w:hAnsiTheme="minorHAnsi" w:cstheme="minorBidi"/>
          <w:i/>
          <w:iCs/>
        </w:rPr>
        <w:t xml:space="preserve">  </w:t>
      </w:r>
      <w:proofErr w:type="gramEnd"/>
      <w:r w:rsidR="00167128">
        <w:rPr>
          <w:rFonts w:asciiTheme="minorHAnsi" w:eastAsiaTheme="minorEastAsia" w:hAnsiTheme="minorHAnsi" w:cstheme="minorBidi"/>
          <w:i/>
          <w:iCs/>
        </w:rPr>
        <w:t xml:space="preserve">and </w:t>
      </w:r>
      <w:r w:rsidR="00D327AB">
        <w:rPr>
          <w:rFonts w:asciiTheme="minorHAnsi" w:eastAsiaTheme="minorEastAsia" w:hAnsiTheme="minorHAnsi" w:cstheme="minorBidi"/>
          <w:i/>
          <w:iCs/>
        </w:rPr>
        <w:t xml:space="preserve">managing all components of </w:t>
      </w:r>
      <w:del w:id="119" w:author="Teachman, George - NRCS, Lincoln, NE" w:date="2020-02-16T16:26:00Z">
        <w:r w:rsidR="00D327AB">
          <w:rPr>
            <w:rFonts w:asciiTheme="minorHAnsi" w:eastAsiaTheme="minorEastAsia" w:hAnsiTheme="minorHAnsi" w:cstheme="minorBidi"/>
            <w:i/>
            <w:iCs/>
          </w:rPr>
          <w:delText>OSDs</w:delText>
        </w:r>
      </w:del>
      <w:ins w:id="120" w:author="Teachman, George - NRCS, Lincoln, NE" w:date="2020-02-16T16:26:00Z">
        <w:r w:rsidR="00DC7734">
          <w:rPr>
            <w:rFonts w:asciiTheme="minorHAnsi" w:eastAsiaTheme="minorEastAsia" w:hAnsiTheme="minorHAnsi" w:cstheme="minorBidi"/>
            <w:i/>
            <w:iCs/>
          </w:rPr>
          <w:t>OSD</w:t>
        </w:r>
      </w:ins>
      <w:r w:rsidR="00167128">
        <w:rPr>
          <w:rFonts w:asciiTheme="minorHAnsi" w:eastAsiaTheme="minorEastAsia" w:hAnsiTheme="minorHAnsi" w:cstheme="minorBidi"/>
          <w:i/>
          <w:iCs/>
        </w:rPr>
        <w:t>.</w:t>
      </w:r>
      <w:r w:rsidR="00D327AB">
        <w:rPr>
          <w:rFonts w:asciiTheme="minorHAnsi" w:eastAsiaTheme="minorEastAsia" w:hAnsiTheme="minorHAnsi" w:cstheme="minorBidi"/>
          <w:i/>
          <w:iCs/>
        </w:rPr>
        <w:t xml:space="preserve"> </w:t>
      </w:r>
    </w:p>
    <w:p w14:paraId="77F82D24" w14:textId="5382E94D" w:rsidR="6F4F96A1" w:rsidRDefault="3184C405" w:rsidP="3184C405">
      <w:pPr>
        <w:pStyle w:val="ListParagraph"/>
        <w:numPr>
          <w:ilvl w:val="2"/>
          <w:numId w:val="5"/>
        </w:numPr>
        <w:shd w:val="clear" w:color="auto" w:fill="FFFFFF" w:themeFill="background1"/>
        <w:rPr>
          <w:color w:val="000000" w:themeColor="text1"/>
        </w:rPr>
      </w:pPr>
      <w:r w:rsidRPr="3184C405">
        <w:rPr>
          <w:rFonts w:asciiTheme="minorHAnsi" w:eastAsiaTheme="minorEastAsia" w:hAnsiTheme="minorHAnsi" w:cstheme="minorBidi"/>
          <w:color w:val="000000" w:themeColor="text1"/>
        </w:rPr>
        <w:t>Future Needs:</w:t>
      </w:r>
    </w:p>
    <w:p w14:paraId="214ED1CA" w14:textId="2BF7DE2A" w:rsidR="6F4F96A1" w:rsidRDefault="3184C405" w:rsidP="3184C405">
      <w:pPr>
        <w:pStyle w:val="ListParagraph"/>
        <w:numPr>
          <w:ilvl w:val="3"/>
          <w:numId w:val="5"/>
        </w:numPr>
        <w:shd w:val="clear" w:color="auto" w:fill="FFFFFF" w:themeFill="background1"/>
        <w:rPr>
          <w:color w:val="000000" w:themeColor="text1"/>
        </w:rPr>
      </w:pPr>
      <w:r w:rsidRPr="3184C405">
        <w:rPr>
          <w:rFonts w:asciiTheme="minorHAnsi" w:eastAsiaTheme="minorEastAsia" w:hAnsiTheme="minorHAnsi" w:cstheme="minorBidi"/>
          <w:color w:val="000000" w:themeColor="text1"/>
        </w:rPr>
        <w:lastRenderedPageBreak/>
        <w:t>Create a single database that serves as both the production and publication database for both spatial and tabular data.  Will contain versions in order to replace Soil Data Warehouse</w:t>
      </w:r>
    </w:p>
    <w:p w14:paraId="7167ECBE" w14:textId="6291DA1C" w:rsidR="6F4F96A1"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b/>
          <w:bCs/>
          <w:color w:val="000000" w:themeColor="text1"/>
        </w:rPr>
        <w:t>Data Interpretation:</w:t>
      </w:r>
    </w:p>
    <w:p w14:paraId="1A9AEE2E" w14:textId="3CFFF305" w:rsidR="00FE00D6" w:rsidRPr="00FE00D6" w:rsidRDefault="3184C405" w:rsidP="3184C405">
      <w:pPr>
        <w:pStyle w:val="ListParagraph"/>
        <w:numPr>
          <w:ilvl w:val="2"/>
          <w:numId w:val="5"/>
        </w:numPr>
        <w:shd w:val="clear" w:color="auto" w:fill="FFFFFF" w:themeFill="background1"/>
        <w:rPr>
          <w:color w:val="000000" w:themeColor="text1"/>
        </w:rPr>
      </w:pPr>
      <w:r w:rsidRPr="3184C405">
        <w:rPr>
          <w:rFonts w:asciiTheme="minorHAnsi" w:eastAsiaTheme="minorEastAsia" w:hAnsiTheme="minorHAnsi" w:cstheme="minorBidi"/>
          <w:i/>
          <w:iCs/>
          <w:color w:val="000000" w:themeColor="text1"/>
        </w:rPr>
        <w:t xml:space="preserve">Definition –The generation of </w:t>
      </w:r>
      <w:r w:rsidR="00E61003">
        <w:rPr>
          <w:rFonts w:asciiTheme="minorHAnsi" w:eastAsiaTheme="minorEastAsia" w:hAnsiTheme="minorHAnsi" w:cstheme="minorBidi"/>
          <w:i/>
          <w:iCs/>
          <w:color w:val="000000" w:themeColor="text1"/>
        </w:rPr>
        <w:t xml:space="preserve">ratings that predict soil behavior under specified </w:t>
      </w:r>
      <w:r w:rsidRPr="3184C405">
        <w:rPr>
          <w:rFonts w:asciiTheme="minorHAnsi" w:eastAsiaTheme="minorEastAsia" w:hAnsiTheme="minorHAnsi" w:cstheme="minorBidi"/>
          <w:i/>
          <w:iCs/>
          <w:color w:val="000000" w:themeColor="text1"/>
        </w:rPr>
        <w:t>use and management</w:t>
      </w:r>
      <w:r w:rsidR="00204FFD">
        <w:rPr>
          <w:rFonts w:asciiTheme="minorHAnsi" w:eastAsiaTheme="minorEastAsia" w:hAnsiTheme="minorHAnsi" w:cstheme="minorBidi"/>
          <w:i/>
          <w:iCs/>
          <w:color w:val="000000" w:themeColor="text1"/>
        </w:rPr>
        <w:t xml:space="preserve">.  </w:t>
      </w:r>
      <w:r w:rsidRPr="3184C405">
        <w:rPr>
          <w:rFonts w:asciiTheme="minorHAnsi" w:eastAsiaTheme="minorEastAsia" w:hAnsiTheme="minorHAnsi" w:cstheme="minorBidi"/>
          <w:i/>
          <w:iCs/>
          <w:color w:val="000000" w:themeColor="text1"/>
        </w:rPr>
        <w:t xml:space="preserve"> </w:t>
      </w:r>
      <w:r w:rsidR="00204FFD">
        <w:rPr>
          <w:rFonts w:asciiTheme="minorHAnsi" w:eastAsiaTheme="minorEastAsia" w:hAnsiTheme="minorHAnsi" w:cstheme="minorBidi"/>
          <w:i/>
          <w:iCs/>
          <w:color w:val="000000" w:themeColor="text1"/>
        </w:rPr>
        <w:t>Ratings ar</w:t>
      </w:r>
      <w:r w:rsidR="00FE00D6">
        <w:rPr>
          <w:rFonts w:asciiTheme="minorHAnsi" w:eastAsiaTheme="minorEastAsia" w:hAnsiTheme="minorHAnsi" w:cstheme="minorBidi"/>
          <w:i/>
          <w:iCs/>
          <w:color w:val="000000" w:themeColor="text1"/>
        </w:rPr>
        <w:t xml:space="preserve">e </w:t>
      </w:r>
      <w:r w:rsidRPr="3184C405">
        <w:rPr>
          <w:rFonts w:asciiTheme="minorHAnsi" w:eastAsiaTheme="minorEastAsia" w:hAnsiTheme="minorHAnsi" w:cstheme="minorBidi"/>
          <w:i/>
          <w:iCs/>
          <w:color w:val="000000" w:themeColor="text1"/>
        </w:rPr>
        <w:t xml:space="preserve">based on soil properties and </w:t>
      </w:r>
      <w:del w:id="121" w:author="Teachman, George - NRCS, Lincoln, NE" w:date="2020-02-16T16:26:00Z">
        <w:r w:rsidRPr="3184C405">
          <w:rPr>
            <w:rFonts w:asciiTheme="minorHAnsi" w:eastAsiaTheme="minorEastAsia" w:hAnsiTheme="minorHAnsi" w:cstheme="minorBidi"/>
            <w:i/>
            <w:iCs/>
            <w:color w:val="000000" w:themeColor="text1"/>
          </w:rPr>
          <w:delText>site</w:delText>
        </w:r>
        <w:r w:rsidR="00FE00D6">
          <w:rPr>
            <w:rFonts w:asciiTheme="minorHAnsi" w:eastAsiaTheme="minorEastAsia" w:hAnsiTheme="minorHAnsi" w:cstheme="minorBidi"/>
            <w:i/>
            <w:iCs/>
            <w:color w:val="000000" w:themeColor="text1"/>
          </w:rPr>
          <w:delText xml:space="preserve"> </w:delText>
        </w:r>
        <w:r w:rsidR="003964B2" w:rsidDel="00DC7734">
          <w:rPr>
            <w:rFonts w:asciiTheme="minorHAnsi" w:eastAsiaTheme="minorEastAsia" w:hAnsiTheme="minorHAnsi" w:cstheme="minorBidi"/>
            <w:i/>
            <w:iCs/>
            <w:color w:val="000000" w:themeColor="text1"/>
          </w:rPr>
          <w:delText>specific</w:delText>
        </w:r>
      </w:del>
      <w:ins w:id="122" w:author="Teachman, George - NRCS, Lincoln, NE" w:date="2020-02-16T16:26:00Z">
        <w:r w:rsidR="00DC7734" w:rsidRPr="3184C405">
          <w:rPr>
            <w:rFonts w:asciiTheme="minorHAnsi" w:eastAsiaTheme="minorEastAsia" w:hAnsiTheme="minorHAnsi" w:cstheme="minorBidi"/>
            <w:i/>
            <w:iCs/>
            <w:color w:val="000000" w:themeColor="text1"/>
          </w:rPr>
          <w:t>site</w:t>
        </w:r>
        <w:r w:rsidR="00DC7734">
          <w:rPr>
            <w:rFonts w:asciiTheme="minorHAnsi" w:eastAsiaTheme="minorEastAsia" w:hAnsiTheme="minorHAnsi" w:cstheme="minorBidi"/>
            <w:i/>
            <w:iCs/>
            <w:color w:val="000000" w:themeColor="text1"/>
          </w:rPr>
          <w:t>-specific</w:t>
        </w:r>
      </w:ins>
      <w:r w:rsidRPr="3184C405">
        <w:rPr>
          <w:rFonts w:asciiTheme="minorHAnsi" w:eastAsiaTheme="minorEastAsia" w:hAnsiTheme="minorHAnsi" w:cstheme="minorBidi"/>
          <w:i/>
          <w:iCs/>
          <w:color w:val="000000" w:themeColor="text1"/>
        </w:rPr>
        <w:t xml:space="preserve"> properties</w:t>
      </w:r>
      <w:r w:rsidR="00FE00D6">
        <w:rPr>
          <w:rFonts w:asciiTheme="minorHAnsi" w:eastAsiaTheme="minorEastAsia" w:hAnsiTheme="minorHAnsi" w:cstheme="minorBidi"/>
          <w:i/>
          <w:iCs/>
          <w:color w:val="000000" w:themeColor="text1"/>
        </w:rPr>
        <w:t xml:space="preserve"> such as slope, elevation, temperature, and precipitation</w:t>
      </w:r>
      <w:r w:rsidRPr="3184C405">
        <w:rPr>
          <w:rFonts w:asciiTheme="minorHAnsi" w:eastAsiaTheme="minorEastAsia" w:hAnsiTheme="minorHAnsi" w:cstheme="minorBidi"/>
          <w:i/>
          <w:iCs/>
          <w:color w:val="000000" w:themeColor="text1"/>
        </w:rPr>
        <w:t xml:space="preserve">.   </w:t>
      </w:r>
      <w:r w:rsidR="00FE00D6" w:rsidRPr="3184C405">
        <w:rPr>
          <w:rFonts w:asciiTheme="minorHAnsi" w:eastAsiaTheme="minorEastAsia" w:hAnsiTheme="minorHAnsi" w:cstheme="minorBidi"/>
          <w:i/>
          <w:iCs/>
        </w:rPr>
        <w:t xml:space="preserve">This includes the part of the process </w:t>
      </w:r>
      <w:r w:rsidR="00FE00D6">
        <w:rPr>
          <w:rFonts w:asciiTheme="minorHAnsi" w:eastAsiaTheme="minorEastAsia" w:hAnsiTheme="minorHAnsi" w:cstheme="minorBidi"/>
          <w:i/>
          <w:iCs/>
        </w:rPr>
        <w:t xml:space="preserve">where the component interpretation table is generated and published based on a set of rules, evaluations, and properties stored in the </w:t>
      </w:r>
      <w:r w:rsidR="00032C8C">
        <w:rPr>
          <w:rFonts w:asciiTheme="minorHAnsi" w:eastAsiaTheme="minorEastAsia" w:hAnsiTheme="minorHAnsi" w:cstheme="minorBidi"/>
          <w:i/>
          <w:iCs/>
        </w:rPr>
        <w:t>NASIS</w:t>
      </w:r>
      <w:r w:rsidR="00FE00D6">
        <w:rPr>
          <w:rFonts w:asciiTheme="minorHAnsi" w:eastAsiaTheme="minorEastAsia" w:hAnsiTheme="minorHAnsi" w:cstheme="minorBidi"/>
          <w:i/>
          <w:iCs/>
        </w:rPr>
        <w:t xml:space="preserve"> db.  </w:t>
      </w:r>
    </w:p>
    <w:p w14:paraId="75AAAA26" w14:textId="6D0288AD" w:rsidR="6F4F96A1" w:rsidRDefault="3184C405" w:rsidP="3184C405">
      <w:pPr>
        <w:pStyle w:val="ListParagraph"/>
        <w:numPr>
          <w:ilvl w:val="2"/>
          <w:numId w:val="5"/>
        </w:numPr>
        <w:shd w:val="clear" w:color="auto" w:fill="FFFFFF" w:themeFill="background1"/>
        <w:rPr>
          <w:color w:val="000000" w:themeColor="text1"/>
        </w:rPr>
      </w:pPr>
      <w:r w:rsidRPr="3184C405">
        <w:rPr>
          <w:rFonts w:asciiTheme="minorHAnsi" w:eastAsiaTheme="minorEastAsia" w:hAnsiTheme="minorHAnsi" w:cstheme="minorBidi"/>
          <w:color w:val="000000" w:themeColor="text1"/>
        </w:rPr>
        <w:t>Future Needs:</w:t>
      </w:r>
    </w:p>
    <w:p w14:paraId="27CE75CD" w14:textId="064DBC70" w:rsidR="008B0B3D" w:rsidRPr="008B0B3D" w:rsidRDefault="3184C405" w:rsidP="008B0B3D">
      <w:pPr>
        <w:pStyle w:val="ListParagraph"/>
        <w:numPr>
          <w:ilvl w:val="3"/>
          <w:numId w:val="5"/>
        </w:numPr>
        <w:shd w:val="clear" w:color="auto" w:fill="FFFFFF" w:themeFill="background1"/>
        <w:rPr>
          <w:ins w:id="123" w:author="Pinnell, Susie - FPAC-BC, Kansas City, MO [2]" w:date="2020-02-12T08:44:00Z"/>
          <w:rFonts w:asciiTheme="minorHAnsi" w:hAnsiTheme="minorHAnsi" w:cstheme="minorBidi"/>
          <w:color w:val="000000" w:themeColor="text1"/>
        </w:rPr>
      </w:pPr>
      <w:r w:rsidRPr="3184C405">
        <w:rPr>
          <w:rFonts w:asciiTheme="minorHAnsi" w:eastAsiaTheme="minorEastAsia" w:hAnsiTheme="minorHAnsi" w:cstheme="minorBidi"/>
          <w:color w:val="000000" w:themeColor="text1"/>
        </w:rPr>
        <w:t>Need a</w:t>
      </w:r>
      <w:r w:rsidR="00032C8C">
        <w:rPr>
          <w:rFonts w:asciiTheme="minorHAnsi" w:eastAsiaTheme="minorEastAsia" w:hAnsiTheme="minorHAnsi" w:cstheme="minorBidi"/>
          <w:color w:val="000000" w:themeColor="text1"/>
        </w:rPr>
        <w:t>n</w:t>
      </w:r>
      <w:r w:rsidRPr="3184C405">
        <w:rPr>
          <w:rFonts w:asciiTheme="minorHAnsi" w:eastAsiaTheme="minorEastAsia" w:hAnsiTheme="minorHAnsi" w:cstheme="minorBidi"/>
          <w:color w:val="000000" w:themeColor="text1"/>
        </w:rPr>
        <w:t xml:space="preserve"> interpretation generator that allows for onsite data to be fed into the interpretation instead of only relying on the data stored in the </w:t>
      </w:r>
      <w:r w:rsidR="00032C8C">
        <w:rPr>
          <w:rFonts w:asciiTheme="minorHAnsi" w:eastAsiaTheme="minorEastAsia" w:hAnsiTheme="minorHAnsi" w:cstheme="minorBidi"/>
          <w:color w:val="000000" w:themeColor="text1"/>
        </w:rPr>
        <w:t>NASIS</w:t>
      </w:r>
      <w:r w:rsidRPr="3184C405">
        <w:rPr>
          <w:rFonts w:asciiTheme="minorHAnsi" w:eastAsiaTheme="minorEastAsia" w:hAnsiTheme="minorHAnsi" w:cstheme="minorBidi"/>
          <w:color w:val="000000" w:themeColor="text1"/>
        </w:rPr>
        <w:t xml:space="preserve"> aggregated data.   </w:t>
      </w:r>
      <w:ins w:id="124" w:author="Pinnell, Susie - FPAC-BC, Kansas City, MO [2]" w:date="2020-02-12T08:44:00Z">
        <w:r w:rsidR="008B0B3D" w:rsidRPr="008B0B3D">
          <w:rPr>
            <w:rFonts w:asciiTheme="minorHAnsi" w:hAnsiTheme="minorHAnsi" w:cstheme="minorBidi"/>
            <w:b/>
            <w:bCs/>
            <w:color w:val="000000" w:themeColor="text1"/>
          </w:rPr>
          <w:t>The existing Interpretation Generator in NASIS will need to do the same things as the stand-alone Interpretation Generator, using just authoritative data.</w:t>
        </w:r>
      </w:ins>
    </w:p>
    <w:p w14:paraId="0154C852" w14:textId="44FF2854" w:rsidR="6F4F96A1" w:rsidRDefault="6F4F96A1" w:rsidP="45151F2E">
      <w:pPr>
        <w:pStyle w:val="ListParagraph"/>
        <w:shd w:val="clear" w:color="auto" w:fill="FFFFFF" w:themeFill="background1"/>
        <w:ind w:left="2880"/>
        <w:rPr>
          <w:color w:val="000000" w:themeColor="text1"/>
        </w:rPr>
      </w:pPr>
    </w:p>
    <w:p w14:paraId="39BCB679" w14:textId="4520E9FC" w:rsidR="6F4F96A1"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b/>
          <w:bCs/>
          <w:color w:val="000000" w:themeColor="text1"/>
        </w:rPr>
        <w:t>Product Delivery:</w:t>
      </w:r>
    </w:p>
    <w:p w14:paraId="77C76BD7" w14:textId="18B34676" w:rsidR="6F4F96A1" w:rsidRDefault="3184C405" w:rsidP="3184C405">
      <w:pPr>
        <w:pStyle w:val="ListParagraph"/>
        <w:numPr>
          <w:ilvl w:val="2"/>
          <w:numId w:val="5"/>
        </w:numPr>
        <w:shd w:val="clear" w:color="auto" w:fill="FFFFFF" w:themeFill="background1"/>
        <w:rPr>
          <w:i/>
          <w:iCs/>
          <w:color w:val="000000" w:themeColor="text1"/>
        </w:rPr>
      </w:pPr>
      <w:r w:rsidRPr="3184C405">
        <w:rPr>
          <w:rFonts w:asciiTheme="minorHAnsi" w:eastAsiaTheme="minorEastAsia" w:hAnsiTheme="minorHAnsi" w:cstheme="minorBidi"/>
          <w:i/>
          <w:iCs/>
          <w:color w:val="000000" w:themeColor="text1"/>
        </w:rPr>
        <w:t>Definition –</w:t>
      </w:r>
      <w:r w:rsidR="00DB0DFF">
        <w:rPr>
          <w:rFonts w:asciiTheme="minorHAnsi" w:eastAsiaTheme="minorEastAsia" w:hAnsiTheme="minorHAnsi" w:cstheme="minorBidi"/>
          <w:i/>
          <w:iCs/>
          <w:color w:val="000000" w:themeColor="text1"/>
        </w:rPr>
        <w:t xml:space="preserve"> </w:t>
      </w:r>
      <w:r w:rsidR="00FE00D6">
        <w:rPr>
          <w:rFonts w:asciiTheme="minorHAnsi" w:eastAsiaTheme="minorEastAsia" w:hAnsiTheme="minorHAnsi" w:cstheme="minorBidi"/>
          <w:i/>
          <w:iCs/>
          <w:color w:val="000000" w:themeColor="text1"/>
        </w:rPr>
        <w:t>C</w:t>
      </w:r>
      <w:r w:rsidRPr="3184C405">
        <w:rPr>
          <w:rFonts w:asciiTheme="minorHAnsi" w:eastAsiaTheme="minorEastAsia" w:hAnsiTheme="minorHAnsi" w:cstheme="minorBidi"/>
          <w:i/>
          <w:iCs/>
          <w:color w:val="000000" w:themeColor="text1"/>
        </w:rPr>
        <w:t>ertified aggregate data</w:t>
      </w:r>
      <w:r w:rsidR="00FE00D6">
        <w:rPr>
          <w:rFonts w:asciiTheme="minorHAnsi" w:eastAsiaTheme="minorEastAsia" w:hAnsiTheme="minorHAnsi" w:cstheme="minorBidi"/>
          <w:i/>
          <w:iCs/>
          <w:color w:val="000000" w:themeColor="text1"/>
        </w:rPr>
        <w:t xml:space="preserve"> (soil </w:t>
      </w:r>
      <w:proofErr w:type="spellStart"/>
      <w:r w:rsidR="00FE00D6">
        <w:rPr>
          <w:rFonts w:asciiTheme="minorHAnsi" w:eastAsiaTheme="minorEastAsia" w:hAnsiTheme="minorHAnsi" w:cstheme="minorBidi"/>
          <w:i/>
          <w:iCs/>
          <w:color w:val="000000" w:themeColor="text1"/>
        </w:rPr>
        <w:t>mapunits</w:t>
      </w:r>
      <w:proofErr w:type="spellEnd"/>
      <w:r w:rsidR="00FE00D6">
        <w:rPr>
          <w:rFonts w:asciiTheme="minorHAnsi" w:eastAsiaTheme="minorEastAsia" w:hAnsiTheme="minorHAnsi" w:cstheme="minorBidi"/>
          <w:i/>
          <w:iCs/>
          <w:color w:val="000000" w:themeColor="text1"/>
        </w:rPr>
        <w:t>)</w:t>
      </w:r>
      <w:r w:rsidRPr="3184C405">
        <w:rPr>
          <w:rFonts w:asciiTheme="minorHAnsi" w:eastAsiaTheme="minorEastAsia" w:hAnsiTheme="minorHAnsi" w:cstheme="minorBidi"/>
          <w:i/>
          <w:iCs/>
          <w:color w:val="000000" w:themeColor="text1"/>
        </w:rPr>
        <w:t xml:space="preserve"> </w:t>
      </w:r>
      <w:r w:rsidR="00FE00D6">
        <w:rPr>
          <w:rFonts w:asciiTheme="minorHAnsi" w:eastAsiaTheme="minorEastAsia" w:hAnsiTheme="minorHAnsi" w:cstheme="minorBidi"/>
          <w:i/>
          <w:iCs/>
          <w:color w:val="000000" w:themeColor="text1"/>
        </w:rPr>
        <w:t>are</w:t>
      </w:r>
      <w:r w:rsidRPr="3184C405">
        <w:rPr>
          <w:rFonts w:asciiTheme="minorHAnsi" w:eastAsiaTheme="minorEastAsia" w:hAnsiTheme="minorHAnsi" w:cstheme="minorBidi"/>
          <w:i/>
          <w:iCs/>
          <w:color w:val="000000" w:themeColor="text1"/>
        </w:rPr>
        <w:t xml:space="preserve"> versioned and </w:t>
      </w:r>
      <w:commentRangeStart w:id="125"/>
      <w:r w:rsidRPr="3184C405">
        <w:rPr>
          <w:rFonts w:asciiTheme="minorHAnsi" w:eastAsiaTheme="minorEastAsia" w:hAnsiTheme="minorHAnsi" w:cstheme="minorBidi"/>
          <w:i/>
          <w:iCs/>
          <w:color w:val="000000" w:themeColor="text1"/>
        </w:rPr>
        <w:t>the final database model is created</w:t>
      </w:r>
      <w:commentRangeEnd w:id="125"/>
      <w:r w:rsidR="00372CA3">
        <w:rPr>
          <w:rStyle w:val="CommentReference"/>
          <w:rFonts w:ascii="Segoe UI" w:eastAsiaTheme="minorEastAsia" w:hAnsi="Segoe UI" w:cs="Segoe UI"/>
          <w:color w:val="000000"/>
          <w:kern w:val="28"/>
        </w:rPr>
        <w:commentReference w:id="125"/>
      </w:r>
      <w:r w:rsidRPr="3184C405">
        <w:rPr>
          <w:rFonts w:asciiTheme="minorHAnsi" w:eastAsiaTheme="minorEastAsia" w:hAnsiTheme="minorHAnsi" w:cstheme="minorBidi"/>
          <w:i/>
          <w:iCs/>
          <w:color w:val="000000" w:themeColor="text1"/>
        </w:rPr>
        <w:t xml:space="preserve"> </w:t>
      </w:r>
      <w:r w:rsidR="00FE00D6">
        <w:rPr>
          <w:rFonts w:asciiTheme="minorHAnsi" w:eastAsiaTheme="minorEastAsia" w:hAnsiTheme="minorHAnsi" w:cstheme="minorBidi"/>
          <w:i/>
          <w:iCs/>
          <w:color w:val="000000" w:themeColor="text1"/>
        </w:rPr>
        <w:t>and delivered to the public</w:t>
      </w:r>
      <w:r w:rsidRPr="3184C405">
        <w:rPr>
          <w:rFonts w:asciiTheme="minorHAnsi" w:eastAsiaTheme="minorEastAsia" w:hAnsiTheme="minorHAnsi" w:cstheme="minorBidi"/>
          <w:i/>
          <w:iCs/>
          <w:color w:val="000000" w:themeColor="text1"/>
        </w:rPr>
        <w:t>.</w:t>
      </w:r>
      <w:r w:rsidR="00DB0DFF">
        <w:rPr>
          <w:rFonts w:asciiTheme="minorHAnsi" w:eastAsiaTheme="minorEastAsia" w:hAnsiTheme="minorHAnsi" w:cstheme="minorBidi"/>
          <w:i/>
          <w:iCs/>
          <w:color w:val="000000" w:themeColor="text1"/>
        </w:rPr>
        <w:t xml:space="preserve">  </w:t>
      </w:r>
      <w:r w:rsidRPr="3184C405">
        <w:rPr>
          <w:rFonts w:asciiTheme="minorHAnsi" w:eastAsiaTheme="minorEastAsia" w:hAnsiTheme="minorHAnsi" w:cstheme="minorBidi"/>
          <w:i/>
          <w:iCs/>
        </w:rPr>
        <w:t xml:space="preserve">This includes the part of the process </w:t>
      </w:r>
      <w:r w:rsidR="00DB0DFF">
        <w:rPr>
          <w:rFonts w:asciiTheme="minorHAnsi" w:eastAsiaTheme="minorEastAsia" w:hAnsiTheme="minorHAnsi" w:cstheme="minorBidi"/>
          <w:i/>
          <w:iCs/>
        </w:rPr>
        <w:t>that occurs a</w:t>
      </w:r>
      <w:r w:rsidRPr="3184C405">
        <w:rPr>
          <w:rFonts w:asciiTheme="minorHAnsi" w:eastAsiaTheme="minorEastAsia" w:hAnsiTheme="minorHAnsi" w:cstheme="minorBidi"/>
          <w:i/>
          <w:iCs/>
        </w:rPr>
        <w:t xml:space="preserve">fter the aggregate data is certified up until the end products reach the customers. </w:t>
      </w:r>
    </w:p>
    <w:p w14:paraId="5EDFA2F6" w14:textId="7C935A0F" w:rsidR="6F4F96A1" w:rsidRDefault="3184C405" w:rsidP="3184C405">
      <w:pPr>
        <w:pStyle w:val="ListParagraph"/>
        <w:numPr>
          <w:ilvl w:val="2"/>
          <w:numId w:val="5"/>
        </w:numPr>
        <w:shd w:val="clear" w:color="auto" w:fill="FFFFFF" w:themeFill="background1"/>
        <w:rPr>
          <w:color w:val="000000" w:themeColor="text1"/>
        </w:rPr>
      </w:pPr>
      <w:r w:rsidRPr="3184C405">
        <w:rPr>
          <w:rFonts w:asciiTheme="minorHAnsi" w:eastAsiaTheme="minorEastAsia" w:hAnsiTheme="minorHAnsi" w:cstheme="minorBidi"/>
          <w:color w:val="000000" w:themeColor="text1"/>
        </w:rPr>
        <w:t>Future Needs:</w:t>
      </w:r>
      <w:r w:rsidR="00D03F9E">
        <w:rPr>
          <w:rFonts w:asciiTheme="minorHAnsi" w:eastAsiaTheme="minorEastAsia" w:hAnsiTheme="minorHAnsi" w:cstheme="minorBidi"/>
          <w:color w:val="000000" w:themeColor="text1"/>
        </w:rPr>
        <w:t xml:space="preserve"> </w:t>
      </w:r>
      <w:r w:rsidR="007C6DF9">
        <w:rPr>
          <w:rFonts w:asciiTheme="minorHAnsi" w:eastAsiaTheme="minorEastAsia" w:hAnsiTheme="minorHAnsi" w:cstheme="minorBidi"/>
          <w:color w:val="000000" w:themeColor="text1"/>
        </w:rPr>
        <w:t>NSSC</w:t>
      </w:r>
      <w:r w:rsidR="00474A48">
        <w:rPr>
          <w:rFonts w:asciiTheme="minorHAnsi" w:eastAsiaTheme="minorEastAsia" w:hAnsiTheme="minorHAnsi" w:cstheme="minorBidi"/>
          <w:color w:val="000000" w:themeColor="text1"/>
        </w:rPr>
        <w:t xml:space="preserve"> </w:t>
      </w:r>
      <w:r w:rsidR="00D03F9E">
        <w:rPr>
          <w:rFonts w:asciiTheme="minorHAnsi" w:eastAsiaTheme="minorEastAsia" w:hAnsiTheme="minorHAnsi" w:cstheme="minorBidi"/>
          <w:color w:val="000000" w:themeColor="text1"/>
        </w:rPr>
        <w:t xml:space="preserve">group will work on this and </w:t>
      </w:r>
      <w:r w:rsidR="004F7A66">
        <w:rPr>
          <w:rFonts w:asciiTheme="minorHAnsi" w:eastAsiaTheme="minorEastAsia" w:hAnsiTheme="minorHAnsi" w:cstheme="minorBidi"/>
          <w:color w:val="000000" w:themeColor="text1"/>
        </w:rPr>
        <w:t>Danielle will incorporate</w:t>
      </w:r>
    </w:p>
    <w:p w14:paraId="1FC3B7CE" w14:textId="79F011AC" w:rsidR="6F4F96A1"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b/>
          <w:bCs/>
          <w:color w:val="000000" w:themeColor="text1"/>
        </w:rPr>
        <w:t>Data Metrics:</w:t>
      </w:r>
    </w:p>
    <w:p w14:paraId="3F7E2F9E" w14:textId="10C0FE7F" w:rsidR="6F4F96A1" w:rsidRPr="00401D3E" w:rsidRDefault="3184C405" w:rsidP="3184C405">
      <w:pPr>
        <w:pStyle w:val="ListParagraph"/>
        <w:numPr>
          <w:ilvl w:val="2"/>
          <w:numId w:val="5"/>
        </w:numPr>
        <w:shd w:val="clear" w:color="auto" w:fill="FFFFFF" w:themeFill="background1"/>
        <w:rPr>
          <w:color w:val="000000" w:themeColor="text1"/>
        </w:rPr>
      </w:pPr>
      <w:r w:rsidRPr="3184C405">
        <w:rPr>
          <w:rFonts w:asciiTheme="minorHAnsi" w:eastAsiaTheme="minorEastAsia" w:hAnsiTheme="minorHAnsi" w:cstheme="minorBidi"/>
          <w:i/>
          <w:iCs/>
          <w:color w:val="000000" w:themeColor="text1"/>
        </w:rPr>
        <w:t>Definition</w:t>
      </w:r>
      <w:r w:rsidR="00DB0DFF">
        <w:rPr>
          <w:rFonts w:asciiTheme="minorHAnsi" w:eastAsiaTheme="minorEastAsia" w:hAnsiTheme="minorHAnsi" w:cstheme="minorBidi"/>
          <w:i/>
          <w:iCs/>
          <w:color w:val="000000" w:themeColor="text1"/>
        </w:rPr>
        <w:t xml:space="preserve"> - </w:t>
      </w:r>
      <w:r w:rsidR="006D722F">
        <w:rPr>
          <w:rFonts w:asciiTheme="minorHAnsi" w:eastAsiaTheme="minorEastAsia" w:hAnsiTheme="minorHAnsi" w:cstheme="minorBidi"/>
          <w:i/>
          <w:iCs/>
          <w:color w:val="000000" w:themeColor="text1"/>
        </w:rPr>
        <w:t xml:space="preserve">Monitoring of database and application </w:t>
      </w:r>
      <w:r w:rsidR="00401D3E">
        <w:rPr>
          <w:rFonts w:asciiTheme="minorHAnsi" w:eastAsiaTheme="minorEastAsia" w:hAnsiTheme="minorHAnsi" w:cstheme="minorBidi"/>
          <w:i/>
          <w:iCs/>
          <w:color w:val="000000" w:themeColor="text1"/>
        </w:rPr>
        <w:t>usage</w:t>
      </w:r>
      <w:r w:rsidR="006D722F">
        <w:rPr>
          <w:rFonts w:asciiTheme="minorHAnsi" w:eastAsiaTheme="minorEastAsia" w:hAnsiTheme="minorHAnsi" w:cstheme="minorBidi"/>
          <w:i/>
          <w:iCs/>
          <w:color w:val="000000" w:themeColor="text1"/>
        </w:rPr>
        <w:t xml:space="preserve">, with a major focus on who is using our published data, how often it is being accessed, and what are the </w:t>
      </w:r>
      <w:r w:rsidR="00401D3E">
        <w:rPr>
          <w:rFonts w:asciiTheme="minorHAnsi" w:eastAsiaTheme="minorEastAsia" w:hAnsiTheme="minorHAnsi" w:cstheme="minorBidi"/>
          <w:i/>
          <w:iCs/>
          <w:color w:val="000000" w:themeColor="text1"/>
        </w:rPr>
        <w:t>most common data request</w:t>
      </w:r>
      <w:r w:rsidR="00DF238D">
        <w:rPr>
          <w:rFonts w:asciiTheme="minorHAnsi" w:eastAsiaTheme="minorEastAsia" w:hAnsiTheme="minorHAnsi" w:cstheme="minorBidi"/>
          <w:i/>
          <w:iCs/>
          <w:color w:val="000000" w:themeColor="text1"/>
        </w:rPr>
        <w:t>s</w:t>
      </w:r>
      <w:r w:rsidR="00401D3E" w:rsidRPr="3184C405">
        <w:rPr>
          <w:rFonts w:asciiTheme="minorHAnsi" w:eastAsiaTheme="minorEastAsia" w:hAnsiTheme="minorHAnsi" w:cstheme="minorBidi"/>
          <w:i/>
          <w:iCs/>
        </w:rPr>
        <w:t>.</w:t>
      </w:r>
    </w:p>
    <w:p w14:paraId="62B6F913" w14:textId="4A0B3983" w:rsidR="00401D3E" w:rsidRDefault="00401D3E" w:rsidP="00401D3E">
      <w:pPr>
        <w:pStyle w:val="ListParagraph"/>
        <w:numPr>
          <w:ilvl w:val="2"/>
          <w:numId w:val="5"/>
        </w:numPr>
        <w:shd w:val="clear" w:color="auto" w:fill="FFFFFF" w:themeFill="background1"/>
        <w:rPr>
          <w:color w:val="000000" w:themeColor="text1"/>
        </w:rPr>
      </w:pPr>
      <w:r w:rsidRPr="3184C405">
        <w:rPr>
          <w:rFonts w:asciiTheme="minorHAnsi" w:eastAsiaTheme="minorEastAsia" w:hAnsiTheme="minorHAnsi" w:cstheme="minorBidi"/>
          <w:color w:val="000000" w:themeColor="text1"/>
        </w:rPr>
        <w:t>Future Needs:</w:t>
      </w:r>
      <w:r w:rsidR="00924EBA">
        <w:rPr>
          <w:rFonts w:asciiTheme="minorHAnsi" w:eastAsiaTheme="minorEastAsia" w:hAnsiTheme="minorHAnsi" w:cstheme="minorBidi"/>
          <w:color w:val="000000" w:themeColor="text1"/>
        </w:rPr>
        <w:t xml:space="preserve"> </w:t>
      </w:r>
      <w:r w:rsidR="00924EBA" w:rsidRPr="00924EBA">
        <w:rPr>
          <w:rFonts w:asciiTheme="minorHAnsi" w:eastAsiaTheme="minorEastAsia" w:hAnsiTheme="minorHAnsi" w:cstheme="minorBidi"/>
          <w:i/>
          <w:iCs/>
          <w:color w:val="000000" w:themeColor="text1"/>
        </w:rPr>
        <w:t>Determine</w:t>
      </w:r>
      <w:r w:rsidR="00924EBA">
        <w:rPr>
          <w:rFonts w:asciiTheme="minorHAnsi" w:eastAsiaTheme="minorEastAsia" w:hAnsiTheme="minorHAnsi" w:cstheme="minorBidi"/>
          <w:color w:val="000000" w:themeColor="text1"/>
        </w:rPr>
        <w:t xml:space="preserve"> </w:t>
      </w:r>
      <w:r w:rsidR="00924EBA">
        <w:rPr>
          <w:rFonts w:asciiTheme="minorHAnsi" w:eastAsiaTheme="minorEastAsia" w:hAnsiTheme="minorHAnsi" w:cstheme="minorBidi"/>
          <w:i/>
          <w:iCs/>
          <w:color w:val="000000" w:themeColor="text1"/>
        </w:rPr>
        <w:t>who is using our published data, how often it is being accessed, and what are the most common data request</w:t>
      </w:r>
      <w:r w:rsidR="007D13BF">
        <w:rPr>
          <w:rFonts w:asciiTheme="minorHAnsi" w:eastAsiaTheme="minorEastAsia" w:hAnsiTheme="minorHAnsi" w:cstheme="minorBidi"/>
          <w:i/>
          <w:iCs/>
          <w:color w:val="000000" w:themeColor="text1"/>
        </w:rPr>
        <w:t>s</w:t>
      </w:r>
      <w:r w:rsidR="003C26A2">
        <w:rPr>
          <w:rFonts w:asciiTheme="minorHAnsi" w:eastAsiaTheme="minorEastAsia" w:hAnsiTheme="minorHAnsi" w:cstheme="minorBidi"/>
          <w:i/>
          <w:iCs/>
          <w:color w:val="000000" w:themeColor="text1"/>
        </w:rPr>
        <w:t xml:space="preserve"> by</w:t>
      </w:r>
      <w:r w:rsidR="00924EBA">
        <w:rPr>
          <w:rFonts w:asciiTheme="minorHAnsi" w:eastAsiaTheme="minorEastAsia" w:hAnsiTheme="minorHAnsi" w:cstheme="minorBidi"/>
          <w:i/>
          <w:iCs/>
          <w:color w:val="000000" w:themeColor="text1"/>
        </w:rPr>
        <w:t xml:space="preserve"> </w:t>
      </w:r>
      <w:r w:rsidR="00924EBA" w:rsidRPr="3184C405">
        <w:rPr>
          <w:rFonts w:asciiTheme="minorHAnsi" w:eastAsiaTheme="minorEastAsia" w:hAnsiTheme="minorHAnsi" w:cstheme="minorBidi"/>
          <w:i/>
          <w:iCs/>
        </w:rPr>
        <w:t>customers.</w:t>
      </w:r>
    </w:p>
    <w:p w14:paraId="7078BB51" w14:textId="77777777" w:rsidR="00401D3E" w:rsidRPr="00DB0DFF" w:rsidRDefault="00401D3E" w:rsidP="00401D3E">
      <w:pPr>
        <w:pStyle w:val="ListParagraph"/>
        <w:shd w:val="clear" w:color="auto" w:fill="FFFFFF" w:themeFill="background1"/>
        <w:ind w:left="2160"/>
        <w:rPr>
          <w:color w:val="000000" w:themeColor="text1"/>
        </w:rPr>
      </w:pPr>
    </w:p>
    <w:p w14:paraId="74959D14" w14:textId="5BB6E0A7" w:rsidR="4643EE37" w:rsidRDefault="3184C405" w:rsidP="3184C405">
      <w:pPr>
        <w:pStyle w:val="ListParagraph"/>
        <w:numPr>
          <w:ilvl w:val="0"/>
          <w:numId w:val="5"/>
        </w:numPr>
        <w:shd w:val="clear" w:color="auto" w:fill="FFFFFF" w:themeFill="background1"/>
        <w:rPr>
          <w:color w:val="000000" w:themeColor="text1"/>
        </w:rPr>
      </w:pPr>
      <w:r w:rsidRPr="3184C405">
        <w:rPr>
          <w:rFonts w:asciiTheme="minorHAnsi" w:eastAsiaTheme="minorEastAsia" w:hAnsiTheme="minorHAnsi" w:cstheme="minorBidi"/>
          <w:color w:val="000000" w:themeColor="text1"/>
        </w:rPr>
        <w:t>Data Management, QA, and Analytics</w:t>
      </w:r>
    </w:p>
    <w:p w14:paraId="01164CB7" w14:textId="0CD9C540" w:rsidR="4643EE37"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color w:val="000000" w:themeColor="text1"/>
        </w:rPr>
        <w:t xml:space="preserve">Tabular and spatial data </w:t>
      </w:r>
      <w:del w:id="126" w:author="Teachman, George - NRCS, Lincoln, NE" w:date="2020-02-16T15:57:00Z">
        <w:r w:rsidRPr="3184C405">
          <w:rPr>
            <w:rFonts w:asciiTheme="minorHAnsi" w:eastAsiaTheme="minorEastAsia" w:hAnsiTheme="minorHAnsi" w:cstheme="minorBidi"/>
            <w:color w:val="000000" w:themeColor="text1"/>
          </w:rPr>
          <w:delText xml:space="preserve">is </w:delText>
        </w:r>
      </w:del>
      <w:ins w:id="127" w:author="Teachman, George - NRCS, Lincoln, NE" w:date="2020-02-16T15:57:00Z">
        <w:r w:rsidR="00161681">
          <w:rPr>
            <w:rFonts w:asciiTheme="minorHAnsi" w:eastAsiaTheme="minorEastAsia" w:hAnsiTheme="minorHAnsi" w:cstheme="minorBidi"/>
            <w:color w:val="000000" w:themeColor="text1"/>
          </w:rPr>
          <w:t>are</w:t>
        </w:r>
        <w:r w:rsidR="00161681" w:rsidRPr="3184C405">
          <w:rPr>
            <w:rFonts w:asciiTheme="minorHAnsi" w:eastAsiaTheme="minorEastAsia" w:hAnsiTheme="minorHAnsi" w:cstheme="minorBidi"/>
            <w:color w:val="000000" w:themeColor="text1"/>
          </w:rPr>
          <w:t xml:space="preserve"> </w:t>
        </w:r>
      </w:ins>
      <w:r w:rsidRPr="3184C405">
        <w:rPr>
          <w:rFonts w:asciiTheme="minorHAnsi" w:eastAsiaTheme="minorEastAsia" w:hAnsiTheme="minorHAnsi" w:cstheme="minorBidi"/>
          <w:color w:val="000000" w:themeColor="text1"/>
        </w:rPr>
        <w:t>managed from a single point of access. The single point of access must handle multiple data models. The single point of access must handle both vector and raster spatial data.</w:t>
      </w:r>
    </w:p>
    <w:p w14:paraId="4FF6F927" w14:textId="3D55F998" w:rsidR="4643EE37"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color w:val="000000" w:themeColor="text1"/>
        </w:rPr>
        <w:t>Scalable soil survey area data sets</w:t>
      </w:r>
    </w:p>
    <w:p w14:paraId="3398AE56" w14:textId="6499439C" w:rsidR="4643EE37"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color w:val="000000" w:themeColor="text1"/>
        </w:rPr>
        <w:t xml:space="preserve">Automated versioning on </w:t>
      </w:r>
      <w:ins w:id="128" w:author="Teachman, George - NRCS, Lincoln, NE" w:date="2020-02-16T15:58:00Z">
        <w:r w:rsidR="00AC0DDA">
          <w:rPr>
            <w:rFonts w:asciiTheme="minorHAnsi" w:eastAsiaTheme="minorEastAsia" w:hAnsiTheme="minorHAnsi" w:cstheme="minorBidi"/>
            <w:color w:val="000000" w:themeColor="text1"/>
          </w:rPr>
          <w:t xml:space="preserve">the aggregated </w:t>
        </w:r>
      </w:ins>
      <w:r w:rsidRPr="3184C405">
        <w:rPr>
          <w:rFonts w:asciiTheme="minorHAnsi" w:eastAsiaTheme="minorEastAsia" w:hAnsiTheme="minorHAnsi" w:cstheme="minorBidi"/>
          <w:color w:val="000000" w:themeColor="text1"/>
        </w:rPr>
        <w:t>tabular</w:t>
      </w:r>
      <w:ins w:id="129" w:author="Teachman, George - NRCS, Lincoln, NE" w:date="2020-02-16T15:58:00Z">
        <w:r w:rsidR="00AC0DDA">
          <w:rPr>
            <w:rFonts w:asciiTheme="minorHAnsi" w:eastAsiaTheme="minorEastAsia" w:hAnsiTheme="minorHAnsi" w:cstheme="minorBidi"/>
            <w:color w:val="000000" w:themeColor="text1"/>
          </w:rPr>
          <w:t xml:space="preserve"> and </w:t>
        </w:r>
      </w:ins>
      <w:del w:id="130" w:author="Teachman, George - NRCS, Lincoln, NE" w:date="2020-02-16T15:58:00Z">
        <w:r w:rsidRPr="3184C405">
          <w:rPr>
            <w:rFonts w:asciiTheme="minorHAnsi" w:eastAsiaTheme="minorEastAsia" w:hAnsiTheme="minorHAnsi" w:cstheme="minorBidi"/>
            <w:color w:val="000000" w:themeColor="text1"/>
          </w:rPr>
          <w:delText>,</w:delText>
        </w:r>
      </w:del>
      <w:r w:rsidRPr="3184C405">
        <w:rPr>
          <w:rFonts w:asciiTheme="minorHAnsi" w:eastAsiaTheme="minorEastAsia" w:hAnsiTheme="minorHAnsi" w:cstheme="minorBidi"/>
          <w:color w:val="000000" w:themeColor="text1"/>
        </w:rPr>
        <w:t xml:space="preserve"> geospatial</w:t>
      </w:r>
      <w:del w:id="131" w:author="Teachman, George - NRCS, Lincoln, NE" w:date="2020-02-16T15:58:00Z">
        <w:r w:rsidRPr="3184C405">
          <w:rPr>
            <w:rFonts w:asciiTheme="minorHAnsi" w:eastAsiaTheme="minorEastAsia" w:hAnsiTheme="minorHAnsi" w:cstheme="minorBidi"/>
            <w:color w:val="000000" w:themeColor="text1"/>
          </w:rPr>
          <w:delText>, and aggregated</w:delText>
        </w:r>
      </w:del>
      <w:r w:rsidRPr="3184C405">
        <w:rPr>
          <w:rFonts w:asciiTheme="minorHAnsi" w:eastAsiaTheme="minorEastAsia" w:hAnsiTheme="minorHAnsi" w:cstheme="minorBidi"/>
          <w:color w:val="000000" w:themeColor="text1"/>
        </w:rPr>
        <w:t xml:space="preserve"> data set</w:t>
      </w:r>
    </w:p>
    <w:p w14:paraId="59C2C9D9" w14:textId="155882EE" w:rsidR="4643EE37"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color w:val="000000" w:themeColor="text1"/>
        </w:rPr>
        <w:t xml:space="preserve">Soil survey data and </w:t>
      </w:r>
      <w:commentRangeStart w:id="132"/>
      <w:r w:rsidRPr="3184C405">
        <w:rPr>
          <w:rFonts w:asciiTheme="minorHAnsi" w:eastAsiaTheme="minorEastAsia" w:hAnsiTheme="minorHAnsi" w:cstheme="minorBidi"/>
          <w:color w:val="000000" w:themeColor="text1"/>
        </w:rPr>
        <w:t xml:space="preserve">plant data </w:t>
      </w:r>
      <w:commentRangeEnd w:id="132"/>
      <w:r w:rsidR="00E9183C">
        <w:rPr>
          <w:rStyle w:val="CommentReference"/>
          <w:rFonts w:ascii="Segoe UI" w:eastAsiaTheme="minorEastAsia" w:hAnsi="Segoe UI" w:cs="Segoe UI"/>
          <w:color w:val="000000"/>
          <w:kern w:val="28"/>
        </w:rPr>
        <w:commentReference w:id="132"/>
      </w:r>
      <w:r w:rsidRPr="3184C405">
        <w:rPr>
          <w:rFonts w:asciiTheme="minorHAnsi" w:eastAsiaTheme="minorEastAsia" w:hAnsiTheme="minorHAnsi" w:cstheme="minorBidi"/>
          <w:color w:val="000000" w:themeColor="text1"/>
        </w:rPr>
        <w:t>is automatically aggregated</w:t>
      </w:r>
    </w:p>
    <w:p w14:paraId="41D6C372" w14:textId="11D522EE" w:rsidR="4643EE37" w:rsidRDefault="3184C405" w:rsidP="3184C405">
      <w:pPr>
        <w:pStyle w:val="ListParagraph"/>
        <w:numPr>
          <w:ilvl w:val="1"/>
          <w:numId w:val="5"/>
        </w:numPr>
        <w:shd w:val="clear" w:color="auto" w:fill="FFFFFF" w:themeFill="background1"/>
      </w:pPr>
      <w:r w:rsidRPr="3184C405">
        <w:rPr>
          <w:rFonts w:asciiTheme="minorHAnsi" w:eastAsiaTheme="minorEastAsia" w:hAnsiTheme="minorHAnsi" w:cstheme="minorBidi"/>
        </w:rPr>
        <w:t>A State’s soil survey area data set will be retrieved with a single procedure for customer use</w:t>
      </w:r>
    </w:p>
    <w:p w14:paraId="642BE880" w14:textId="71C569BE" w:rsidR="4643EE37" w:rsidRDefault="3184C405" w:rsidP="3184C405">
      <w:pPr>
        <w:pStyle w:val="ListParagraph"/>
        <w:numPr>
          <w:ilvl w:val="1"/>
          <w:numId w:val="5"/>
        </w:numPr>
        <w:shd w:val="clear" w:color="auto" w:fill="FFFFFF" w:themeFill="background1"/>
      </w:pPr>
      <w:r w:rsidRPr="3184C405">
        <w:rPr>
          <w:rFonts w:asciiTheme="minorHAnsi" w:eastAsiaTheme="minorEastAsia" w:hAnsiTheme="minorHAnsi" w:cstheme="minorBidi"/>
        </w:rPr>
        <w:t xml:space="preserve">A proof of concept environment is available with the latest soil survey data </w:t>
      </w:r>
      <w:r w:rsidRPr="3184C405">
        <w:rPr>
          <w:rFonts w:asciiTheme="minorHAnsi" w:eastAsiaTheme="minorEastAsia" w:hAnsiTheme="minorHAnsi" w:cstheme="minorBidi"/>
          <w:color w:val="000000" w:themeColor="text1"/>
        </w:rPr>
        <w:t xml:space="preserve">are </w:t>
      </w:r>
      <w:r w:rsidRPr="3184C405">
        <w:rPr>
          <w:rFonts w:asciiTheme="minorHAnsi" w:eastAsiaTheme="minorEastAsia" w:hAnsiTheme="minorHAnsi" w:cstheme="minorBidi"/>
        </w:rPr>
        <w:t>set for ad hoc product creation and trend analysis</w:t>
      </w:r>
    </w:p>
    <w:p w14:paraId="4E40F4B3" w14:textId="6D9A4E01" w:rsidR="4643EE37"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rPr>
        <w:lastRenderedPageBreak/>
        <w:t>Group roles and permission are used to enhance the data searches and data recalls from within the DISC environment</w:t>
      </w:r>
    </w:p>
    <w:p w14:paraId="3F0D3E22" w14:textId="1E0D26B0" w:rsidR="4643EE37"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rPr>
        <w:t xml:space="preserve">Mandated device scans are </w:t>
      </w:r>
      <w:del w:id="133" w:author="Teachman, George - NRCS, Lincoln, NE" w:date="2020-02-16T16:11:00Z">
        <w:r w:rsidRPr="3184C405">
          <w:rPr>
            <w:rFonts w:asciiTheme="minorHAnsi" w:eastAsiaTheme="minorEastAsia" w:hAnsiTheme="minorHAnsi" w:cstheme="minorBidi"/>
          </w:rPr>
          <w:delText>reconfigured</w:delText>
        </w:r>
      </w:del>
      <w:ins w:id="134" w:author="Teachman, George - NRCS, Lincoln, NE" w:date="2020-02-16T16:11:00Z">
        <w:r w:rsidR="00D103ED" w:rsidRPr="3184C405">
          <w:rPr>
            <w:rFonts w:asciiTheme="minorHAnsi" w:eastAsiaTheme="minorEastAsia" w:hAnsiTheme="minorHAnsi" w:cstheme="minorBidi"/>
          </w:rPr>
          <w:t>reconfigured,</w:t>
        </w:r>
      </w:ins>
      <w:r w:rsidRPr="3184C405">
        <w:rPr>
          <w:rFonts w:asciiTheme="minorHAnsi" w:eastAsiaTheme="minorEastAsia" w:hAnsiTheme="minorHAnsi" w:cstheme="minorBidi"/>
        </w:rPr>
        <w:t xml:space="preserve"> so the current business partner devices are used to their full capacity</w:t>
      </w:r>
    </w:p>
    <w:p w14:paraId="72E15A5C" w14:textId="74C3C77E" w:rsidR="4643EE37"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rPr>
        <w:t>Soils survey authoritative data sets are deployed to production within 24 hours</w:t>
      </w:r>
    </w:p>
    <w:p w14:paraId="52E02291" w14:textId="70C7B382" w:rsidR="4643EE37"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rPr>
        <w:t>Data is archived and retained permanently</w:t>
      </w:r>
    </w:p>
    <w:p w14:paraId="4EA899E9" w14:textId="146548BC" w:rsidR="4643EE37" w:rsidRDefault="3184C405" w:rsidP="3184C405">
      <w:pPr>
        <w:pStyle w:val="ListParagraph"/>
        <w:numPr>
          <w:ilvl w:val="1"/>
          <w:numId w:val="5"/>
        </w:numPr>
        <w:shd w:val="clear" w:color="auto" w:fill="FFFFFF" w:themeFill="background1"/>
        <w:rPr>
          <w:color w:val="000000" w:themeColor="text1"/>
        </w:rPr>
      </w:pPr>
      <w:r w:rsidRPr="3184C405">
        <w:rPr>
          <w:rFonts w:asciiTheme="minorHAnsi" w:eastAsiaTheme="minorEastAsia" w:hAnsiTheme="minorHAnsi" w:cstheme="minorBidi"/>
        </w:rPr>
        <w:t>Archived data is catalogued to facilitate efficient and timely retrieval</w:t>
      </w:r>
    </w:p>
    <w:p w14:paraId="48BCF9B3" w14:textId="0063FA78" w:rsidR="4643EE37" w:rsidRDefault="3184C405" w:rsidP="3184C405">
      <w:pPr>
        <w:pStyle w:val="ListParagraph"/>
        <w:numPr>
          <w:ilvl w:val="0"/>
          <w:numId w:val="5"/>
        </w:numPr>
        <w:shd w:val="clear" w:color="auto" w:fill="FFFFFF" w:themeFill="background1"/>
        <w:rPr>
          <w:color w:val="000000" w:themeColor="text1"/>
        </w:rPr>
      </w:pPr>
      <w:r w:rsidRPr="3184C405">
        <w:rPr>
          <w:rFonts w:asciiTheme="minorHAnsi" w:eastAsiaTheme="minorEastAsia" w:hAnsiTheme="minorHAnsi" w:cstheme="minorBidi"/>
          <w:color w:val="000000" w:themeColor="text1"/>
        </w:rPr>
        <w:t>Product Delivery</w:t>
      </w:r>
    </w:p>
    <w:p w14:paraId="6981B45E" w14:textId="361744F6" w:rsidR="4643EE37" w:rsidRDefault="3184C405" w:rsidP="3184C405">
      <w:pPr>
        <w:pStyle w:val="ListParagraph"/>
        <w:numPr>
          <w:ilvl w:val="1"/>
          <w:numId w:val="5"/>
        </w:numPr>
        <w:rPr>
          <w:color w:val="000000" w:themeColor="text1"/>
        </w:rPr>
      </w:pPr>
      <w:r w:rsidRPr="3184C405">
        <w:rPr>
          <w:rFonts w:asciiTheme="minorHAnsi" w:eastAsiaTheme="minorEastAsia" w:hAnsiTheme="minorHAnsi" w:cstheme="minorBidi"/>
          <w:color w:val="000000" w:themeColor="text1"/>
        </w:rPr>
        <w:t>Formalize business developed applications</w:t>
      </w:r>
    </w:p>
    <w:p w14:paraId="1831A28F" w14:textId="48626E47" w:rsidR="4643EE37" w:rsidRDefault="3184C405" w:rsidP="3184C405">
      <w:pPr>
        <w:pStyle w:val="ListParagraph"/>
        <w:numPr>
          <w:ilvl w:val="1"/>
          <w:numId w:val="5"/>
        </w:numPr>
        <w:rPr>
          <w:color w:val="000000" w:themeColor="text1"/>
        </w:rPr>
      </w:pPr>
      <w:r w:rsidRPr="3184C405">
        <w:rPr>
          <w:rFonts w:asciiTheme="minorHAnsi" w:eastAsiaTheme="minorEastAsia" w:hAnsiTheme="minorHAnsi" w:cstheme="minorBidi"/>
          <w:color w:val="000000" w:themeColor="text1"/>
        </w:rPr>
        <w:t>Implement product enhancements</w:t>
      </w:r>
    </w:p>
    <w:p w14:paraId="49D9A91D" w14:textId="05B97795" w:rsidR="4643EE37" w:rsidRDefault="3184C405" w:rsidP="3184C405">
      <w:pPr>
        <w:pStyle w:val="ListParagraph"/>
        <w:numPr>
          <w:ilvl w:val="1"/>
          <w:numId w:val="5"/>
        </w:numPr>
        <w:rPr>
          <w:color w:val="000000" w:themeColor="text1"/>
        </w:rPr>
      </w:pPr>
      <w:r w:rsidRPr="3184C405">
        <w:rPr>
          <w:rFonts w:asciiTheme="minorHAnsi" w:eastAsiaTheme="minorEastAsia" w:hAnsiTheme="minorHAnsi" w:cstheme="minorBidi"/>
          <w:color w:val="000000" w:themeColor="text1"/>
        </w:rPr>
        <w:t>Reengineer Web Soil Survey, Soil Data Access, and other deliverable methods with a single access dashboard</w:t>
      </w:r>
    </w:p>
    <w:p w14:paraId="30504639" w14:textId="6F7DC87F" w:rsidR="4643EE37" w:rsidRDefault="3184C405" w:rsidP="3184C405">
      <w:pPr>
        <w:pStyle w:val="ListParagraph"/>
        <w:numPr>
          <w:ilvl w:val="1"/>
          <w:numId w:val="5"/>
        </w:numPr>
        <w:rPr>
          <w:color w:val="000000" w:themeColor="text1"/>
        </w:rPr>
      </w:pPr>
      <w:r w:rsidRPr="3184C405">
        <w:rPr>
          <w:rFonts w:asciiTheme="minorHAnsi" w:eastAsiaTheme="minorEastAsia" w:hAnsiTheme="minorHAnsi" w:cstheme="minorBidi"/>
          <w:color w:val="000000" w:themeColor="text1"/>
        </w:rPr>
        <w:t>Business intelligence and analytics capability for internal users</w:t>
      </w:r>
    </w:p>
    <w:p w14:paraId="3D1C2F8C" w14:textId="2C8D0F32" w:rsidR="4643EE37" w:rsidRDefault="3184C405" w:rsidP="3184C405">
      <w:pPr>
        <w:pStyle w:val="ListParagraph"/>
        <w:numPr>
          <w:ilvl w:val="1"/>
          <w:numId w:val="5"/>
        </w:numPr>
        <w:rPr>
          <w:color w:val="000000" w:themeColor="text1"/>
        </w:rPr>
      </w:pPr>
      <w:r w:rsidRPr="3184C405">
        <w:rPr>
          <w:rFonts w:asciiTheme="minorHAnsi" w:eastAsiaTheme="minorEastAsia" w:hAnsiTheme="minorHAnsi" w:cstheme="minorBidi"/>
          <w:color w:val="000000" w:themeColor="text1"/>
        </w:rPr>
        <w:t>Minimally operational product should be adaptable to emerging technologies</w:t>
      </w:r>
    </w:p>
    <w:p w14:paraId="6B79180A" w14:textId="2C029BE6" w:rsidR="4643EE37" w:rsidRDefault="3184C405" w:rsidP="3184C405">
      <w:pPr>
        <w:pStyle w:val="ListParagraph"/>
        <w:numPr>
          <w:ilvl w:val="1"/>
          <w:numId w:val="5"/>
        </w:numPr>
        <w:rPr>
          <w:color w:val="000000" w:themeColor="text1"/>
        </w:rPr>
      </w:pPr>
      <w:r w:rsidRPr="3184C405">
        <w:rPr>
          <w:rFonts w:asciiTheme="minorHAnsi" w:eastAsiaTheme="minorEastAsia" w:hAnsiTheme="minorHAnsi" w:cstheme="minorBidi"/>
          <w:color w:val="000000" w:themeColor="text1"/>
        </w:rPr>
        <w:t>Reduce reliance on proprietary technologies</w:t>
      </w:r>
    </w:p>
    <w:p w14:paraId="3C5BFD71" w14:textId="012AE9F8" w:rsidR="4643EE37" w:rsidRDefault="3184C405" w:rsidP="3184C405">
      <w:pPr>
        <w:pStyle w:val="ListParagraph"/>
        <w:numPr>
          <w:ilvl w:val="1"/>
          <w:numId w:val="5"/>
        </w:numPr>
        <w:rPr>
          <w:color w:val="000000" w:themeColor="text1"/>
        </w:rPr>
      </w:pPr>
      <w:r w:rsidRPr="3184C405">
        <w:rPr>
          <w:rFonts w:asciiTheme="minorHAnsi" w:eastAsiaTheme="minorEastAsia" w:hAnsiTheme="minorHAnsi" w:cstheme="minorBidi"/>
          <w:color w:val="000000" w:themeColor="text1"/>
        </w:rPr>
        <w:t>Leverage platform agnostic technologies</w:t>
      </w:r>
    </w:p>
    <w:p w14:paraId="3F06BEAA" w14:textId="07FA4F18" w:rsidR="4643EE37" w:rsidRDefault="3184C405" w:rsidP="3184C405">
      <w:pPr>
        <w:pStyle w:val="ListParagraph"/>
        <w:numPr>
          <w:ilvl w:val="1"/>
          <w:numId w:val="5"/>
        </w:numPr>
        <w:rPr>
          <w:color w:val="000000" w:themeColor="text1"/>
        </w:rPr>
      </w:pPr>
      <w:r w:rsidRPr="3184C405">
        <w:rPr>
          <w:rFonts w:asciiTheme="minorHAnsi" w:eastAsiaTheme="minorEastAsia" w:hAnsiTheme="minorHAnsi" w:cstheme="minorBidi"/>
          <w:color w:val="000000" w:themeColor="text1"/>
        </w:rPr>
        <w:t>Deliver a quantitative and qualitative soil survey data set</w:t>
      </w:r>
    </w:p>
    <w:p w14:paraId="00FEE220" w14:textId="28731B6F" w:rsidR="4643EE37" w:rsidRDefault="3184C405" w:rsidP="3184C405">
      <w:pPr>
        <w:pStyle w:val="ListParagraph"/>
        <w:numPr>
          <w:ilvl w:val="1"/>
          <w:numId w:val="5"/>
        </w:numPr>
        <w:rPr>
          <w:color w:val="000000" w:themeColor="text1"/>
        </w:rPr>
      </w:pPr>
      <w:r w:rsidRPr="3184C405">
        <w:rPr>
          <w:rFonts w:asciiTheme="minorHAnsi" w:eastAsiaTheme="minorEastAsia" w:hAnsiTheme="minorHAnsi" w:cstheme="minorBidi"/>
          <w:color w:val="000000" w:themeColor="text1"/>
        </w:rPr>
        <w:t>Products should be easily maintainable</w:t>
      </w:r>
    </w:p>
    <w:bookmarkEnd w:id="113"/>
    <w:p w14:paraId="40B08359" w14:textId="7839E285" w:rsidR="587BFC0E" w:rsidRDefault="3184C405" w:rsidP="3184C405">
      <w:pPr>
        <w:spacing w:line="257" w:lineRule="auto"/>
        <w:rPr>
          <w:rFonts w:asciiTheme="minorHAnsi" w:hAnsiTheme="minorHAnsi" w:cstheme="minorBidi"/>
          <w:color w:val="000000" w:themeColor="text1"/>
          <w:sz w:val="22"/>
          <w:szCs w:val="22"/>
        </w:rPr>
      </w:pPr>
      <w:r w:rsidRPr="3184C405">
        <w:rPr>
          <w:rFonts w:asciiTheme="minorHAnsi" w:hAnsiTheme="minorHAnsi" w:cstheme="minorBidi"/>
          <w:b/>
          <w:bCs/>
          <w:color w:val="000000" w:themeColor="text1"/>
          <w:sz w:val="22"/>
          <w:szCs w:val="22"/>
        </w:rPr>
        <w:t>Business Value</w:t>
      </w:r>
      <w:r w:rsidR="587BFC0E">
        <w:br/>
      </w:r>
      <w:r w:rsidRPr="3184C405">
        <w:rPr>
          <w:rFonts w:asciiTheme="minorHAnsi" w:hAnsiTheme="minorHAnsi" w:cstheme="minorBidi"/>
          <w:color w:val="000000" w:themeColor="text1"/>
          <w:sz w:val="22"/>
          <w:szCs w:val="22"/>
        </w:rPr>
        <w:t>Conservationists, farmers, ranchers, producers, as well as federal, state, local, tribal, and private partners will have integrated soil, plants, and ecological sites resource inventory. Partners will have up-to-date data to allow them to continue to implement conservation practices that are fact-based, data-driven, science-based, and customer focused.</w:t>
      </w:r>
    </w:p>
    <w:p w14:paraId="439DD0BA" w14:textId="3F494F43" w:rsidR="00DD5036" w:rsidRDefault="3184C405" w:rsidP="3184C405">
      <w:pPr>
        <w:spacing w:before="450"/>
        <w:rPr>
          <w:rFonts w:asciiTheme="minorHAnsi" w:hAnsiTheme="minorHAnsi" w:cstheme="minorBidi"/>
          <w:color w:val="000000" w:themeColor="text1"/>
          <w:sz w:val="22"/>
          <w:szCs w:val="22"/>
        </w:rPr>
      </w:pPr>
      <w:r w:rsidRPr="3184C405">
        <w:rPr>
          <w:rFonts w:asciiTheme="minorHAnsi" w:hAnsiTheme="minorHAnsi" w:cstheme="minorBidi"/>
          <w:color w:val="000000" w:themeColor="text1"/>
          <w:sz w:val="22"/>
          <w:szCs w:val="22"/>
        </w:rPr>
        <w:t xml:space="preserve">The enabling technologies will support soil and plants sciences activities by improving </w:t>
      </w:r>
      <w:del w:id="135" w:author="Teachman, George - NRCS, Lincoln, NE" w:date="2020-02-16T16:26:00Z">
        <w:r w:rsidRPr="3184C405">
          <w:rPr>
            <w:rFonts w:asciiTheme="minorHAnsi" w:hAnsiTheme="minorHAnsi" w:cstheme="minorBidi"/>
            <w:color w:val="000000" w:themeColor="text1"/>
            <w:sz w:val="22"/>
            <w:szCs w:val="22"/>
          </w:rPr>
          <w:delText>SPSD’s</w:delText>
        </w:r>
      </w:del>
      <w:ins w:id="136" w:author="Teachman, George - NRCS, Lincoln, NE" w:date="2020-02-16T16:26:00Z">
        <w:r w:rsidR="00DC7734" w:rsidRPr="3184C405">
          <w:rPr>
            <w:rFonts w:asciiTheme="minorHAnsi" w:hAnsiTheme="minorHAnsi" w:cstheme="minorBidi"/>
            <w:color w:val="000000" w:themeColor="text1"/>
            <w:sz w:val="22"/>
            <w:szCs w:val="22"/>
          </w:rPr>
          <w:t>SPSD’ s</w:t>
        </w:r>
      </w:ins>
      <w:r w:rsidRPr="3184C405">
        <w:rPr>
          <w:rFonts w:asciiTheme="minorHAnsi" w:hAnsiTheme="minorHAnsi" w:cstheme="minorBidi"/>
          <w:color w:val="000000" w:themeColor="text1"/>
          <w:sz w:val="22"/>
          <w:szCs w:val="22"/>
        </w:rPr>
        <w:t xml:space="preserve"> ability to collect, manage, analyze, and interpret soil survey data applying the latest scientific methodologies. Soil survey products will be delivered leveraging trending technologies in a timely fashion and enhance all other </w:t>
      </w:r>
      <w:commentRangeStart w:id="137"/>
      <w:r w:rsidRPr="3184C405">
        <w:rPr>
          <w:rFonts w:asciiTheme="minorHAnsi" w:hAnsiTheme="minorHAnsi" w:cstheme="minorBidi"/>
          <w:color w:val="000000" w:themeColor="text1"/>
          <w:sz w:val="22"/>
          <w:szCs w:val="22"/>
        </w:rPr>
        <w:t xml:space="preserve">center </w:t>
      </w:r>
      <w:commentRangeEnd w:id="137"/>
      <w:r w:rsidR="00842C9E">
        <w:rPr>
          <w:rStyle w:val="CommentReference"/>
        </w:rPr>
        <w:commentReference w:id="137"/>
      </w:r>
      <w:r w:rsidRPr="3184C405">
        <w:rPr>
          <w:rFonts w:asciiTheme="minorHAnsi" w:hAnsiTheme="minorHAnsi" w:cstheme="minorBidi"/>
          <w:color w:val="000000" w:themeColor="text1"/>
          <w:sz w:val="22"/>
          <w:szCs w:val="22"/>
        </w:rPr>
        <w:t>operations.</w:t>
      </w:r>
    </w:p>
    <w:p w14:paraId="14B1B0C9" w14:textId="4BF47770" w:rsidR="587BFC0E" w:rsidRDefault="3184C405" w:rsidP="3184C405">
      <w:pPr>
        <w:spacing w:before="450"/>
        <w:rPr>
          <w:rFonts w:asciiTheme="minorHAnsi" w:hAnsiTheme="minorHAnsi" w:cstheme="minorBidi"/>
          <w:sz w:val="22"/>
          <w:szCs w:val="22"/>
        </w:rPr>
      </w:pPr>
      <w:r w:rsidRPr="751E49C5">
        <w:rPr>
          <w:rFonts w:asciiTheme="minorHAnsi" w:hAnsiTheme="minorHAnsi" w:cstheme="minorBidi"/>
          <w:b/>
          <w:bCs/>
          <w:color w:val="000000" w:themeColor="text1"/>
          <w:sz w:val="22"/>
          <w:szCs w:val="22"/>
        </w:rPr>
        <w:t>Consequences</w:t>
      </w:r>
      <w:r w:rsidR="587BFC0E">
        <w:br/>
      </w:r>
      <w:r w:rsidRPr="751E49C5">
        <w:rPr>
          <w:rFonts w:asciiTheme="minorHAnsi" w:hAnsiTheme="minorHAnsi" w:cstheme="minorBidi"/>
          <w:sz w:val="22"/>
          <w:szCs w:val="22"/>
        </w:rPr>
        <w:t>Without modernization of the SPSD data production and delivery systems, USDA – NRCS farm bill conservation programs will be adversely impacted due to inability to maintain and update natural resource information.  Additionally, external partners will steadily shift from using USDA-NRCS natural resource information to non-authoritative sources.</w:t>
      </w:r>
    </w:p>
    <w:p w14:paraId="125B0027" w14:textId="262FA6CB" w:rsidR="751E49C5" w:rsidRDefault="751E49C5">
      <w:pPr>
        <w:rPr>
          <w:rFonts w:asciiTheme="minorHAnsi" w:hAnsiTheme="minorHAnsi" w:cstheme="minorBidi"/>
          <w:b/>
          <w:color w:val="000000" w:themeColor="text1"/>
          <w:sz w:val="22"/>
          <w:szCs w:val="22"/>
        </w:rPr>
      </w:pPr>
    </w:p>
    <w:p w14:paraId="6D1EEEB4" w14:textId="5D73A426" w:rsidR="587BFC0E" w:rsidRDefault="3184C405" w:rsidP="3184C405">
      <w:pPr>
        <w:rPr>
          <w:rFonts w:asciiTheme="minorHAnsi" w:hAnsiTheme="minorHAnsi" w:cstheme="minorBidi"/>
          <w:color w:val="000000" w:themeColor="text1"/>
          <w:sz w:val="22"/>
          <w:szCs w:val="22"/>
        </w:rPr>
      </w:pPr>
      <w:r w:rsidRPr="3184C405">
        <w:rPr>
          <w:rFonts w:asciiTheme="minorHAnsi" w:hAnsiTheme="minorHAnsi" w:cstheme="minorBidi"/>
          <w:b/>
          <w:bCs/>
          <w:color w:val="000000" w:themeColor="text1"/>
          <w:sz w:val="22"/>
          <w:szCs w:val="22"/>
        </w:rPr>
        <w:t>Business Change</w:t>
      </w:r>
      <w:r w:rsidR="587BFC0E">
        <w:br/>
      </w:r>
      <w:r w:rsidRPr="3184C405">
        <w:rPr>
          <w:rFonts w:asciiTheme="minorHAnsi" w:hAnsiTheme="minorHAnsi" w:cstheme="minorBidi"/>
          <w:color w:val="000000" w:themeColor="text1"/>
          <w:sz w:val="22"/>
          <w:szCs w:val="22"/>
        </w:rPr>
        <w:t xml:space="preserve">SPSD will leverage new enabling technologies to ensure that USDA manages </w:t>
      </w:r>
      <w:ins w:id="138" w:author="Teachman, George - NRCS, Lincoln, NE" w:date="2020-02-16T16:17:00Z">
        <w:r w:rsidR="00EA6A83">
          <w:rPr>
            <w:rFonts w:asciiTheme="minorHAnsi" w:hAnsiTheme="minorHAnsi" w:cstheme="minorBidi"/>
            <w:color w:val="000000" w:themeColor="text1"/>
            <w:sz w:val="22"/>
            <w:szCs w:val="22"/>
          </w:rPr>
          <w:t xml:space="preserve">an </w:t>
        </w:r>
      </w:ins>
      <w:del w:id="139" w:author="Teachman, George - NRCS, Lincoln, NE" w:date="2020-02-16T16:17:00Z">
        <w:r w:rsidRPr="3184C405">
          <w:rPr>
            <w:rFonts w:asciiTheme="minorHAnsi" w:hAnsiTheme="minorHAnsi" w:cstheme="minorBidi"/>
            <w:color w:val="000000" w:themeColor="text1"/>
            <w:sz w:val="22"/>
            <w:szCs w:val="22"/>
          </w:rPr>
          <w:delText>and</w:delText>
        </w:r>
      </w:del>
      <w:r w:rsidRPr="3184C405">
        <w:rPr>
          <w:rFonts w:asciiTheme="minorHAnsi" w:hAnsiTheme="minorHAnsi" w:cstheme="minorBidi"/>
          <w:color w:val="000000" w:themeColor="text1"/>
          <w:sz w:val="22"/>
          <w:szCs w:val="22"/>
        </w:rPr>
        <w:t xml:space="preserve"> adaptable soil survey area data store. This will result in a </w:t>
      </w:r>
      <w:commentRangeStart w:id="140"/>
      <w:r w:rsidRPr="3184C405">
        <w:rPr>
          <w:rFonts w:asciiTheme="minorHAnsi" w:hAnsiTheme="minorHAnsi" w:cstheme="minorBidi"/>
          <w:color w:val="000000" w:themeColor="text1"/>
          <w:sz w:val="22"/>
          <w:szCs w:val="22"/>
        </w:rPr>
        <w:t>30%</w:t>
      </w:r>
      <w:commentRangeEnd w:id="140"/>
      <w:r w:rsidR="009244DE">
        <w:rPr>
          <w:rStyle w:val="CommentReference"/>
        </w:rPr>
        <w:commentReference w:id="140"/>
      </w:r>
      <w:r w:rsidRPr="3184C405">
        <w:rPr>
          <w:rFonts w:asciiTheme="minorHAnsi" w:hAnsiTheme="minorHAnsi" w:cstheme="minorBidi"/>
          <w:color w:val="000000" w:themeColor="text1"/>
          <w:sz w:val="22"/>
          <w:szCs w:val="22"/>
        </w:rPr>
        <w:t xml:space="preserve"> reduction on resources spent managing multiple soil survey area data stores and reduce the latency in data set refreshes.</w:t>
      </w:r>
    </w:p>
    <w:p w14:paraId="2C535D41" w14:textId="054E9686" w:rsidR="587BFC0E" w:rsidRDefault="3184C405" w:rsidP="3184C405">
      <w:pPr>
        <w:rPr>
          <w:rFonts w:asciiTheme="minorHAnsi" w:hAnsiTheme="minorHAnsi" w:cstheme="minorBidi"/>
          <w:color w:val="000000" w:themeColor="text1"/>
          <w:sz w:val="22"/>
          <w:szCs w:val="22"/>
        </w:rPr>
      </w:pPr>
      <w:r w:rsidRPr="3184C405">
        <w:rPr>
          <w:rFonts w:asciiTheme="minorHAnsi" w:hAnsiTheme="minorHAnsi" w:cstheme="minorBidi"/>
          <w:color w:val="000000" w:themeColor="text1"/>
          <w:sz w:val="22"/>
          <w:szCs w:val="22"/>
        </w:rPr>
        <w:t xml:space="preserve"> </w:t>
      </w:r>
    </w:p>
    <w:p w14:paraId="3D405E6D" w14:textId="6E74C420" w:rsidR="587BFC0E" w:rsidRDefault="3184C405" w:rsidP="3184C405">
      <w:pPr>
        <w:rPr>
          <w:rFonts w:asciiTheme="minorHAnsi" w:hAnsiTheme="minorHAnsi" w:cstheme="minorBidi"/>
          <w:color w:val="000000" w:themeColor="text1"/>
          <w:sz w:val="22"/>
          <w:szCs w:val="22"/>
        </w:rPr>
      </w:pPr>
      <w:r w:rsidRPr="3184C405">
        <w:rPr>
          <w:rFonts w:asciiTheme="minorHAnsi" w:hAnsiTheme="minorHAnsi" w:cstheme="minorBidi"/>
          <w:color w:val="000000" w:themeColor="text1"/>
          <w:sz w:val="22"/>
          <w:szCs w:val="22"/>
        </w:rPr>
        <w:t xml:space="preserve">Frequent data model changes that </w:t>
      </w:r>
      <w:ins w:id="141" w:author="Teachman, George - NRCS, Lincoln, NE" w:date="2020-02-16T16:18:00Z">
        <w:r w:rsidR="00FD0241">
          <w:rPr>
            <w:rFonts w:asciiTheme="minorHAnsi" w:hAnsiTheme="minorHAnsi" w:cstheme="minorBidi"/>
            <w:color w:val="000000" w:themeColor="text1"/>
            <w:sz w:val="22"/>
            <w:szCs w:val="22"/>
          </w:rPr>
          <w:t xml:space="preserve">are </w:t>
        </w:r>
      </w:ins>
      <w:ins w:id="142" w:author="Teachman, George - NRCS, Lincoln, NE" w:date="2020-02-16T16:19:00Z">
        <w:r w:rsidR="00FD0241">
          <w:rPr>
            <w:rFonts w:asciiTheme="minorHAnsi" w:hAnsiTheme="minorHAnsi" w:cstheme="minorBidi"/>
            <w:color w:val="000000" w:themeColor="text1"/>
            <w:sz w:val="22"/>
            <w:szCs w:val="22"/>
          </w:rPr>
          <w:t>deployed</w:t>
        </w:r>
        <w:r w:rsidR="00DF0E14">
          <w:rPr>
            <w:rFonts w:asciiTheme="minorHAnsi" w:hAnsiTheme="minorHAnsi" w:cstheme="minorBidi"/>
            <w:color w:val="000000" w:themeColor="text1"/>
            <w:sz w:val="22"/>
            <w:szCs w:val="22"/>
          </w:rPr>
          <w:t xml:space="preserve"> on </w:t>
        </w:r>
      </w:ins>
      <w:ins w:id="143" w:author="Teachman, George - NRCS, Lincoln, NE" w:date="2020-02-16T16:20:00Z">
        <w:r w:rsidR="006E15BC">
          <w:rPr>
            <w:rFonts w:asciiTheme="minorHAnsi" w:hAnsiTheme="minorHAnsi" w:cstheme="minorBidi"/>
            <w:color w:val="000000" w:themeColor="text1"/>
            <w:sz w:val="22"/>
            <w:szCs w:val="22"/>
          </w:rPr>
          <w:t xml:space="preserve">a timely and </w:t>
        </w:r>
        <w:r w:rsidR="00774333">
          <w:rPr>
            <w:rFonts w:asciiTheme="minorHAnsi" w:hAnsiTheme="minorHAnsi" w:cstheme="minorBidi"/>
            <w:color w:val="000000" w:themeColor="text1"/>
            <w:sz w:val="22"/>
            <w:szCs w:val="22"/>
          </w:rPr>
          <w:t>o</w:t>
        </w:r>
      </w:ins>
      <w:ins w:id="144" w:author="Teachman, George - NRCS, Lincoln, NE" w:date="2020-02-16T16:19:00Z">
        <w:r w:rsidR="006E15BC">
          <w:rPr>
            <w:rFonts w:asciiTheme="minorHAnsi" w:hAnsiTheme="minorHAnsi" w:cstheme="minorBidi"/>
            <w:color w:val="000000" w:themeColor="text1"/>
            <w:sz w:val="22"/>
            <w:szCs w:val="22"/>
          </w:rPr>
          <w:t xml:space="preserve">n </w:t>
        </w:r>
      </w:ins>
      <w:ins w:id="145" w:author="Teachman, George - NRCS, Lincoln, NE" w:date="2020-02-16T16:20:00Z">
        <w:r w:rsidR="00774333">
          <w:rPr>
            <w:rFonts w:asciiTheme="minorHAnsi" w:hAnsiTheme="minorHAnsi" w:cstheme="minorBidi"/>
            <w:color w:val="000000" w:themeColor="text1"/>
            <w:sz w:val="22"/>
            <w:szCs w:val="22"/>
          </w:rPr>
          <w:t xml:space="preserve">an </w:t>
        </w:r>
      </w:ins>
      <w:ins w:id="146" w:author="Teachman, George - NRCS, Lincoln, NE" w:date="2020-02-16T16:19:00Z">
        <w:r w:rsidR="006E15BC">
          <w:rPr>
            <w:rFonts w:asciiTheme="minorHAnsi" w:hAnsiTheme="minorHAnsi" w:cstheme="minorBidi"/>
            <w:color w:val="000000" w:themeColor="text1"/>
            <w:sz w:val="22"/>
            <w:szCs w:val="22"/>
          </w:rPr>
          <w:t xml:space="preserve">as needed </w:t>
        </w:r>
        <w:r w:rsidR="00DF0E14">
          <w:rPr>
            <w:rFonts w:asciiTheme="minorHAnsi" w:hAnsiTheme="minorHAnsi" w:cstheme="minorBidi"/>
            <w:color w:val="000000" w:themeColor="text1"/>
            <w:sz w:val="22"/>
            <w:szCs w:val="22"/>
          </w:rPr>
          <w:t>basis</w:t>
        </w:r>
      </w:ins>
      <w:ins w:id="147" w:author="Teachman, George - NRCS, Lincoln, NE" w:date="2020-02-16T16:20:00Z">
        <w:r w:rsidR="006E15BC">
          <w:rPr>
            <w:rFonts w:asciiTheme="minorHAnsi" w:hAnsiTheme="minorHAnsi" w:cstheme="minorBidi"/>
            <w:color w:val="000000" w:themeColor="text1"/>
            <w:sz w:val="22"/>
            <w:szCs w:val="22"/>
          </w:rPr>
          <w:t xml:space="preserve"> </w:t>
        </w:r>
      </w:ins>
      <w:r w:rsidRPr="3184C405">
        <w:rPr>
          <w:rFonts w:asciiTheme="minorHAnsi" w:hAnsiTheme="minorHAnsi" w:cstheme="minorBidi"/>
          <w:color w:val="000000" w:themeColor="text1"/>
          <w:sz w:val="22"/>
          <w:szCs w:val="22"/>
        </w:rPr>
        <w:t>will improve conservation planning.</w:t>
      </w:r>
    </w:p>
    <w:p w14:paraId="46D7F800" w14:textId="0ECE9283" w:rsidR="587BFC0E" w:rsidRDefault="3184C405" w:rsidP="3184C405">
      <w:pPr>
        <w:rPr>
          <w:rFonts w:asciiTheme="minorHAnsi" w:hAnsiTheme="minorHAnsi" w:cstheme="minorBidi"/>
          <w:color w:val="000000" w:themeColor="text1"/>
          <w:sz w:val="22"/>
          <w:szCs w:val="22"/>
        </w:rPr>
      </w:pPr>
      <w:r w:rsidRPr="3184C405">
        <w:rPr>
          <w:rFonts w:asciiTheme="minorHAnsi" w:hAnsiTheme="minorHAnsi" w:cstheme="minorBidi"/>
          <w:color w:val="000000" w:themeColor="text1"/>
          <w:sz w:val="22"/>
          <w:szCs w:val="22"/>
        </w:rPr>
        <w:t xml:space="preserve"> </w:t>
      </w:r>
    </w:p>
    <w:p w14:paraId="492C36AF" w14:textId="1820CC04" w:rsidR="587BFC0E" w:rsidRDefault="3184C405" w:rsidP="3184C405">
      <w:pPr>
        <w:rPr>
          <w:rFonts w:asciiTheme="minorHAnsi" w:hAnsiTheme="minorHAnsi" w:cstheme="minorBidi"/>
          <w:color w:val="000000" w:themeColor="text1"/>
          <w:sz w:val="22"/>
          <w:szCs w:val="22"/>
        </w:rPr>
      </w:pPr>
      <w:r w:rsidRPr="3184C405">
        <w:rPr>
          <w:rFonts w:asciiTheme="minorHAnsi" w:hAnsiTheme="minorHAnsi" w:cstheme="minorBidi"/>
          <w:color w:val="000000" w:themeColor="text1"/>
          <w:sz w:val="22"/>
          <w:szCs w:val="22"/>
        </w:rPr>
        <w:lastRenderedPageBreak/>
        <w:t>Ability to deliver new products in new formats such as raster.</w:t>
      </w:r>
    </w:p>
    <w:p w14:paraId="52970043" w14:textId="7D273952" w:rsidR="6D44616F" w:rsidRDefault="3184C405" w:rsidP="3184C405">
      <w:pPr>
        <w:spacing w:before="450"/>
        <w:rPr>
          <w:rFonts w:asciiTheme="minorHAnsi" w:hAnsiTheme="minorHAnsi" w:cstheme="minorBidi"/>
          <w:color w:val="000000" w:themeColor="text1"/>
          <w:sz w:val="22"/>
          <w:szCs w:val="22"/>
        </w:rPr>
      </w:pPr>
      <w:r w:rsidRPr="3184C405">
        <w:rPr>
          <w:rFonts w:asciiTheme="minorHAnsi" w:hAnsiTheme="minorHAnsi" w:cstheme="minorBidi"/>
          <w:b/>
          <w:bCs/>
          <w:color w:val="000000" w:themeColor="text1"/>
          <w:sz w:val="22"/>
          <w:szCs w:val="22"/>
        </w:rPr>
        <w:t>High-level Features and Function</w:t>
      </w:r>
      <w:ins w:id="148" w:author="Teachman, George - NRCS, Lincoln, NE" w:date="2020-02-16T16:20:00Z">
        <w:r w:rsidR="00793533">
          <w:rPr>
            <w:rFonts w:asciiTheme="minorHAnsi" w:hAnsiTheme="minorHAnsi" w:cstheme="minorBidi"/>
            <w:b/>
            <w:bCs/>
            <w:color w:val="000000" w:themeColor="text1"/>
            <w:sz w:val="22"/>
            <w:szCs w:val="22"/>
          </w:rPr>
          <w:t>al</w:t>
        </w:r>
      </w:ins>
      <w:r w:rsidRPr="3184C405">
        <w:rPr>
          <w:rFonts w:asciiTheme="minorHAnsi" w:hAnsiTheme="minorHAnsi" w:cstheme="minorBidi"/>
          <w:b/>
          <w:bCs/>
          <w:color w:val="000000" w:themeColor="text1"/>
          <w:sz w:val="22"/>
          <w:szCs w:val="22"/>
        </w:rPr>
        <w:t xml:space="preserve"> enhancements</w:t>
      </w:r>
    </w:p>
    <w:p w14:paraId="22D74F13" w14:textId="51435567" w:rsidR="587BFC0E" w:rsidRDefault="3184C405" w:rsidP="3184C405">
      <w:pPr>
        <w:pStyle w:val="ListParagraph"/>
        <w:numPr>
          <w:ilvl w:val="0"/>
          <w:numId w:val="4"/>
        </w:numPr>
        <w:rPr>
          <w:color w:val="000000" w:themeColor="text1"/>
        </w:rPr>
      </w:pPr>
      <w:r w:rsidRPr="3184C405">
        <w:rPr>
          <w:rFonts w:asciiTheme="minorHAnsi" w:eastAsiaTheme="minorEastAsia" w:hAnsiTheme="minorHAnsi" w:cstheme="minorBidi"/>
          <w:color w:val="000000" w:themeColor="text1"/>
        </w:rPr>
        <w:t xml:space="preserve">As a user in any role I want to eliminate workarounds so </w:t>
      </w:r>
      <w:del w:id="149" w:author="Teachman, George - NRCS, Lincoln, NE" w:date="2020-02-16T16:21:00Z">
        <w:r w:rsidRPr="3184C405">
          <w:rPr>
            <w:rFonts w:asciiTheme="minorHAnsi" w:eastAsiaTheme="minorEastAsia" w:hAnsiTheme="minorHAnsi" w:cstheme="minorBidi"/>
            <w:color w:val="000000" w:themeColor="text1"/>
          </w:rPr>
          <w:delText xml:space="preserve">that </w:delText>
        </w:r>
      </w:del>
      <w:r w:rsidRPr="3184C405">
        <w:rPr>
          <w:rFonts w:asciiTheme="minorHAnsi" w:eastAsiaTheme="minorEastAsia" w:hAnsiTheme="minorHAnsi" w:cstheme="minorBidi"/>
          <w:color w:val="000000" w:themeColor="text1"/>
        </w:rPr>
        <w:t>I can create efficiencies in delivering data</w:t>
      </w:r>
    </w:p>
    <w:p w14:paraId="103B07ED" w14:textId="626FD59F" w:rsidR="587BFC0E" w:rsidRDefault="3184C405" w:rsidP="3184C405">
      <w:pPr>
        <w:pStyle w:val="ListParagraph"/>
        <w:numPr>
          <w:ilvl w:val="0"/>
          <w:numId w:val="4"/>
        </w:numPr>
        <w:rPr>
          <w:color w:val="000000" w:themeColor="text1"/>
        </w:rPr>
      </w:pPr>
      <w:r w:rsidRPr="3184C405">
        <w:rPr>
          <w:rFonts w:asciiTheme="minorHAnsi" w:eastAsiaTheme="minorEastAsia" w:hAnsiTheme="minorHAnsi" w:cstheme="minorBidi"/>
          <w:color w:val="000000" w:themeColor="text1"/>
        </w:rPr>
        <w:t>As a user in any role I want to reduce the reliance on locally developed applications so that I can reduce the risks associated with locally developed applications</w:t>
      </w:r>
    </w:p>
    <w:p w14:paraId="3444E57E" w14:textId="5D1090E2" w:rsidR="587BFC0E" w:rsidRDefault="3184C405" w:rsidP="3184C405">
      <w:pPr>
        <w:pStyle w:val="ListParagraph"/>
        <w:numPr>
          <w:ilvl w:val="0"/>
          <w:numId w:val="4"/>
        </w:numPr>
        <w:rPr>
          <w:color w:val="000000" w:themeColor="text1"/>
        </w:rPr>
      </w:pPr>
      <w:r w:rsidRPr="3184C405">
        <w:rPr>
          <w:rFonts w:asciiTheme="minorHAnsi" w:eastAsiaTheme="minorEastAsia" w:hAnsiTheme="minorHAnsi" w:cstheme="minorBidi"/>
          <w:color w:val="000000" w:themeColor="text1"/>
        </w:rPr>
        <w:t>As a user in any role I want an adaptable and scalable soil survey are</w:t>
      </w:r>
      <w:ins w:id="150" w:author="Teachman, George - NRCS, Lincoln, NE" w:date="2020-02-16T16:21:00Z">
        <w:r w:rsidR="00FE0330">
          <w:rPr>
            <w:rFonts w:asciiTheme="minorHAnsi" w:eastAsiaTheme="minorEastAsia" w:hAnsiTheme="minorHAnsi" w:cstheme="minorBidi"/>
            <w:color w:val="000000" w:themeColor="text1"/>
          </w:rPr>
          <w:t>a</w:t>
        </w:r>
      </w:ins>
      <w:r w:rsidRPr="3184C405">
        <w:rPr>
          <w:rFonts w:asciiTheme="minorHAnsi" w:eastAsiaTheme="minorEastAsia" w:hAnsiTheme="minorHAnsi" w:cstheme="minorBidi"/>
          <w:color w:val="000000" w:themeColor="text1"/>
        </w:rPr>
        <w:t xml:space="preserve"> data store so that we can deliver customer defined</w:t>
      </w:r>
      <w:ins w:id="151" w:author="Teachman, George - NRCS, Lincoln, NE" w:date="2020-02-16T16:21:00Z">
        <w:r w:rsidR="00FE0330">
          <w:rPr>
            <w:rFonts w:asciiTheme="minorHAnsi" w:eastAsiaTheme="minorEastAsia" w:hAnsiTheme="minorHAnsi" w:cstheme="minorBidi"/>
            <w:color w:val="000000" w:themeColor="text1"/>
          </w:rPr>
          <w:t xml:space="preserve"> areas of interest</w:t>
        </w:r>
      </w:ins>
    </w:p>
    <w:p w14:paraId="412FA799" w14:textId="08C016F4" w:rsidR="587BFC0E" w:rsidRDefault="3184C405" w:rsidP="3184C405">
      <w:pPr>
        <w:pStyle w:val="ListParagraph"/>
        <w:numPr>
          <w:ilvl w:val="0"/>
          <w:numId w:val="4"/>
        </w:numPr>
        <w:rPr>
          <w:color w:val="000000" w:themeColor="text1"/>
        </w:rPr>
      </w:pPr>
      <w:r w:rsidRPr="3184C405">
        <w:rPr>
          <w:rFonts w:asciiTheme="minorHAnsi" w:eastAsiaTheme="minorEastAsia" w:hAnsiTheme="minorHAnsi" w:cstheme="minorBidi"/>
          <w:color w:val="000000" w:themeColor="text1"/>
        </w:rPr>
        <w:t xml:space="preserve">As a user in any role I want a mean time to repair of one hour so that I can mitigate the currently loss of data as a result of extended outages </w:t>
      </w:r>
    </w:p>
    <w:p w14:paraId="039D7433" w14:textId="5D828792" w:rsidR="587BFC0E" w:rsidRDefault="3184C405" w:rsidP="3184C405">
      <w:pPr>
        <w:pStyle w:val="ListParagraph"/>
        <w:numPr>
          <w:ilvl w:val="0"/>
          <w:numId w:val="4"/>
        </w:numPr>
        <w:rPr>
          <w:color w:val="000000" w:themeColor="text1"/>
        </w:rPr>
      </w:pPr>
      <w:r w:rsidRPr="3184C405">
        <w:rPr>
          <w:rFonts w:asciiTheme="minorHAnsi" w:eastAsiaTheme="minorEastAsia" w:hAnsiTheme="minorHAnsi" w:cstheme="minorBidi"/>
          <w:color w:val="000000" w:themeColor="text1"/>
        </w:rPr>
        <w:t>As a user in any role I want a proof of concept environment so that I can create products before they are permanently implemented</w:t>
      </w:r>
    </w:p>
    <w:p w14:paraId="29073657" w14:textId="5EC4DF6B" w:rsidR="587BFC0E" w:rsidRDefault="3184C405" w:rsidP="3184C405">
      <w:pPr>
        <w:pStyle w:val="ListParagraph"/>
        <w:numPr>
          <w:ilvl w:val="0"/>
          <w:numId w:val="4"/>
        </w:numPr>
        <w:rPr>
          <w:color w:val="000000" w:themeColor="text1"/>
        </w:rPr>
      </w:pPr>
      <w:r w:rsidRPr="3184C405">
        <w:rPr>
          <w:rFonts w:asciiTheme="minorHAnsi" w:eastAsiaTheme="minorEastAsia" w:hAnsiTheme="minorHAnsi" w:cstheme="minorBidi"/>
          <w:color w:val="000000" w:themeColor="text1"/>
        </w:rPr>
        <w:t>As a user in any role I want the NASIS to support 300 concurrent users so that we can mitigate performance issues</w:t>
      </w:r>
    </w:p>
    <w:p w14:paraId="2B5131EB" w14:textId="46DAFC2E" w:rsidR="587BFC0E" w:rsidRDefault="3184C405" w:rsidP="3184C405">
      <w:pPr>
        <w:pStyle w:val="ListParagraph"/>
        <w:numPr>
          <w:ilvl w:val="0"/>
          <w:numId w:val="4"/>
        </w:numPr>
        <w:rPr>
          <w:color w:val="000000" w:themeColor="text1"/>
        </w:rPr>
      </w:pPr>
      <w:r w:rsidRPr="3184C405">
        <w:rPr>
          <w:rFonts w:asciiTheme="minorHAnsi" w:eastAsiaTheme="minorEastAsia" w:hAnsiTheme="minorHAnsi" w:cstheme="minorBidi"/>
        </w:rPr>
        <w:t xml:space="preserve">As </w:t>
      </w:r>
      <w:ins w:id="152" w:author="Teachman, George - NRCS, Lincoln, NE" w:date="2020-02-16T16:22:00Z">
        <w:r w:rsidR="00F74ED1">
          <w:rPr>
            <w:rFonts w:asciiTheme="minorHAnsi" w:eastAsiaTheme="minorEastAsia" w:hAnsiTheme="minorHAnsi" w:cstheme="minorBidi"/>
          </w:rPr>
          <w:t>a</w:t>
        </w:r>
        <w:r w:rsidRPr="3184C405">
          <w:rPr>
            <w:rFonts w:asciiTheme="minorHAnsi" w:eastAsiaTheme="minorEastAsia" w:hAnsiTheme="minorHAnsi" w:cstheme="minorBidi"/>
          </w:rPr>
          <w:t xml:space="preserve"> </w:t>
        </w:r>
      </w:ins>
      <w:r w:rsidRPr="3184C405">
        <w:rPr>
          <w:rFonts w:asciiTheme="minorHAnsi" w:eastAsiaTheme="minorEastAsia" w:hAnsiTheme="minorHAnsi" w:cstheme="minorBidi"/>
        </w:rPr>
        <w:t>user in any role, I want a single point of entry that provides customer access to all public facing SPSD data that is scalable to a user-defined area of interest and available in different formats.</w:t>
      </w:r>
    </w:p>
    <w:p w14:paraId="336D4AA2" w14:textId="14AC6B80" w:rsidR="587BFC0E" w:rsidRDefault="3184C405" w:rsidP="3184C405">
      <w:pPr>
        <w:pStyle w:val="ListParagraph"/>
        <w:numPr>
          <w:ilvl w:val="0"/>
          <w:numId w:val="4"/>
        </w:numPr>
        <w:rPr>
          <w:color w:val="000000" w:themeColor="text1"/>
        </w:rPr>
      </w:pPr>
      <w:r w:rsidRPr="3184C405">
        <w:rPr>
          <w:rFonts w:asciiTheme="minorHAnsi" w:eastAsiaTheme="minorEastAsia" w:hAnsiTheme="minorHAnsi" w:cstheme="minorBidi"/>
          <w:color w:val="000000" w:themeColor="text1"/>
        </w:rPr>
        <w:t>As a user in any role I want the SPSD web site coverage failures to be repaired within two hours so that I can prevent stoppage of information delivery to our customers</w:t>
      </w:r>
    </w:p>
    <w:p w14:paraId="753286F4" w14:textId="3BFD055A" w:rsidR="587BFC0E" w:rsidRDefault="3184C405" w:rsidP="3184C405">
      <w:pPr>
        <w:pStyle w:val="ListParagraph"/>
        <w:numPr>
          <w:ilvl w:val="0"/>
          <w:numId w:val="4"/>
        </w:numPr>
        <w:rPr>
          <w:color w:val="000000" w:themeColor="text1"/>
        </w:rPr>
      </w:pPr>
      <w:r w:rsidRPr="3184C405">
        <w:rPr>
          <w:rFonts w:asciiTheme="minorHAnsi" w:eastAsiaTheme="minorEastAsia" w:hAnsiTheme="minorHAnsi" w:cstheme="minorBidi"/>
          <w:color w:val="000000" w:themeColor="text1"/>
        </w:rPr>
        <w:t xml:space="preserve">As a user in any role I want the SPSD website to present the most recent content so that our customers have actionable decision-support information  </w:t>
      </w:r>
    </w:p>
    <w:p w14:paraId="16277B7E" w14:textId="08227487" w:rsidR="587BFC0E" w:rsidRDefault="3184C405" w:rsidP="3184C405">
      <w:pPr>
        <w:numPr>
          <w:ilvl w:val="0"/>
          <w:numId w:val="4"/>
        </w:numPr>
        <w:rPr>
          <w:color w:val="000000" w:themeColor="text1"/>
          <w:sz w:val="22"/>
          <w:szCs w:val="22"/>
        </w:rPr>
      </w:pPr>
      <w:r w:rsidRPr="3184C405">
        <w:rPr>
          <w:rFonts w:asciiTheme="minorHAnsi" w:hAnsiTheme="minorHAnsi" w:cstheme="minorBidi"/>
          <w:color w:val="000000" w:themeColor="text1"/>
          <w:sz w:val="22"/>
          <w:szCs w:val="22"/>
        </w:rPr>
        <w:t xml:space="preserve">As a user in any role I want the ability to review historical soil survey data for specified years and sites of interest so that I can perform trend analysis </w:t>
      </w:r>
    </w:p>
    <w:p w14:paraId="74FBAB20" w14:textId="748F9E07" w:rsidR="587BFC0E" w:rsidRDefault="3184C405" w:rsidP="3184C405">
      <w:pPr>
        <w:numPr>
          <w:ilvl w:val="0"/>
          <w:numId w:val="4"/>
        </w:numPr>
        <w:rPr>
          <w:color w:val="000000" w:themeColor="text1"/>
          <w:sz w:val="22"/>
          <w:szCs w:val="22"/>
        </w:rPr>
      </w:pPr>
      <w:r w:rsidRPr="3184C405">
        <w:rPr>
          <w:rFonts w:asciiTheme="minorHAnsi" w:hAnsiTheme="minorHAnsi" w:cstheme="minorBidi"/>
          <w:color w:val="000000" w:themeColor="text1"/>
          <w:sz w:val="22"/>
          <w:szCs w:val="22"/>
        </w:rPr>
        <w:t>As a user in any role I want the ability to run ad hoc reports so that I can meet non-cyclic reporting demands</w:t>
      </w:r>
    </w:p>
    <w:p w14:paraId="43E7F4D0" w14:textId="63DCF76C" w:rsidR="587BFC0E" w:rsidRDefault="587BFC0E" w:rsidP="3184C405">
      <w:pPr>
        <w:ind w:left="360"/>
        <w:rPr>
          <w:rFonts w:asciiTheme="minorHAnsi" w:hAnsiTheme="minorHAnsi" w:cstheme="minorBidi"/>
          <w:color w:val="000000" w:themeColor="text1"/>
          <w:sz w:val="22"/>
          <w:szCs w:val="22"/>
        </w:rPr>
      </w:pPr>
    </w:p>
    <w:p w14:paraId="5832F8DD" w14:textId="334B472A" w:rsidR="587BFC0E" w:rsidRDefault="587BFC0E" w:rsidP="3184C405">
      <w:pPr>
        <w:ind w:left="360"/>
        <w:rPr>
          <w:rFonts w:asciiTheme="minorHAnsi" w:hAnsiTheme="minorHAnsi" w:cstheme="minorBidi"/>
          <w:color w:val="000000" w:themeColor="text1"/>
          <w:sz w:val="22"/>
          <w:szCs w:val="22"/>
        </w:rPr>
      </w:pPr>
    </w:p>
    <w:p w14:paraId="5DCE5002" w14:textId="75E9A0E9" w:rsidR="00087905" w:rsidRDefault="3184C405" w:rsidP="3184C405">
      <w:pPr>
        <w:rPr>
          <w:rFonts w:asciiTheme="minorHAnsi" w:hAnsiTheme="minorHAnsi" w:cstheme="minorBidi"/>
          <w:b/>
          <w:bCs/>
          <w:color w:val="000000" w:themeColor="text1"/>
          <w:sz w:val="22"/>
          <w:szCs w:val="22"/>
        </w:rPr>
      </w:pPr>
      <w:r w:rsidRPr="795857A0">
        <w:rPr>
          <w:rFonts w:asciiTheme="minorHAnsi" w:hAnsiTheme="minorHAnsi" w:cstheme="minorBidi"/>
          <w:b/>
          <w:bCs/>
          <w:color w:val="000000" w:themeColor="text1"/>
          <w:sz w:val="22"/>
          <w:szCs w:val="22"/>
        </w:rPr>
        <w:t>Business Proposed Execution Roadmap</w:t>
      </w:r>
    </w:p>
    <w:p w14:paraId="7E3483DE" w14:textId="5FA75AFF" w:rsidR="795857A0" w:rsidRDefault="795857A0"/>
    <w:p w14:paraId="500C010E" w14:textId="39FEAC9D" w:rsidR="4643EE37" w:rsidRDefault="00042640" w:rsidP="3184C405">
      <w:pPr>
        <w:rPr>
          <w:rFonts w:asciiTheme="minorHAnsi" w:hAnsiTheme="minorHAnsi" w:cstheme="minorBidi"/>
          <w:sz w:val="22"/>
          <w:szCs w:val="22"/>
        </w:rPr>
      </w:pPr>
      <w:r w:rsidRPr="00042640">
        <w:rPr>
          <w:noProof/>
        </w:rPr>
        <w:drawing>
          <wp:inline distT="0" distB="0" distL="0" distR="0" wp14:anchorId="74D4A540" wp14:editId="009590C6">
            <wp:extent cx="5943600" cy="1633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33220"/>
                    </a:xfrm>
                    <a:prstGeom prst="rect">
                      <a:avLst/>
                    </a:prstGeom>
                    <a:noFill/>
                    <a:ln>
                      <a:noFill/>
                    </a:ln>
                  </pic:spPr>
                </pic:pic>
              </a:graphicData>
            </a:graphic>
          </wp:inline>
        </w:drawing>
      </w:r>
    </w:p>
    <w:sectPr w:rsidR="4643EE37" w:rsidSect="003C2A9B">
      <w:headerReference w:type="default" r:id="rId17"/>
      <w:footerReference w:type="default" r:id="rId18"/>
      <w:pgSz w:w="12240" w:h="15840" w:code="1"/>
      <w:pgMar w:top="1440" w:right="1440" w:bottom="1440" w:left="1440" w:header="432" w:footer="720" w:gutter="0"/>
      <w:cols w:space="720"/>
      <w:noEndnote/>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2" w:author="Cheever, Tammy - NRCS, Lincoln, NE" w:date="2020-03-12T16:58:00Z" w:initials="CT-NLN">
    <w:p w14:paraId="410A92FB" w14:textId="77777777" w:rsidR="00E61D2B" w:rsidRDefault="00E61D2B">
      <w:pPr>
        <w:pStyle w:val="CommentText"/>
      </w:pPr>
      <w:r>
        <w:rPr>
          <w:rStyle w:val="CommentReference"/>
        </w:rPr>
        <w:annotationRef/>
      </w:r>
      <w:r w:rsidR="006B73A9">
        <w:t xml:space="preserve">Change Soil Survey and Resource Assessment to Soil Science and Resource Assessment. </w:t>
      </w:r>
    </w:p>
    <w:p w14:paraId="35DA86E0" w14:textId="4544A8B2" w:rsidR="006B73A9" w:rsidRDefault="006B73A9">
      <w:pPr>
        <w:pStyle w:val="CommentText"/>
      </w:pPr>
      <w:r>
        <w:t>Change DRAFT to V3 and current date</w:t>
      </w:r>
    </w:p>
  </w:comment>
  <w:comment w:id="93" w:author="Cheever, Tammy - NRCS, Lincoln, NE" w:date="2020-03-12T16:59:00Z" w:initials="CT-NLN">
    <w:p w14:paraId="41FC34C7" w14:textId="1CFCAB79" w:rsidR="006B73A9" w:rsidRDefault="006B73A9">
      <w:pPr>
        <w:pStyle w:val="CommentText"/>
      </w:pPr>
      <w:r>
        <w:rPr>
          <w:rStyle w:val="CommentReference"/>
        </w:rPr>
        <w:annotationRef/>
      </w:r>
      <w:r>
        <w:t xml:space="preserve">Move Michael </w:t>
      </w:r>
      <w:proofErr w:type="spellStart"/>
      <w:r>
        <w:t>Robotham’s</w:t>
      </w:r>
      <w:proofErr w:type="spellEnd"/>
      <w:r>
        <w:t xml:space="preserve"> box down so it is even with the other National Leader</w:t>
      </w:r>
      <w:r w:rsidR="00623CE1">
        <w:t xml:space="preserve"> boxes. He is still under David Lindbo but is equal to all other National Leaders. The graphic as it is makes it </w:t>
      </w:r>
      <w:proofErr w:type="gramStart"/>
      <w:r w:rsidR="00623CE1">
        <w:t>appear</w:t>
      </w:r>
      <w:proofErr w:type="gramEnd"/>
      <w:r w:rsidR="00623CE1">
        <w:t xml:space="preserve"> he is at David Hoover’s level. </w:t>
      </w:r>
    </w:p>
  </w:comment>
  <w:comment w:id="94" w:author="Cheever, Tammy - NRCS, Lincoln, NE" w:date="2020-03-12T17:00:00Z" w:initials="CT-NLN">
    <w:p w14:paraId="244B0F56" w14:textId="42CB9F5A" w:rsidR="00623CE1" w:rsidRDefault="00623CE1">
      <w:pPr>
        <w:pStyle w:val="CommentText"/>
      </w:pPr>
      <w:r>
        <w:rPr>
          <w:rStyle w:val="CommentReference"/>
        </w:rPr>
        <w:annotationRef/>
      </w:r>
      <w:r>
        <w:t xml:space="preserve">I don’t think we need to go lower than National Leader for this graph. </w:t>
      </w:r>
      <w:r w:rsidR="0081216E">
        <w:t xml:space="preserve">If we </w:t>
      </w:r>
      <w:proofErr w:type="gramStart"/>
      <w:r w:rsidR="0081216E">
        <w:t>do</w:t>
      </w:r>
      <w:proofErr w:type="gramEnd"/>
      <w:r w:rsidR="0081216E">
        <w:t xml:space="preserve"> then there are staff members missing. Also, two people Jason Nemecek and Kevin Godsey do not fit in this org chart.  Jason is on the programs side of the house and Kevin </w:t>
      </w:r>
      <w:r w:rsidR="00DB49D9">
        <w:t xml:space="preserve">is under a regional office. Adding </w:t>
      </w:r>
      <w:proofErr w:type="gramStart"/>
      <w:r w:rsidR="00DB49D9">
        <w:t>all of</w:t>
      </w:r>
      <w:proofErr w:type="gramEnd"/>
      <w:r w:rsidR="00DB49D9">
        <w:t xml:space="preserve"> that information is more than this document requires. </w:t>
      </w:r>
    </w:p>
  </w:comment>
  <w:comment w:id="95" w:author="Pinnell, Susie - FPAC-BC, Kansas City, MO" w:date="2020-02-07T07:55:00Z" w:initials="PS-FKCM">
    <w:p w14:paraId="212BAEBC" w14:textId="3C989138" w:rsidR="003C2A9B" w:rsidRDefault="003C2A9B">
      <w:pPr>
        <w:pStyle w:val="CommentText"/>
      </w:pPr>
      <w:r>
        <w:rPr>
          <w:rStyle w:val="CommentReference"/>
        </w:rPr>
        <w:annotationRef/>
      </w:r>
      <w:r>
        <w:t>Chart to be revised</w:t>
      </w:r>
      <w:r w:rsidR="008B0B3D">
        <w:t>, see content of individuals above.</w:t>
      </w:r>
      <w:r>
        <w:rPr>
          <w:rStyle w:val="CommentReference"/>
        </w:rPr>
        <w:annotationRef/>
      </w:r>
    </w:p>
  </w:comment>
  <w:comment w:id="102" w:author="Cheever, Tammy - NRCS, Lincoln, NE" w:date="2020-03-12T17:04:00Z" w:initials="CT-NLN">
    <w:p w14:paraId="51141BAC" w14:textId="77777777" w:rsidR="00A96EDB" w:rsidRDefault="00A96EDB">
      <w:pPr>
        <w:pStyle w:val="CommentText"/>
      </w:pPr>
      <w:r>
        <w:rPr>
          <w:rStyle w:val="CommentReference"/>
        </w:rPr>
        <w:annotationRef/>
      </w:r>
      <w:r>
        <w:t xml:space="preserve">What are our current issues, limitations or gaps? Why do we need to modernize? </w:t>
      </w:r>
    </w:p>
    <w:p w14:paraId="59C792C1" w14:textId="77777777" w:rsidR="00A96EDB" w:rsidRDefault="00A96EDB">
      <w:pPr>
        <w:pStyle w:val="CommentText"/>
      </w:pPr>
    </w:p>
    <w:p w14:paraId="55C9DCFF" w14:textId="77777777" w:rsidR="00A96EDB" w:rsidRDefault="006129E3">
      <w:pPr>
        <w:pStyle w:val="CommentText"/>
      </w:pPr>
      <w:r>
        <w:t>1. Cannot do timely data model updates in order to meet new demands, such as Farm Bill or CART.</w:t>
      </w:r>
    </w:p>
    <w:p w14:paraId="77E9C589" w14:textId="77777777" w:rsidR="006129E3" w:rsidRDefault="006129E3">
      <w:pPr>
        <w:pStyle w:val="CommentText"/>
      </w:pPr>
      <w:r>
        <w:t>2. Overhead of</w:t>
      </w:r>
      <w:r w:rsidR="00F342C3">
        <w:t xml:space="preserve"> coding, testing, releasing NASIS Client is too high. Taking up too many resources (</w:t>
      </w:r>
      <w:r w:rsidR="0059407D">
        <w:t xml:space="preserve">programmers, IO Lab, QA staff, State/Field staff for testing, installing, IT for deployment/installation. </w:t>
      </w:r>
    </w:p>
    <w:p w14:paraId="540AA866" w14:textId="40F6321D" w:rsidR="00A43708" w:rsidRDefault="00A43708">
      <w:pPr>
        <w:pStyle w:val="CommentText"/>
      </w:pPr>
      <w:r>
        <w:t xml:space="preserve">3. LIMS – NO DBA/programmer to take over when current one retires. </w:t>
      </w:r>
      <w:r w:rsidR="00056DE0">
        <w:t xml:space="preserve">Should not be done using contractors because as soon as there’s a budget issue or no money for contract, then the contractor is pulled to work elsewhere. This can effectively shutdown the KSSL. </w:t>
      </w:r>
    </w:p>
  </w:comment>
  <w:comment w:id="103" w:author="Cheever, Tammy - NRCS, Lincoln, NE" w:date="2020-03-12T17:08:00Z" w:initials="CT-NLN">
    <w:p w14:paraId="6EFFA9B4" w14:textId="0ADC85E6" w:rsidR="001C531B" w:rsidRDefault="001C531B">
      <w:pPr>
        <w:pStyle w:val="CommentText"/>
      </w:pPr>
      <w:r>
        <w:rPr>
          <w:rStyle w:val="CommentReference"/>
        </w:rPr>
        <w:annotationRef/>
      </w:r>
      <w:r>
        <w:t xml:space="preserve">EDIT is not connected to NASIS or WSS. Is </w:t>
      </w:r>
      <w:r w:rsidR="00FE0E8B">
        <w:t>not in web farm</w:t>
      </w:r>
      <w:r w:rsidR="00882C47">
        <w:t xml:space="preserve">. Potential security issues? </w:t>
      </w:r>
    </w:p>
  </w:comment>
  <w:comment w:id="104" w:author="Cheever, Tammy - NRCS, Lincoln, NE" w:date="2020-03-12T17:09:00Z" w:initials="CT-NLN">
    <w:p w14:paraId="073E561E" w14:textId="77777777" w:rsidR="00882C47" w:rsidRDefault="00882C47">
      <w:pPr>
        <w:pStyle w:val="CommentText"/>
      </w:pPr>
      <w:r>
        <w:rPr>
          <w:rStyle w:val="CommentReference"/>
        </w:rPr>
        <w:annotationRef/>
      </w:r>
      <w:proofErr w:type="spellStart"/>
      <w:r>
        <w:t>Interps</w:t>
      </w:r>
      <w:proofErr w:type="spellEnd"/>
      <w:r>
        <w:t xml:space="preserve"> Generator should be </w:t>
      </w:r>
      <w:r w:rsidR="004A6562">
        <w:t xml:space="preserve">using SSURGO data and not NASIS data. Any need for it to also run against NASIS data? </w:t>
      </w:r>
    </w:p>
    <w:p w14:paraId="49097330" w14:textId="603FB637" w:rsidR="004A6562" w:rsidRDefault="004A6562">
      <w:pPr>
        <w:pStyle w:val="CommentText"/>
      </w:pPr>
    </w:p>
  </w:comment>
  <w:comment w:id="105" w:author="Cheever, Tammy - NRCS, Lincoln, NE" w:date="2020-03-12T17:10:00Z" w:initials="CT-NLN">
    <w:p w14:paraId="34B99871" w14:textId="77777777" w:rsidR="00DB2E88" w:rsidRDefault="00DB2E88">
      <w:pPr>
        <w:pStyle w:val="CommentText"/>
      </w:pPr>
      <w:r>
        <w:rPr>
          <w:rStyle w:val="CommentReference"/>
        </w:rPr>
        <w:annotationRef/>
      </w:r>
      <w:r>
        <w:t xml:space="preserve">Would moving to </w:t>
      </w:r>
      <w:proofErr w:type="gramStart"/>
      <w:r>
        <w:t>web based</w:t>
      </w:r>
      <w:proofErr w:type="gramEnd"/>
      <w:r>
        <w:t xml:space="preserve"> NASIS application </w:t>
      </w:r>
      <w:r w:rsidR="00F81CD4">
        <w:t xml:space="preserve">impact data management/distribution? Will it do away with staging server, warehouse, mart? </w:t>
      </w:r>
    </w:p>
    <w:p w14:paraId="58511124" w14:textId="77777777" w:rsidR="00024DEC" w:rsidRDefault="00024DEC">
      <w:pPr>
        <w:pStyle w:val="CommentText"/>
      </w:pPr>
      <w:r>
        <w:t xml:space="preserve">What about versioning of data? </w:t>
      </w:r>
    </w:p>
    <w:p w14:paraId="49DBD092" w14:textId="1AFFF6B1" w:rsidR="00106A26" w:rsidRDefault="00024DEC">
      <w:pPr>
        <w:pStyle w:val="CommentText"/>
      </w:pPr>
      <w:r>
        <w:t xml:space="preserve">What about maintaining snapshots of data? </w:t>
      </w:r>
    </w:p>
  </w:comment>
  <w:comment w:id="106" w:author="Cheever, Tammy - NRCS, Lincoln, NE" w:date="2020-03-12T17:11:00Z" w:initials="CT-NLN">
    <w:p w14:paraId="5FD19E42" w14:textId="77777777" w:rsidR="00106A26" w:rsidRDefault="00106A26">
      <w:pPr>
        <w:pStyle w:val="CommentText"/>
      </w:pPr>
      <w:r>
        <w:rPr>
          <w:rStyle w:val="CommentReference"/>
        </w:rPr>
        <w:annotationRef/>
      </w:r>
      <w:r>
        <w:t>WSS is old technology. Was released in 2005</w:t>
      </w:r>
      <w:r w:rsidR="001C7461">
        <w:t>. Customers are frustrated with un-</w:t>
      </w:r>
      <w:proofErr w:type="spellStart"/>
      <w:r w:rsidR="001C7461">
        <w:t>intuititve</w:t>
      </w:r>
      <w:proofErr w:type="spellEnd"/>
      <w:r w:rsidR="001C7461">
        <w:t xml:space="preserve"> interface. </w:t>
      </w:r>
    </w:p>
    <w:p w14:paraId="366C4469" w14:textId="77777777" w:rsidR="001C7461" w:rsidRDefault="001C7461">
      <w:pPr>
        <w:pStyle w:val="CommentText"/>
      </w:pPr>
    </w:p>
    <w:p w14:paraId="19BEE22F" w14:textId="77777777" w:rsidR="001C7461" w:rsidRDefault="001C7461">
      <w:pPr>
        <w:pStyle w:val="CommentText"/>
      </w:pPr>
      <w:r>
        <w:t xml:space="preserve">SDA –CART/CD putting strain on SDA and possibly on network. </w:t>
      </w:r>
      <w:r w:rsidR="00EC0E3E">
        <w:t xml:space="preserve">One poorly constructed query can bring SDA down. </w:t>
      </w:r>
    </w:p>
    <w:p w14:paraId="22973B40" w14:textId="77777777" w:rsidR="00EC0E3E" w:rsidRDefault="00EC0E3E">
      <w:pPr>
        <w:pStyle w:val="CommentText"/>
      </w:pPr>
    </w:p>
    <w:p w14:paraId="61D22596" w14:textId="77777777" w:rsidR="00EC0E3E" w:rsidRDefault="00EC0E3E">
      <w:pPr>
        <w:pStyle w:val="CommentText"/>
      </w:pPr>
      <w:r>
        <w:t xml:space="preserve">SDV – relies on Access template. </w:t>
      </w:r>
    </w:p>
    <w:p w14:paraId="20744717" w14:textId="73AD7E45" w:rsidR="00EC0E3E" w:rsidRDefault="00EC0E3E">
      <w:pPr>
        <w:pStyle w:val="CommentText"/>
      </w:pPr>
      <w:bookmarkStart w:id="107" w:name="_GoBack"/>
      <w:bookmarkEnd w:id="107"/>
    </w:p>
  </w:comment>
  <w:comment w:id="108" w:author="Pinnell, Susie - FPAC-BC, Kansas City, MO [2]" w:date="2020-02-12T08:17:00Z" w:initials="PS-FKCM">
    <w:p w14:paraId="53A1A967" w14:textId="403B95FE" w:rsidR="003A5F68" w:rsidRDefault="003A5F68">
      <w:pPr>
        <w:pStyle w:val="CommentText"/>
      </w:pPr>
      <w:r>
        <w:rPr>
          <w:rStyle w:val="CommentReference"/>
        </w:rPr>
        <w:annotationRef/>
      </w:r>
      <w:r>
        <w:t>This is the focus that was discussed 2/11/20</w:t>
      </w:r>
    </w:p>
  </w:comment>
  <w:comment w:id="115" w:author="Teachman, George - NRCS, Lincoln, NE" w:date="2020-02-16T15:47:00Z" w:initials="TG-NLN">
    <w:p w14:paraId="30D8971C" w14:textId="6FF99B19" w:rsidR="00ED6452" w:rsidRDefault="00ED6452">
      <w:pPr>
        <w:pStyle w:val="CommentText"/>
      </w:pPr>
      <w:r>
        <w:rPr>
          <w:rStyle w:val="CommentReference"/>
        </w:rPr>
        <w:annotationRef/>
      </w:r>
      <w:r w:rsidR="0006456E">
        <w:rPr>
          <w:noProof/>
        </w:rPr>
        <w:t>I don't know how to get rid of the inserted graphic above.  What I was trying to say is that I don't know exactly what this activity means.  Or the purpose of tracking metrics for data collection.</w:t>
      </w:r>
    </w:p>
  </w:comment>
  <w:comment w:id="116" w:author="Teachman, George - NRCS, Lincoln, NE" w:date="2019-11-27T17:08:00Z" w:initials="TN">
    <w:p w14:paraId="0505C5CA" w14:textId="0D4B3848" w:rsidR="33C24A78" w:rsidRDefault="00DC7734">
      <w:pPr>
        <w:pStyle w:val="CommentText"/>
      </w:pPr>
      <w:r>
        <w:t>contradiction</w:t>
      </w:r>
      <w:r w:rsidR="33C24A78">
        <w:t xml:space="preserve"> in terms.</w:t>
      </w:r>
      <w:r w:rsidR="33C24A78">
        <w:rPr>
          <w:rStyle w:val="CommentReference"/>
        </w:rPr>
        <w:annotationRef/>
      </w:r>
    </w:p>
  </w:comment>
  <w:comment w:id="125" w:author="Teachman, George - NRCS, Lincoln, NE" w:date="2020-02-16T15:53:00Z" w:initials="TG-NLN">
    <w:p w14:paraId="2E053432" w14:textId="155E6767" w:rsidR="00372CA3" w:rsidRDefault="00372CA3">
      <w:pPr>
        <w:pStyle w:val="CommentText"/>
      </w:pPr>
      <w:r>
        <w:rPr>
          <w:rStyle w:val="CommentReference"/>
        </w:rPr>
        <w:annotationRef/>
      </w:r>
      <w:r w:rsidR="0006456E">
        <w:rPr>
          <w:noProof/>
        </w:rPr>
        <w:t>There must be a Final Data Model before these activities can be undertaken.</w:t>
      </w:r>
    </w:p>
  </w:comment>
  <w:comment w:id="132" w:author="Teachman, George - NRCS, Lincoln, NE" w:date="2020-02-16T15:59:00Z" w:initials="TG-NLN">
    <w:p w14:paraId="440AA92E" w14:textId="0BBEC5DA" w:rsidR="00E9183C" w:rsidRDefault="00E9183C">
      <w:pPr>
        <w:pStyle w:val="CommentText"/>
      </w:pPr>
      <w:r>
        <w:rPr>
          <w:rStyle w:val="CommentReference"/>
        </w:rPr>
        <w:annotationRef/>
      </w:r>
      <w:r w:rsidR="0006456E">
        <w:rPr>
          <w:noProof/>
        </w:rPr>
        <w:t>Plant data is essentially p</w:t>
      </w:r>
      <w:r w:rsidR="00DC7734">
        <w:rPr>
          <w:noProof/>
        </w:rPr>
        <w:t>oint data and point data is not aggregrated, automatically.</w:t>
      </w:r>
    </w:p>
  </w:comment>
  <w:comment w:id="137" w:author="Teachman, George - NRCS, Lincoln, NE" w:date="2020-02-16T16:16:00Z" w:initials="TG-NLN">
    <w:p w14:paraId="67572B56" w14:textId="7A622E4A" w:rsidR="00842C9E" w:rsidRDefault="00842C9E">
      <w:pPr>
        <w:pStyle w:val="CommentText"/>
      </w:pPr>
      <w:r>
        <w:rPr>
          <w:rStyle w:val="CommentReference"/>
        </w:rPr>
        <w:annotationRef/>
      </w:r>
      <w:r w:rsidR="00DC7734">
        <w:rPr>
          <w:noProof/>
        </w:rPr>
        <w:t>Does 'center' refer to NSSC or 'central'?</w:t>
      </w:r>
    </w:p>
  </w:comment>
  <w:comment w:id="140" w:author="Teachman, George - NRCS, Lincoln, NE" w:date="2020-02-16T16:18:00Z" w:initials="TG-NLN">
    <w:p w14:paraId="415ABA75" w14:textId="26FCA326" w:rsidR="009244DE" w:rsidRDefault="009244DE">
      <w:pPr>
        <w:pStyle w:val="CommentText"/>
      </w:pPr>
      <w:r>
        <w:rPr>
          <w:rStyle w:val="CommentReference"/>
        </w:rPr>
        <w:annotationRef/>
      </w:r>
      <w:r w:rsidR="00DC7734">
        <w:rPr>
          <w:noProof/>
        </w:rPr>
        <w:t>Where does this figure come from?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DA86E0" w15:done="0"/>
  <w15:commentEx w15:paraId="41FC34C7" w15:paraIdParent="35DA86E0" w15:done="0"/>
  <w15:commentEx w15:paraId="244B0F56" w15:paraIdParent="35DA86E0" w15:done="0"/>
  <w15:commentEx w15:paraId="212BAEBC" w15:done="0"/>
  <w15:commentEx w15:paraId="540AA866" w15:done="0"/>
  <w15:commentEx w15:paraId="6EFFA9B4" w15:done="0"/>
  <w15:commentEx w15:paraId="49097330" w15:done="0"/>
  <w15:commentEx w15:paraId="49DBD092" w15:done="0"/>
  <w15:commentEx w15:paraId="20744717" w15:paraIdParent="49DBD092" w15:done="0"/>
  <w15:commentEx w15:paraId="53A1A967" w15:done="0"/>
  <w15:commentEx w15:paraId="30D8971C" w15:done="0"/>
  <w15:commentEx w15:paraId="0505C5CA" w15:done="0"/>
  <w15:commentEx w15:paraId="2E053432" w15:done="0"/>
  <w15:commentEx w15:paraId="440AA92E" w15:done="0"/>
  <w15:commentEx w15:paraId="67572B56" w15:done="0"/>
  <w15:commentEx w15:paraId="415ABA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DA86E0" w16cid:durableId="2214E8B3"/>
  <w16cid:commentId w16cid:paraId="41FC34C7" w16cid:durableId="2214E8DF"/>
  <w16cid:commentId w16cid:paraId="244B0F56" w16cid:durableId="2214E920"/>
  <w16cid:commentId w16cid:paraId="212BAEBC" w16cid:durableId="21E7967E"/>
  <w16cid:commentId w16cid:paraId="540AA866" w16cid:durableId="2214EA33"/>
  <w16cid:commentId w16cid:paraId="6EFFA9B4" w16cid:durableId="2214EB2A"/>
  <w16cid:commentId w16cid:paraId="49097330" w16cid:durableId="2214EB58"/>
  <w16cid:commentId w16cid:paraId="49DBD092" w16cid:durableId="2214EBA1"/>
  <w16cid:commentId w16cid:paraId="20744717" w16cid:durableId="2214EBE7"/>
  <w16cid:commentId w16cid:paraId="53A1A967" w16cid:durableId="21EE3312"/>
  <w16cid:commentId w16cid:paraId="30D8971C" w16cid:durableId="21F3E28D"/>
  <w16cid:commentId w16cid:paraId="0505C5CA" w16cid:durableId="59079501"/>
  <w16cid:commentId w16cid:paraId="2E053432" w16cid:durableId="21F3E406"/>
  <w16cid:commentId w16cid:paraId="440AA92E" w16cid:durableId="21F3E54D"/>
  <w16cid:commentId w16cid:paraId="67572B56" w16cid:durableId="21F3E950"/>
  <w16cid:commentId w16cid:paraId="415ABA75" w16cid:durableId="21F3E9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DFB65" w14:textId="77777777" w:rsidR="006526B5" w:rsidRDefault="006526B5" w:rsidP="00325340">
      <w:r>
        <w:separator/>
      </w:r>
    </w:p>
  </w:endnote>
  <w:endnote w:type="continuationSeparator" w:id="0">
    <w:p w14:paraId="1B97E5BD" w14:textId="77777777" w:rsidR="006526B5" w:rsidRDefault="006526B5" w:rsidP="00325340">
      <w:r>
        <w:continuationSeparator/>
      </w:r>
    </w:p>
  </w:endnote>
  <w:endnote w:type="continuationNotice" w:id="1">
    <w:p w14:paraId="3B08762E" w14:textId="77777777" w:rsidR="006526B5" w:rsidRDefault="006526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ndara">
    <w:panose1 w:val="020E0502030303020204"/>
    <w:charset w:val="00"/>
    <w:family w:val="swiss"/>
    <w:pitch w:val="variable"/>
    <w:sig w:usb0="A00002EF" w:usb1="4000A44B" w:usb2="00000000" w:usb3="00000000" w:csb0="000001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20E89" w14:textId="16806DC2" w:rsidR="45151F2E" w:rsidRDefault="45151F2E" w:rsidP="45151F2E">
    <w:pPr>
      <w:pStyle w:val="Footer"/>
      <w:jc w:val="right"/>
    </w:pPr>
    <w:r>
      <w:fldChar w:fldCharType="begin"/>
    </w:r>
    <w:r>
      <w:instrText>PAGE</w:instrText>
    </w:r>
    <w:r>
      <w:fldChar w:fldCharType="separate"/>
    </w:r>
    <w:r w:rsidR="00480580">
      <w:rPr>
        <w:noProof/>
      </w:rPr>
      <w:t>1</w:t>
    </w:r>
    <w:r>
      <w:fldChar w:fldCharType="end"/>
    </w:r>
    <w:r>
      <w:t xml:space="preserve"> of </w:t>
    </w:r>
    <w:r>
      <w:fldChar w:fldCharType="begin"/>
    </w:r>
    <w:r>
      <w:instrText>NUMPAGES</w:instrText>
    </w:r>
    <w:r>
      <w:fldChar w:fldCharType="separate"/>
    </w:r>
    <w:r w:rsidR="00480580">
      <w:rPr>
        <w:noProof/>
      </w:rPr>
      <w:t>11</w:t>
    </w:r>
    <w:r>
      <w:fldChar w:fldCharType="end"/>
    </w:r>
  </w:p>
  <w:p w14:paraId="0F010A33" w14:textId="64BD876B" w:rsidR="45151F2E" w:rsidRDefault="45151F2E" w:rsidP="45151F2E">
    <w:pPr>
      <w:pStyle w:val="Footer"/>
    </w:pPr>
  </w:p>
  <w:p w14:paraId="4A30D1FE" w14:textId="77777777" w:rsidR="0085198A" w:rsidRPr="009F1F46" w:rsidRDefault="0085198A">
    <w:pPr>
      <w:pStyle w:val="Footer"/>
      <w:rPr>
        <w:rFonts w:asciiTheme="minorHAnsi" w:hAnsiTheme="minorHAnsi"/>
        <w:sz w:val="20"/>
        <w:szCs w:val="20"/>
      </w:rPr>
    </w:pPr>
    <w:r>
      <w:rPr>
        <w:noProof/>
      </w:rPr>
      <mc:AlternateContent>
        <mc:Choice Requires="wps">
          <w:drawing>
            <wp:anchor distT="0" distB="0" distL="114300" distR="114300" simplePos="0" relativeHeight="251658243" behindDoc="0" locked="0" layoutInCell="1" allowOverlap="1" wp14:anchorId="4A30D205" wp14:editId="4A30D206">
              <wp:simplePos x="0" y="0"/>
              <wp:positionH relativeFrom="column">
                <wp:posOffset>-857250</wp:posOffset>
              </wp:positionH>
              <wp:positionV relativeFrom="paragraph">
                <wp:posOffset>-92710</wp:posOffset>
              </wp:positionV>
              <wp:extent cx="7648575" cy="52387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8575" cy="523875"/>
                      </a:xfrm>
                      <a:prstGeom prst="rect">
                        <a:avLst/>
                      </a:prstGeom>
                      <a:noFill/>
                      <a:ln w="9525">
                        <a:noFill/>
                        <a:miter lim="800000"/>
                        <a:headEnd/>
                        <a:tailEnd/>
                      </a:ln>
                    </wps:spPr>
                    <wps:txbx>
                      <w:txbxContent>
                        <w:p w14:paraId="4A30D20C" w14:textId="77777777" w:rsidR="0085198A" w:rsidRPr="00604AE8" w:rsidRDefault="0085198A" w:rsidP="00604AE8">
                          <w:pPr>
                            <w:jc w:val="center"/>
                            <w:rPr>
                              <w:rFonts w:ascii="Calibri" w:hAnsi="Calibri"/>
                              <w:b/>
                              <w:color w:val="auto"/>
                              <w:sz w:val="24"/>
                              <w:szCs w:val="24"/>
                            </w:rPr>
                          </w:pPr>
                          <w:r w:rsidRPr="00604AE8">
                            <w:rPr>
                              <w:rFonts w:ascii="Calibri" w:hAnsi="Calibri"/>
                              <w:b/>
                              <w:color w:val="auto"/>
                              <w:sz w:val="24"/>
                              <w:szCs w:val="24"/>
                            </w:rPr>
                            <w:t>Farm Production and Conservation</w:t>
                          </w:r>
                          <w:r>
                            <w:rPr>
                              <w:rFonts w:ascii="Calibri" w:hAnsi="Calibri"/>
                              <w:b/>
                              <w:color w:val="auto"/>
                              <w:sz w:val="24"/>
                              <w:szCs w:val="24"/>
                            </w:rPr>
                            <w:br/>
                          </w:r>
                          <w:r w:rsidRPr="00604AE8">
                            <w:rPr>
                              <w:rFonts w:ascii="Calibri" w:hAnsi="Calibri"/>
                              <w:b/>
                              <w:color w:val="auto"/>
                              <w:sz w:val="24"/>
                              <w:szCs w:val="24"/>
                            </w:rPr>
                            <w:t>FSA | NRCS | RMA | Business Center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30D205" id="_x0000_t202" coordsize="21600,21600" o:spt="202" path="m,l,21600r21600,l21600,xe">
              <v:stroke joinstyle="miter"/>
              <v:path gradientshapeok="t" o:connecttype="rect"/>
            </v:shapetype>
            <v:shape id="_x0000_s1027" type="#_x0000_t202" style="position:absolute;margin-left:-67.5pt;margin-top:-7.3pt;width:602.25pt;height:41.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" filled="f" stroked="f">
              <v:textbox>
                <w:txbxContent>
                  <w:p w14:paraId="4A30D20C" w14:textId="77777777" w:rsidR="0085198A" w:rsidRPr="00604AE8" w:rsidRDefault="0085198A" w:rsidP="00604AE8">
                    <w:pPr>
                      <w:jc w:val="center"/>
                      <w:rPr>
                        <w:rFonts w:ascii="Calibri" w:hAnsi="Calibri"/>
                        <w:b/>
                        <w:color w:val="auto"/>
                        <w:sz w:val="24"/>
                        <w:szCs w:val="24"/>
                      </w:rPr>
                    </w:pPr>
                    <w:r w:rsidRPr="00604AE8">
                      <w:rPr>
                        <w:rFonts w:ascii="Calibri" w:hAnsi="Calibri"/>
                        <w:b/>
                        <w:color w:val="auto"/>
                        <w:sz w:val="24"/>
                        <w:szCs w:val="24"/>
                      </w:rPr>
                      <w:t>Farm Production and Conservation</w:t>
                    </w:r>
                    <w:r>
                      <w:rPr>
                        <w:rFonts w:ascii="Calibri" w:hAnsi="Calibri"/>
                        <w:b/>
                        <w:color w:val="auto"/>
                        <w:sz w:val="24"/>
                        <w:szCs w:val="24"/>
                      </w:rPr>
                      <w:br/>
                    </w:r>
                    <w:r w:rsidRPr="00604AE8">
                      <w:rPr>
                        <w:rFonts w:ascii="Calibri" w:hAnsi="Calibri"/>
                        <w:b/>
                        <w:color w:val="auto"/>
                        <w:sz w:val="24"/>
                        <w:szCs w:val="24"/>
                      </w:rPr>
                      <w:t>FSA | NRCS | RMA | Business Center</w:t>
                    </w:r>
                  </w:p>
                </w:txbxContent>
              </v:textbox>
            </v:shape>
          </w:pict>
        </mc:Fallback>
      </mc:AlternateContent>
    </w:r>
    <w:r w:rsidRPr="009F1F46">
      <w:rPr>
        <w:rFonts w:asciiTheme="minorHAnsi" w:hAnsiTheme="minorHAnsi"/>
        <w:noProof/>
        <w:sz w:val="20"/>
        <w:szCs w:val="20"/>
      </w:rPr>
      <mc:AlternateContent>
        <mc:Choice Requires="wps">
          <w:drawing>
            <wp:anchor distT="45720" distB="45720" distL="114300" distR="114300" simplePos="0" relativeHeight="251658242" behindDoc="0" locked="0" layoutInCell="1" allowOverlap="1" wp14:anchorId="4A30D207" wp14:editId="4A30D208">
              <wp:simplePos x="0" y="0"/>
              <wp:positionH relativeFrom="page">
                <wp:posOffset>0</wp:posOffset>
              </wp:positionH>
              <wp:positionV relativeFrom="paragraph">
                <wp:posOffset>295275</wp:posOffset>
              </wp:positionV>
              <wp:extent cx="7772400" cy="2286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28600"/>
                      </a:xfrm>
                      <a:prstGeom prst="rect">
                        <a:avLst/>
                      </a:prstGeom>
                      <a:noFill/>
                      <a:ln w="9525">
                        <a:noFill/>
                        <a:miter lim="800000"/>
                        <a:headEnd/>
                        <a:tailEnd/>
                      </a:ln>
                    </wps:spPr>
                    <wps:txbx>
                      <w:txbxContent>
                        <w:p w14:paraId="4A30D20D" w14:textId="77777777" w:rsidR="0085198A" w:rsidRPr="00A93AB7" w:rsidRDefault="0085198A" w:rsidP="0085198A">
                          <w:pPr>
                            <w:pStyle w:val="Footer"/>
                            <w:jc w:val="center"/>
                            <w:rPr>
                              <w:rFonts w:asciiTheme="minorHAnsi" w:hAnsiTheme="minorHAnsi"/>
                              <w:sz w:val="16"/>
                              <w:szCs w:val="16"/>
                            </w:rPr>
                          </w:pPr>
                          <w:r>
                            <w:rPr>
                              <w:rFonts w:asciiTheme="minorHAnsi" w:hAnsiTheme="minorHAnsi"/>
                              <w:sz w:val="16"/>
                              <w:szCs w:val="16"/>
                            </w:rPr>
                            <w:t xml:space="preserve">USDA is an equal opportunity </w:t>
                          </w:r>
                          <w:r w:rsidRPr="00A81AD0">
                            <w:rPr>
                              <w:rFonts w:asciiTheme="minorHAnsi" w:hAnsiTheme="minorHAnsi"/>
                              <w:sz w:val="16"/>
                              <w:szCs w:val="16"/>
                            </w:rPr>
                            <w:t>provider, employer, and lender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30D207" id="_x0000_s1028" type="#_x0000_t202" style="position:absolute;margin-left:0;margin-top:23.25pt;width:612pt;height:18pt;z-index:25165824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" filled="f" stroked="f">
              <v:textbox>
                <w:txbxContent>
                  <w:p w14:paraId="4A30D20D" w14:textId="77777777" w:rsidR="0085198A" w:rsidRPr="00A93AB7" w:rsidRDefault="0085198A" w:rsidP="0085198A">
                    <w:pPr>
                      <w:pStyle w:val="Footer"/>
                      <w:jc w:val="center"/>
                      <w:rPr>
                        <w:rFonts w:asciiTheme="minorHAnsi" w:hAnsiTheme="minorHAnsi"/>
                        <w:sz w:val="16"/>
                        <w:szCs w:val="16"/>
                      </w:rPr>
                    </w:pPr>
                    <w:r>
                      <w:rPr>
                        <w:rFonts w:asciiTheme="minorHAnsi" w:hAnsiTheme="minorHAnsi"/>
                        <w:sz w:val="16"/>
                        <w:szCs w:val="16"/>
                      </w:rPr>
                      <w:t xml:space="preserve">USDA is an equal opportunity </w:t>
                    </w:r>
                    <w:r w:rsidRPr="00A81AD0">
                      <w:rPr>
                        <w:rFonts w:asciiTheme="minorHAnsi" w:hAnsiTheme="minorHAnsi"/>
                        <w:sz w:val="16"/>
                        <w:szCs w:val="16"/>
                      </w:rPr>
                      <w:t>provider, employer, and lender</w:t>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A50EA" w14:textId="77777777" w:rsidR="006526B5" w:rsidRDefault="006526B5" w:rsidP="00325340">
      <w:r>
        <w:separator/>
      </w:r>
    </w:p>
  </w:footnote>
  <w:footnote w:type="continuationSeparator" w:id="0">
    <w:p w14:paraId="4AA516CD" w14:textId="77777777" w:rsidR="006526B5" w:rsidRDefault="006526B5" w:rsidP="00325340">
      <w:r>
        <w:continuationSeparator/>
      </w:r>
    </w:p>
  </w:footnote>
  <w:footnote w:type="continuationNotice" w:id="1">
    <w:p w14:paraId="5B04813F" w14:textId="77777777" w:rsidR="006526B5" w:rsidRDefault="006526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0D1FD" w14:textId="30C32F89" w:rsidR="0085198A" w:rsidRPr="00423189" w:rsidRDefault="0085198A" w:rsidP="1EFE0E3D">
    <w:pPr>
      <w:pStyle w:val="Heading2"/>
      <w:tabs>
        <w:tab w:val="left" w:pos="7135"/>
      </w:tabs>
      <w:spacing w:line="286" w:lineRule="auto"/>
      <w:jc w:val="right"/>
      <w:rPr>
        <w:rFonts w:asciiTheme="minorHAnsi" w:hAnsiTheme="minorHAnsi" w:cs="Segoe UI"/>
        <w:b/>
        <w:color w:val="FFFFFF" w:themeColor="background1"/>
        <w:sz w:val="18"/>
        <w:szCs w:val="18"/>
      </w:rPr>
    </w:pPr>
    <w:r w:rsidRPr="00604AE8">
      <w:rPr>
        <w:b/>
        <w:noProof/>
        <w:color w:val="FFFFFF" w:themeColor="background1"/>
      </w:rPr>
      <w:drawing>
        <wp:anchor distT="0" distB="0" distL="114300" distR="114300" simplePos="0" relativeHeight="251658244" behindDoc="0" locked="0" layoutInCell="1" allowOverlap="1" wp14:anchorId="4A30D1FF" wp14:editId="4A30D200">
          <wp:simplePos x="0" y="0"/>
          <wp:positionH relativeFrom="column">
            <wp:posOffset>-544195</wp:posOffset>
          </wp:positionH>
          <wp:positionV relativeFrom="paragraph">
            <wp:posOffset>-24320</wp:posOffset>
          </wp:positionV>
          <wp:extent cx="548640" cy="366032"/>
          <wp:effectExtent l="0" t="0" r="3810" b="0"/>
          <wp:wrapNone/>
          <wp:docPr id="4" name="Picture 4" descr="D:\Users\US55716\Pictures\USDA Logo\US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US55716\Pictures\USDA Logo\USD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 cy="36603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A30D201" wp14:editId="4A30D202">
          <wp:simplePos x="0" y="0"/>
          <wp:positionH relativeFrom="leftMargin">
            <wp:posOffset>381000</wp:posOffset>
          </wp:positionH>
          <wp:positionV relativeFrom="paragraph">
            <wp:posOffset>-29210</wp:posOffset>
          </wp:positionV>
          <wp:extent cx="525780" cy="360680"/>
          <wp:effectExtent l="0" t="0" r="7620" b="1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et 1.png"/>
                  <pic:cNvPicPr/>
                </pic:nvPicPr>
                <pic:blipFill>
                  <a:blip r:embed="rId2"/>
                  <a:stretch>
                    <a:fillRect/>
                  </a:stretch>
                </pic:blipFill>
                <pic:spPr>
                  <a:xfrm>
                    <a:off x="0" y="0"/>
                    <a:ext cx="525780" cy="36068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noProof/>
        <w:color w:val="4472C4" w:themeColor="accent1"/>
      </w:rPr>
      <mc:AlternateContent>
        <mc:Choice Requires="wps">
          <w:drawing>
            <wp:anchor distT="0" distB="0" distL="114300" distR="114300" simplePos="0" relativeHeight="251658241" behindDoc="0" locked="0" layoutInCell="1" allowOverlap="1" wp14:anchorId="4A30D203" wp14:editId="4A30D204">
              <wp:simplePos x="0" y="0"/>
              <wp:positionH relativeFrom="margin">
                <wp:posOffset>0</wp:posOffset>
              </wp:positionH>
              <wp:positionV relativeFrom="paragraph">
                <wp:posOffset>-76200</wp:posOffset>
              </wp:positionV>
              <wp:extent cx="1167765" cy="8610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167765" cy="861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30D209" w14:textId="77777777" w:rsidR="0085198A" w:rsidRPr="00604AE8" w:rsidRDefault="0085198A" w:rsidP="0085198A">
                          <w:pPr>
                            <w:rPr>
                              <w:rFonts w:ascii="Calibri" w:hAnsi="Calibri"/>
                              <w:b/>
                              <w:color w:val="auto"/>
                              <w:sz w:val="16"/>
                              <w:szCs w:val="16"/>
                            </w:rPr>
                          </w:pPr>
                          <w:r w:rsidRPr="00604AE8">
                            <w:rPr>
                              <w:rFonts w:ascii="Calibri" w:hAnsi="Calibri"/>
                              <w:b/>
                              <w:color w:val="auto"/>
                              <w:sz w:val="16"/>
                              <w:szCs w:val="16"/>
                            </w:rPr>
                            <w:t xml:space="preserve">United States </w:t>
                          </w:r>
                        </w:p>
                        <w:p w14:paraId="4A30D20A" w14:textId="77777777" w:rsidR="0085198A" w:rsidRPr="00604AE8" w:rsidRDefault="0085198A" w:rsidP="0085198A">
                          <w:pPr>
                            <w:rPr>
                              <w:rFonts w:ascii="Calibri" w:hAnsi="Calibri"/>
                              <w:b/>
                              <w:color w:val="auto"/>
                              <w:sz w:val="16"/>
                              <w:szCs w:val="16"/>
                            </w:rPr>
                          </w:pPr>
                          <w:r w:rsidRPr="00604AE8">
                            <w:rPr>
                              <w:rFonts w:ascii="Calibri" w:hAnsi="Calibri"/>
                              <w:b/>
                              <w:color w:val="auto"/>
                              <w:sz w:val="16"/>
                              <w:szCs w:val="16"/>
                            </w:rPr>
                            <w:t xml:space="preserve">Department of </w:t>
                          </w:r>
                        </w:p>
                        <w:p w14:paraId="4A30D20B" w14:textId="77777777" w:rsidR="0085198A" w:rsidRPr="00604AE8" w:rsidRDefault="0085198A" w:rsidP="0085198A">
                          <w:pPr>
                            <w:rPr>
                              <w:rFonts w:ascii="Calibri" w:hAnsi="Calibri"/>
                              <w:b/>
                              <w:color w:val="auto"/>
                              <w:sz w:val="16"/>
                              <w:szCs w:val="16"/>
                            </w:rPr>
                          </w:pPr>
                          <w:r w:rsidRPr="00604AE8">
                            <w:rPr>
                              <w:rFonts w:ascii="Calibri" w:hAnsi="Calibri"/>
                              <w:b/>
                              <w:color w:val="auto"/>
                              <w:sz w:val="16"/>
                              <w:szCs w:val="16"/>
                            </w:rPr>
                            <w:t>Agriculture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0D203" id="_x0000_t202" coordsize="21600,21600" o:spt="202" path="m,l,21600r21600,l21600,xe">
              <v:stroke joinstyle="miter"/>
              <v:path gradientshapeok="t" o:connecttype="rect"/>
            </v:shapetype>
            <v:shape id="Text Box 2" o:spid="_x0000_s1026" type="#_x0000_t202" style="position:absolute;left:0;text-align:left;margin-left:0;margin-top:-6pt;width:91.95pt;height:67.8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" filled="f" stroked="f" strokeweight=".5pt">
              <v:textbox>
                <w:txbxContent>
                  <w:p w14:paraId="4A30D209" w14:textId="77777777" w:rsidR="0085198A" w:rsidRPr="00604AE8" w:rsidRDefault="0085198A" w:rsidP="0085198A">
                    <w:pPr>
                      <w:rPr>
                        <w:rFonts w:ascii="Calibri" w:hAnsi="Calibri"/>
                        <w:b/>
                        <w:color w:val="auto"/>
                        <w:sz w:val="16"/>
                        <w:szCs w:val="16"/>
                      </w:rPr>
                    </w:pPr>
                    <w:r w:rsidRPr="00604AE8">
                      <w:rPr>
                        <w:rFonts w:ascii="Calibri" w:hAnsi="Calibri"/>
                        <w:b/>
                        <w:color w:val="auto"/>
                        <w:sz w:val="16"/>
                        <w:szCs w:val="16"/>
                      </w:rPr>
                      <w:t xml:space="preserve">United States </w:t>
                    </w:r>
                  </w:p>
                  <w:p w14:paraId="4A30D20A" w14:textId="77777777" w:rsidR="0085198A" w:rsidRPr="00604AE8" w:rsidRDefault="0085198A" w:rsidP="0085198A">
                    <w:pPr>
                      <w:rPr>
                        <w:rFonts w:ascii="Calibri" w:hAnsi="Calibri"/>
                        <w:b/>
                        <w:color w:val="auto"/>
                        <w:sz w:val="16"/>
                        <w:szCs w:val="16"/>
                      </w:rPr>
                    </w:pPr>
                    <w:r w:rsidRPr="00604AE8">
                      <w:rPr>
                        <w:rFonts w:ascii="Calibri" w:hAnsi="Calibri"/>
                        <w:b/>
                        <w:color w:val="auto"/>
                        <w:sz w:val="16"/>
                        <w:szCs w:val="16"/>
                      </w:rPr>
                      <w:t xml:space="preserve">Department of </w:t>
                    </w:r>
                  </w:p>
                  <w:p w14:paraId="4A30D20B" w14:textId="77777777" w:rsidR="0085198A" w:rsidRPr="00604AE8" w:rsidRDefault="0085198A" w:rsidP="0085198A">
                    <w:pPr>
                      <w:rPr>
                        <w:rFonts w:ascii="Calibri" w:hAnsi="Calibri"/>
                        <w:b/>
                        <w:color w:val="auto"/>
                        <w:sz w:val="16"/>
                        <w:szCs w:val="16"/>
                      </w:rPr>
                    </w:pPr>
                    <w:r w:rsidRPr="00604AE8">
                      <w:rPr>
                        <w:rFonts w:ascii="Calibri" w:hAnsi="Calibri"/>
                        <w:b/>
                        <w:color w:val="auto"/>
                        <w:sz w:val="16"/>
                        <w:szCs w:val="16"/>
                      </w:rPr>
                      <w:t>Agriculture</w:t>
                    </w:r>
                  </w:p>
                </w:txbxContent>
              </v:textbox>
              <w10:wrap anchorx="margin"/>
            </v:shape>
          </w:pict>
        </mc:Fallback>
      </mc:AlternateContent>
    </w:r>
    <w:r>
      <w:rPr>
        <w:rFonts w:asciiTheme="minorHAnsi" w:hAnsiTheme="minorHAnsi" w:cs="Segoe UI"/>
        <w:b/>
        <w:bCs/>
        <w:color w:val="004D3D"/>
        <w:sz w:val="42"/>
        <w:szCs w:val="42"/>
      </w:rPr>
      <w:tab/>
    </w:r>
    <w:r>
      <w:rPr>
        <w:rFonts w:asciiTheme="minorHAnsi" w:hAnsiTheme="minorHAnsi" w:cs="Segoe UI"/>
        <w:b/>
        <w:bCs/>
        <w:color w:val="004D3D"/>
        <w:sz w:val="42"/>
        <w:szCs w:val="42"/>
      </w:rPr>
      <w:tab/>
    </w:r>
    <w:r>
      <w:rPr>
        <w:rFonts w:asciiTheme="minorHAnsi" w:hAnsiTheme="minorHAnsi" w:cs="Segoe UI"/>
        <w:b/>
        <w:bCs/>
        <w:color w:val="004D3D"/>
        <w:sz w:val="42"/>
        <w:szCs w:val="4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5066"/>
    <w:multiLevelType w:val="hybridMultilevel"/>
    <w:tmpl w:val="DB1EC2D4"/>
    <w:lvl w:ilvl="0" w:tplc="EFF63128">
      <w:start w:val="1"/>
      <w:numFmt w:val="decimal"/>
      <w:pStyle w:val="Question1"/>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C6BA1"/>
    <w:multiLevelType w:val="hybridMultilevel"/>
    <w:tmpl w:val="89CE2BA6"/>
    <w:lvl w:ilvl="0" w:tplc="00AC0E98">
      <w:start w:val="1"/>
      <w:numFmt w:val="bullet"/>
      <w:lvlText w:val=""/>
      <w:lvlJc w:val="left"/>
      <w:pPr>
        <w:ind w:left="720" w:hanging="360"/>
      </w:pPr>
      <w:rPr>
        <w:rFonts w:ascii="Symbol" w:hAnsi="Symbol" w:hint="default"/>
      </w:rPr>
    </w:lvl>
    <w:lvl w:ilvl="1" w:tplc="1A86D260">
      <w:start w:val="1"/>
      <w:numFmt w:val="bullet"/>
      <w:lvlText w:val="o"/>
      <w:lvlJc w:val="left"/>
      <w:pPr>
        <w:ind w:left="1440" w:hanging="360"/>
      </w:pPr>
      <w:rPr>
        <w:rFonts w:ascii="Courier New" w:hAnsi="Courier New" w:hint="default"/>
      </w:rPr>
    </w:lvl>
    <w:lvl w:ilvl="2" w:tplc="64AA3868">
      <w:start w:val="1"/>
      <w:numFmt w:val="bullet"/>
      <w:lvlText w:val=""/>
      <w:lvlJc w:val="left"/>
      <w:pPr>
        <w:ind w:left="2160" w:hanging="360"/>
      </w:pPr>
      <w:rPr>
        <w:rFonts w:ascii="Wingdings" w:hAnsi="Wingdings" w:hint="default"/>
      </w:rPr>
    </w:lvl>
    <w:lvl w:ilvl="3" w:tplc="792A9EA0">
      <w:start w:val="1"/>
      <w:numFmt w:val="bullet"/>
      <w:lvlText w:val=""/>
      <w:lvlJc w:val="left"/>
      <w:pPr>
        <w:ind w:left="2880" w:hanging="360"/>
      </w:pPr>
      <w:rPr>
        <w:rFonts w:ascii="Symbol" w:hAnsi="Symbol" w:hint="default"/>
      </w:rPr>
    </w:lvl>
    <w:lvl w:ilvl="4" w:tplc="CF28C1F2">
      <w:start w:val="1"/>
      <w:numFmt w:val="bullet"/>
      <w:lvlText w:val="o"/>
      <w:lvlJc w:val="left"/>
      <w:pPr>
        <w:ind w:left="3600" w:hanging="360"/>
      </w:pPr>
      <w:rPr>
        <w:rFonts w:ascii="Courier New" w:hAnsi="Courier New" w:hint="default"/>
      </w:rPr>
    </w:lvl>
    <w:lvl w:ilvl="5" w:tplc="E3FAAA38">
      <w:start w:val="1"/>
      <w:numFmt w:val="bullet"/>
      <w:lvlText w:val=""/>
      <w:lvlJc w:val="left"/>
      <w:pPr>
        <w:ind w:left="4320" w:hanging="360"/>
      </w:pPr>
      <w:rPr>
        <w:rFonts w:ascii="Wingdings" w:hAnsi="Wingdings" w:hint="default"/>
      </w:rPr>
    </w:lvl>
    <w:lvl w:ilvl="6" w:tplc="C114CE44">
      <w:start w:val="1"/>
      <w:numFmt w:val="bullet"/>
      <w:lvlText w:val=""/>
      <w:lvlJc w:val="left"/>
      <w:pPr>
        <w:ind w:left="5040" w:hanging="360"/>
      </w:pPr>
      <w:rPr>
        <w:rFonts w:ascii="Symbol" w:hAnsi="Symbol" w:hint="default"/>
      </w:rPr>
    </w:lvl>
    <w:lvl w:ilvl="7" w:tplc="9EFE1D18">
      <w:start w:val="1"/>
      <w:numFmt w:val="bullet"/>
      <w:lvlText w:val="o"/>
      <w:lvlJc w:val="left"/>
      <w:pPr>
        <w:ind w:left="5760" w:hanging="360"/>
      </w:pPr>
      <w:rPr>
        <w:rFonts w:ascii="Courier New" w:hAnsi="Courier New" w:hint="default"/>
      </w:rPr>
    </w:lvl>
    <w:lvl w:ilvl="8" w:tplc="7F8E0EAA">
      <w:start w:val="1"/>
      <w:numFmt w:val="bullet"/>
      <w:lvlText w:val=""/>
      <w:lvlJc w:val="left"/>
      <w:pPr>
        <w:ind w:left="6480" w:hanging="360"/>
      </w:pPr>
      <w:rPr>
        <w:rFonts w:ascii="Wingdings" w:hAnsi="Wingdings" w:hint="default"/>
      </w:rPr>
    </w:lvl>
  </w:abstractNum>
  <w:abstractNum w:abstractNumId="2" w15:restartNumberingAfterBreak="0">
    <w:nsid w:val="0816661E"/>
    <w:multiLevelType w:val="hybridMultilevel"/>
    <w:tmpl w:val="D20A4166"/>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start w:val="1"/>
      <w:numFmt w:val="bullet"/>
      <w:lvlText w:val=""/>
      <w:lvlJc w:val="left"/>
      <w:pPr>
        <w:ind w:left="6480" w:hanging="360"/>
      </w:pPr>
      <w:rPr>
        <w:rFonts w:ascii="Wingdings" w:hAnsi="Wingdings" w:hint="default"/>
      </w:rPr>
    </w:lvl>
    <w:lvl w:ilvl="3" w:tplc="04090001">
      <w:start w:val="1"/>
      <w:numFmt w:val="bullet"/>
      <w:lvlText w:val=""/>
      <w:lvlJc w:val="left"/>
      <w:pPr>
        <w:ind w:left="7200" w:hanging="360"/>
      </w:pPr>
      <w:rPr>
        <w:rFonts w:ascii="Symbol" w:hAnsi="Symbol" w:hint="default"/>
      </w:rPr>
    </w:lvl>
    <w:lvl w:ilvl="4" w:tplc="04090003">
      <w:start w:val="1"/>
      <w:numFmt w:val="bullet"/>
      <w:lvlText w:val="o"/>
      <w:lvlJc w:val="left"/>
      <w:pPr>
        <w:ind w:left="7920" w:hanging="360"/>
      </w:pPr>
      <w:rPr>
        <w:rFonts w:ascii="Courier New" w:hAnsi="Courier New" w:cs="Courier New" w:hint="default"/>
      </w:rPr>
    </w:lvl>
    <w:lvl w:ilvl="5" w:tplc="04090005">
      <w:start w:val="1"/>
      <w:numFmt w:val="bullet"/>
      <w:lvlText w:val=""/>
      <w:lvlJc w:val="left"/>
      <w:pPr>
        <w:ind w:left="8640" w:hanging="360"/>
      </w:pPr>
      <w:rPr>
        <w:rFonts w:ascii="Wingdings" w:hAnsi="Wingdings" w:hint="default"/>
      </w:rPr>
    </w:lvl>
    <w:lvl w:ilvl="6" w:tplc="04090001">
      <w:start w:val="1"/>
      <w:numFmt w:val="bullet"/>
      <w:lvlText w:val=""/>
      <w:lvlJc w:val="left"/>
      <w:pPr>
        <w:ind w:left="9360" w:hanging="360"/>
      </w:pPr>
      <w:rPr>
        <w:rFonts w:ascii="Symbol" w:hAnsi="Symbol" w:hint="default"/>
      </w:rPr>
    </w:lvl>
    <w:lvl w:ilvl="7" w:tplc="04090003">
      <w:start w:val="1"/>
      <w:numFmt w:val="bullet"/>
      <w:lvlText w:val="o"/>
      <w:lvlJc w:val="left"/>
      <w:pPr>
        <w:ind w:left="10080" w:hanging="360"/>
      </w:pPr>
      <w:rPr>
        <w:rFonts w:ascii="Courier New" w:hAnsi="Courier New" w:cs="Courier New" w:hint="default"/>
      </w:rPr>
    </w:lvl>
    <w:lvl w:ilvl="8" w:tplc="04090005">
      <w:start w:val="1"/>
      <w:numFmt w:val="bullet"/>
      <w:lvlText w:val=""/>
      <w:lvlJc w:val="left"/>
      <w:pPr>
        <w:ind w:left="10800" w:hanging="360"/>
      </w:pPr>
      <w:rPr>
        <w:rFonts w:ascii="Wingdings" w:hAnsi="Wingdings" w:hint="default"/>
      </w:rPr>
    </w:lvl>
  </w:abstractNum>
  <w:abstractNum w:abstractNumId="3" w15:restartNumberingAfterBreak="0">
    <w:nsid w:val="0A465767"/>
    <w:multiLevelType w:val="hybridMultilevel"/>
    <w:tmpl w:val="95CC1BCE"/>
    <w:lvl w:ilvl="0" w:tplc="12EEA4DE">
      <w:start w:val="1"/>
      <w:numFmt w:val="bullet"/>
      <w:lvlText w:val=""/>
      <w:lvlJc w:val="left"/>
      <w:pPr>
        <w:ind w:left="720" w:hanging="360"/>
      </w:pPr>
      <w:rPr>
        <w:rFonts w:ascii="Symbol" w:hAnsi="Symbol" w:hint="default"/>
      </w:rPr>
    </w:lvl>
    <w:lvl w:ilvl="1" w:tplc="4D3A0E88">
      <w:start w:val="1"/>
      <w:numFmt w:val="bullet"/>
      <w:lvlText w:val="o"/>
      <w:lvlJc w:val="left"/>
      <w:pPr>
        <w:ind w:left="1440" w:hanging="360"/>
      </w:pPr>
      <w:rPr>
        <w:rFonts w:ascii="Courier New" w:hAnsi="Courier New" w:hint="default"/>
      </w:rPr>
    </w:lvl>
    <w:lvl w:ilvl="2" w:tplc="F3580BDC">
      <w:start w:val="1"/>
      <w:numFmt w:val="bullet"/>
      <w:lvlText w:val=""/>
      <w:lvlJc w:val="left"/>
      <w:pPr>
        <w:ind w:left="2160" w:hanging="360"/>
      </w:pPr>
      <w:rPr>
        <w:rFonts w:ascii="Wingdings" w:hAnsi="Wingdings" w:hint="default"/>
      </w:rPr>
    </w:lvl>
    <w:lvl w:ilvl="3" w:tplc="6172D010">
      <w:start w:val="1"/>
      <w:numFmt w:val="bullet"/>
      <w:lvlText w:val=""/>
      <w:lvlJc w:val="left"/>
      <w:pPr>
        <w:ind w:left="2880" w:hanging="360"/>
      </w:pPr>
      <w:rPr>
        <w:rFonts w:ascii="Symbol" w:hAnsi="Symbol" w:hint="default"/>
      </w:rPr>
    </w:lvl>
    <w:lvl w:ilvl="4" w:tplc="7E5C22F8">
      <w:start w:val="1"/>
      <w:numFmt w:val="bullet"/>
      <w:lvlText w:val="o"/>
      <w:lvlJc w:val="left"/>
      <w:pPr>
        <w:ind w:left="3600" w:hanging="360"/>
      </w:pPr>
      <w:rPr>
        <w:rFonts w:ascii="Courier New" w:hAnsi="Courier New" w:hint="default"/>
      </w:rPr>
    </w:lvl>
    <w:lvl w:ilvl="5" w:tplc="D3AC0624">
      <w:start w:val="1"/>
      <w:numFmt w:val="bullet"/>
      <w:lvlText w:val=""/>
      <w:lvlJc w:val="left"/>
      <w:pPr>
        <w:ind w:left="4320" w:hanging="360"/>
      </w:pPr>
      <w:rPr>
        <w:rFonts w:ascii="Wingdings" w:hAnsi="Wingdings" w:hint="default"/>
      </w:rPr>
    </w:lvl>
    <w:lvl w:ilvl="6" w:tplc="1026C80C">
      <w:start w:val="1"/>
      <w:numFmt w:val="bullet"/>
      <w:lvlText w:val=""/>
      <w:lvlJc w:val="left"/>
      <w:pPr>
        <w:ind w:left="5040" w:hanging="360"/>
      </w:pPr>
      <w:rPr>
        <w:rFonts w:ascii="Symbol" w:hAnsi="Symbol" w:hint="default"/>
      </w:rPr>
    </w:lvl>
    <w:lvl w:ilvl="7" w:tplc="FBA45FDE">
      <w:start w:val="1"/>
      <w:numFmt w:val="bullet"/>
      <w:lvlText w:val="o"/>
      <w:lvlJc w:val="left"/>
      <w:pPr>
        <w:ind w:left="5760" w:hanging="360"/>
      </w:pPr>
      <w:rPr>
        <w:rFonts w:ascii="Courier New" w:hAnsi="Courier New" w:hint="default"/>
      </w:rPr>
    </w:lvl>
    <w:lvl w:ilvl="8" w:tplc="5CDAAF4E">
      <w:start w:val="1"/>
      <w:numFmt w:val="bullet"/>
      <w:lvlText w:val=""/>
      <w:lvlJc w:val="left"/>
      <w:pPr>
        <w:ind w:left="6480" w:hanging="360"/>
      </w:pPr>
      <w:rPr>
        <w:rFonts w:ascii="Wingdings" w:hAnsi="Wingdings" w:hint="default"/>
      </w:rPr>
    </w:lvl>
  </w:abstractNum>
  <w:abstractNum w:abstractNumId="4" w15:restartNumberingAfterBreak="0">
    <w:nsid w:val="15F92074"/>
    <w:multiLevelType w:val="hybridMultilevel"/>
    <w:tmpl w:val="FFFFFFFF"/>
    <w:lvl w:ilvl="0" w:tplc="58865FC2">
      <w:start w:val="1"/>
      <w:numFmt w:val="bullet"/>
      <w:lvlText w:val=""/>
      <w:lvlJc w:val="left"/>
      <w:pPr>
        <w:ind w:left="720" w:hanging="360"/>
      </w:pPr>
      <w:rPr>
        <w:rFonts w:ascii="Symbol" w:hAnsi="Symbol" w:hint="default"/>
      </w:rPr>
    </w:lvl>
    <w:lvl w:ilvl="1" w:tplc="F762F028">
      <w:start w:val="1"/>
      <w:numFmt w:val="bullet"/>
      <w:lvlText w:val="o"/>
      <w:lvlJc w:val="left"/>
      <w:pPr>
        <w:ind w:left="1440" w:hanging="360"/>
      </w:pPr>
      <w:rPr>
        <w:rFonts w:ascii="Courier New" w:hAnsi="Courier New" w:hint="default"/>
      </w:rPr>
    </w:lvl>
    <w:lvl w:ilvl="2" w:tplc="D18A5102">
      <w:start w:val="1"/>
      <w:numFmt w:val="bullet"/>
      <w:lvlText w:val=""/>
      <w:lvlJc w:val="left"/>
      <w:pPr>
        <w:ind w:left="2160" w:hanging="360"/>
      </w:pPr>
      <w:rPr>
        <w:rFonts w:ascii="Wingdings" w:hAnsi="Wingdings" w:hint="default"/>
      </w:rPr>
    </w:lvl>
    <w:lvl w:ilvl="3" w:tplc="0BC28756">
      <w:start w:val="1"/>
      <w:numFmt w:val="bullet"/>
      <w:lvlText w:val=""/>
      <w:lvlJc w:val="left"/>
      <w:pPr>
        <w:ind w:left="2880" w:hanging="360"/>
      </w:pPr>
      <w:rPr>
        <w:rFonts w:ascii="Symbol" w:hAnsi="Symbol" w:hint="default"/>
      </w:rPr>
    </w:lvl>
    <w:lvl w:ilvl="4" w:tplc="671CFAA2">
      <w:start w:val="1"/>
      <w:numFmt w:val="bullet"/>
      <w:lvlText w:val="o"/>
      <w:lvlJc w:val="left"/>
      <w:pPr>
        <w:ind w:left="3600" w:hanging="360"/>
      </w:pPr>
      <w:rPr>
        <w:rFonts w:ascii="Courier New" w:hAnsi="Courier New" w:hint="default"/>
      </w:rPr>
    </w:lvl>
    <w:lvl w:ilvl="5" w:tplc="AE9291FC">
      <w:start w:val="1"/>
      <w:numFmt w:val="bullet"/>
      <w:lvlText w:val=""/>
      <w:lvlJc w:val="left"/>
      <w:pPr>
        <w:ind w:left="4320" w:hanging="360"/>
      </w:pPr>
      <w:rPr>
        <w:rFonts w:ascii="Wingdings" w:hAnsi="Wingdings" w:hint="default"/>
      </w:rPr>
    </w:lvl>
    <w:lvl w:ilvl="6" w:tplc="053E7912">
      <w:start w:val="1"/>
      <w:numFmt w:val="bullet"/>
      <w:lvlText w:val=""/>
      <w:lvlJc w:val="left"/>
      <w:pPr>
        <w:ind w:left="5040" w:hanging="360"/>
      </w:pPr>
      <w:rPr>
        <w:rFonts w:ascii="Symbol" w:hAnsi="Symbol" w:hint="default"/>
      </w:rPr>
    </w:lvl>
    <w:lvl w:ilvl="7" w:tplc="03F066E2">
      <w:start w:val="1"/>
      <w:numFmt w:val="bullet"/>
      <w:lvlText w:val="o"/>
      <w:lvlJc w:val="left"/>
      <w:pPr>
        <w:ind w:left="5760" w:hanging="360"/>
      </w:pPr>
      <w:rPr>
        <w:rFonts w:ascii="Courier New" w:hAnsi="Courier New" w:hint="default"/>
      </w:rPr>
    </w:lvl>
    <w:lvl w:ilvl="8" w:tplc="6CA69410">
      <w:start w:val="1"/>
      <w:numFmt w:val="bullet"/>
      <w:lvlText w:val=""/>
      <w:lvlJc w:val="left"/>
      <w:pPr>
        <w:ind w:left="6480" w:hanging="360"/>
      </w:pPr>
      <w:rPr>
        <w:rFonts w:ascii="Wingdings" w:hAnsi="Wingdings" w:hint="default"/>
      </w:rPr>
    </w:lvl>
  </w:abstractNum>
  <w:abstractNum w:abstractNumId="5" w15:restartNumberingAfterBreak="0">
    <w:nsid w:val="160871C0"/>
    <w:multiLevelType w:val="hybridMultilevel"/>
    <w:tmpl w:val="65A007D6"/>
    <w:lvl w:ilvl="0" w:tplc="E2FEF0A4">
      <w:start w:val="1"/>
      <w:numFmt w:val="decimal"/>
      <w:lvlText w:val="%1."/>
      <w:lvlJc w:val="left"/>
      <w:pPr>
        <w:ind w:left="720" w:hanging="360"/>
      </w:pPr>
    </w:lvl>
    <w:lvl w:ilvl="1" w:tplc="88606E30">
      <w:start w:val="1"/>
      <w:numFmt w:val="lowerLetter"/>
      <w:lvlText w:val="%2."/>
      <w:lvlJc w:val="left"/>
      <w:pPr>
        <w:ind w:left="1440" w:hanging="360"/>
      </w:pPr>
    </w:lvl>
    <w:lvl w:ilvl="2" w:tplc="8BB65256">
      <w:start w:val="1"/>
      <w:numFmt w:val="lowerRoman"/>
      <w:lvlText w:val="%3."/>
      <w:lvlJc w:val="right"/>
      <w:pPr>
        <w:ind w:left="2160" w:hanging="180"/>
      </w:pPr>
    </w:lvl>
    <w:lvl w:ilvl="3" w:tplc="281049C0">
      <w:start w:val="1"/>
      <w:numFmt w:val="decimal"/>
      <w:lvlText w:val="%4."/>
      <w:lvlJc w:val="left"/>
      <w:pPr>
        <w:ind w:left="2880" w:hanging="360"/>
      </w:pPr>
    </w:lvl>
    <w:lvl w:ilvl="4" w:tplc="A9A6EA9E">
      <w:start w:val="1"/>
      <w:numFmt w:val="lowerLetter"/>
      <w:lvlText w:val="%5."/>
      <w:lvlJc w:val="left"/>
      <w:pPr>
        <w:ind w:left="3600" w:hanging="360"/>
      </w:pPr>
    </w:lvl>
    <w:lvl w:ilvl="5" w:tplc="4C2E1772">
      <w:start w:val="1"/>
      <w:numFmt w:val="lowerRoman"/>
      <w:lvlText w:val="%6."/>
      <w:lvlJc w:val="right"/>
      <w:pPr>
        <w:ind w:left="4320" w:hanging="180"/>
      </w:pPr>
    </w:lvl>
    <w:lvl w:ilvl="6" w:tplc="E482EF5C">
      <w:start w:val="1"/>
      <w:numFmt w:val="decimal"/>
      <w:lvlText w:val="%7."/>
      <w:lvlJc w:val="left"/>
      <w:pPr>
        <w:ind w:left="5040" w:hanging="360"/>
      </w:pPr>
    </w:lvl>
    <w:lvl w:ilvl="7" w:tplc="255C86DE">
      <w:start w:val="1"/>
      <w:numFmt w:val="lowerLetter"/>
      <w:lvlText w:val="%8."/>
      <w:lvlJc w:val="left"/>
      <w:pPr>
        <w:ind w:left="5760" w:hanging="360"/>
      </w:pPr>
    </w:lvl>
    <w:lvl w:ilvl="8" w:tplc="593E1C9E">
      <w:start w:val="1"/>
      <w:numFmt w:val="lowerRoman"/>
      <w:lvlText w:val="%9."/>
      <w:lvlJc w:val="right"/>
      <w:pPr>
        <w:ind w:left="6480" w:hanging="180"/>
      </w:pPr>
    </w:lvl>
  </w:abstractNum>
  <w:abstractNum w:abstractNumId="6" w15:restartNumberingAfterBreak="0">
    <w:nsid w:val="180B18B0"/>
    <w:multiLevelType w:val="multilevel"/>
    <w:tmpl w:val="3D6CCD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093A80"/>
    <w:multiLevelType w:val="hybridMultilevel"/>
    <w:tmpl w:val="FFFFFFFF"/>
    <w:lvl w:ilvl="0" w:tplc="1996F9B8">
      <w:start w:val="1"/>
      <w:numFmt w:val="bullet"/>
      <w:lvlText w:val=""/>
      <w:lvlJc w:val="left"/>
      <w:pPr>
        <w:ind w:left="720" w:hanging="360"/>
      </w:pPr>
      <w:rPr>
        <w:rFonts w:ascii="Symbol" w:hAnsi="Symbol" w:hint="default"/>
      </w:rPr>
    </w:lvl>
    <w:lvl w:ilvl="1" w:tplc="BDEC9488">
      <w:start w:val="1"/>
      <w:numFmt w:val="bullet"/>
      <w:lvlText w:val="o"/>
      <w:lvlJc w:val="left"/>
      <w:pPr>
        <w:ind w:left="1440" w:hanging="360"/>
      </w:pPr>
      <w:rPr>
        <w:rFonts w:ascii="Courier New" w:hAnsi="Courier New" w:hint="default"/>
      </w:rPr>
    </w:lvl>
    <w:lvl w:ilvl="2" w:tplc="A7202892">
      <w:start w:val="1"/>
      <w:numFmt w:val="bullet"/>
      <w:lvlText w:val=""/>
      <w:lvlJc w:val="left"/>
      <w:pPr>
        <w:ind w:left="2160" w:hanging="360"/>
      </w:pPr>
      <w:rPr>
        <w:rFonts w:ascii="Wingdings" w:hAnsi="Wingdings" w:hint="default"/>
      </w:rPr>
    </w:lvl>
    <w:lvl w:ilvl="3" w:tplc="C8D0525C">
      <w:start w:val="1"/>
      <w:numFmt w:val="bullet"/>
      <w:lvlText w:val=""/>
      <w:lvlJc w:val="left"/>
      <w:pPr>
        <w:ind w:left="2880" w:hanging="360"/>
      </w:pPr>
      <w:rPr>
        <w:rFonts w:ascii="Symbol" w:hAnsi="Symbol" w:hint="default"/>
      </w:rPr>
    </w:lvl>
    <w:lvl w:ilvl="4" w:tplc="0E120CCA">
      <w:start w:val="1"/>
      <w:numFmt w:val="bullet"/>
      <w:lvlText w:val="o"/>
      <w:lvlJc w:val="left"/>
      <w:pPr>
        <w:ind w:left="3600" w:hanging="360"/>
      </w:pPr>
      <w:rPr>
        <w:rFonts w:ascii="Courier New" w:hAnsi="Courier New" w:hint="default"/>
      </w:rPr>
    </w:lvl>
    <w:lvl w:ilvl="5" w:tplc="00A86F56">
      <w:start w:val="1"/>
      <w:numFmt w:val="bullet"/>
      <w:lvlText w:val=""/>
      <w:lvlJc w:val="left"/>
      <w:pPr>
        <w:ind w:left="4320" w:hanging="360"/>
      </w:pPr>
      <w:rPr>
        <w:rFonts w:ascii="Wingdings" w:hAnsi="Wingdings" w:hint="default"/>
      </w:rPr>
    </w:lvl>
    <w:lvl w:ilvl="6" w:tplc="C9C65A98">
      <w:start w:val="1"/>
      <w:numFmt w:val="bullet"/>
      <w:lvlText w:val=""/>
      <w:lvlJc w:val="left"/>
      <w:pPr>
        <w:ind w:left="5040" w:hanging="360"/>
      </w:pPr>
      <w:rPr>
        <w:rFonts w:ascii="Symbol" w:hAnsi="Symbol" w:hint="default"/>
      </w:rPr>
    </w:lvl>
    <w:lvl w:ilvl="7" w:tplc="D6EE1566">
      <w:start w:val="1"/>
      <w:numFmt w:val="bullet"/>
      <w:lvlText w:val="o"/>
      <w:lvlJc w:val="left"/>
      <w:pPr>
        <w:ind w:left="5760" w:hanging="360"/>
      </w:pPr>
      <w:rPr>
        <w:rFonts w:ascii="Courier New" w:hAnsi="Courier New" w:hint="default"/>
      </w:rPr>
    </w:lvl>
    <w:lvl w:ilvl="8" w:tplc="47EA66CC">
      <w:start w:val="1"/>
      <w:numFmt w:val="bullet"/>
      <w:lvlText w:val=""/>
      <w:lvlJc w:val="left"/>
      <w:pPr>
        <w:ind w:left="6480" w:hanging="360"/>
      </w:pPr>
      <w:rPr>
        <w:rFonts w:ascii="Wingdings" w:hAnsi="Wingdings" w:hint="default"/>
      </w:rPr>
    </w:lvl>
  </w:abstractNum>
  <w:abstractNum w:abstractNumId="8" w15:restartNumberingAfterBreak="0">
    <w:nsid w:val="2DD16973"/>
    <w:multiLevelType w:val="hybridMultilevel"/>
    <w:tmpl w:val="41E43BA4"/>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A11E0F"/>
    <w:multiLevelType w:val="hybridMultilevel"/>
    <w:tmpl w:val="49B6444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D5427B"/>
    <w:multiLevelType w:val="hybridMultilevel"/>
    <w:tmpl w:val="4058E8B6"/>
    <w:lvl w:ilvl="0" w:tplc="5380ED60">
      <w:start w:val="1"/>
      <w:numFmt w:val="bullet"/>
      <w:lvlText w:val=""/>
      <w:lvlJc w:val="left"/>
      <w:pPr>
        <w:ind w:left="720" w:hanging="360"/>
      </w:pPr>
      <w:rPr>
        <w:rFonts w:ascii="Symbol" w:hAnsi="Symbol" w:hint="default"/>
      </w:rPr>
    </w:lvl>
    <w:lvl w:ilvl="1" w:tplc="1E1C7C38">
      <w:start w:val="1"/>
      <w:numFmt w:val="bullet"/>
      <w:lvlText w:val="o"/>
      <w:lvlJc w:val="left"/>
      <w:pPr>
        <w:ind w:left="1440" w:hanging="360"/>
      </w:pPr>
      <w:rPr>
        <w:rFonts w:ascii="Courier New" w:hAnsi="Courier New" w:hint="default"/>
      </w:rPr>
    </w:lvl>
    <w:lvl w:ilvl="2" w:tplc="EF8EBB4C">
      <w:start w:val="1"/>
      <w:numFmt w:val="bullet"/>
      <w:lvlText w:val=""/>
      <w:lvlJc w:val="left"/>
      <w:pPr>
        <w:ind w:left="2160" w:hanging="360"/>
      </w:pPr>
      <w:rPr>
        <w:rFonts w:ascii="Wingdings" w:hAnsi="Wingdings" w:hint="default"/>
      </w:rPr>
    </w:lvl>
    <w:lvl w:ilvl="3" w:tplc="D388C498">
      <w:start w:val="1"/>
      <w:numFmt w:val="bullet"/>
      <w:lvlText w:val=""/>
      <w:lvlJc w:val="left"/>
      <w:pPr>
        <w:ind w:left="2880" w:hanging="360"/>
      </w:pPr>
      <w:rPr>
        <w:rFonts w:ascii="Symbol" w:hAnsi="Symbol" w:hint="default"/>
      </w:rPr>
    </w:lvl>
    <w:lvl w:ilvl="4" w:tplc="7D382B8E">
      <w:start w:val="1"/>
      <w:numFmt w:val="bullet"/>
      <w:lvlText w:val="o"/>
      <w:lvlJc w:val="left"/>
      <w:pPr>
        <w:ind w:left="3600" w:hanging="360"/>
      </w:pPr>
      <w:rPr>
        <w:rFonts w:ascii="Courier New" w:hAnsi="Courier New" w:hint="default"/>
      </w:rPr>
    </w:lvl>
    <w:lvl w:ilvl="5" w:tplc="4FC82150">
      <w:start w:val="1"/>
      <w:numFmt w:val="bullet"/>
      <w:lvlText w:val=""/>
      <w:lvlJc w:val="left"/>
      <w:pPr>
        <w:ind w:left="4320" w:hanging="360"/>
      </w:pPr>
      <w:rPr>
        <w:rFonts w:ascii="Wingdings" w:hAnsi="Wingdings" w:hint="default"/>
      </w:rPr>
    </w:lvl>
    <w:lvl w:ilvl="6" w:tplc="7706C45C">
      <w:start w:val="1"/>
      <w:numFmt w:val="bullet"/>
      <w:lvlText w:val=""/>
      <w:lvlJc w:val="left"/>
      <w:pPr>
        <w:ind w:left="5040" w:hanging="360"/>
      </w:pPr>
      <w:rPr>
        <w:rFonts w:ascii="Symbol" w:hAnsi="Symbol" w:hint="default"/>
      </w:rPr>
    </w:lvl>
    <w:lvl w:ilvl="7" w:tplc="772665A4">
      <w:start w:val="1"/>
      <w:numFmt w:val="bullet"/>
      <w:lvlText w:val="o"/>
      <w:lvlJc w:val="left"/>
      <w:pPr>
        <w:ind w:left="5760" w:hanging="360"/>
      </w:pPr>
      <w:rPr>
        <w:rFonts w:ascii="Courier New" w:hAnsi="Courier New" w:hint="default"/>
      </w:rPr>
    </w:lvl>
    <w:lvl w:ilvl="8" w:tplc="D29AE534">
      <w:start w:val="1"/>
      <w:numFmt w:val="bullet"/>
      <w:lvlText w:val=""/>
      <w:lvlJc w:val="left"/>
      <w:pPr>
        <w:ind w:left="6480" w:hanging="360"/>
      </w:pPr>
      <w:rPr>
        <w:rFonts w:ascii="Wingdings" w:hAnsi="Wingdings" w:hint="default"/>
      </w:rPr>
    </w:lvl>
  </w:abstractNum>
  <w:abstractNum w:abstractNumId="11" w15:restartNumberingAfterBreak="0">
    <w:nsid w:val="40332753"/>
    <w:multiLevelType w:val="hybridMultilevel"/>
    <w:tmpl w:val="5EF65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DF7FC1"/>
    <w:multiLevelType w:val="hybridMultilevel"/>
    <w:tmpl w:val="B13A8E2C"/>
    <w:lvl w:ilvl="0" w:tplc="9FC855C8">
      <w:start w:val="1"/>
      <w:numFmt w:val="bullet"/>
      <w:lvlText w:val=""/>
      <w:lvlJc w:val="left"/>
      <w:pPr>
        <w:ind w:left="720" w:hanging="360"/>
      </w:pPr>
      <w:rPr>
        <w:rFonts w:ascii="Symbol" w:hAnsi="Symbol" w:hint="default"/>
      </w:rPr>
    </w:lvl>
    <w:lvl w:ilvl="1" w:tplc="688E8E5A">
      <w:start w:val="1"/>
      <w:numFmt w:val="bullet"/>
      <w:lvlText w:val="o"/>
      <w:lvlJc w:val="left"/>
      <w:pPr>
        <w:ind w:left="1440" w:hanging="360"/>
      </w:pPr>
      <w:rPr>
        <w:rFonts w:ascii="Courier New" w:hAnsi="Courier New" w:hint="default"/>
      </w:rPr>
    </w:lvl>
    <w:lvl w:ilvl="2" w:tplc="A41E9B8C">
      <w:start w:val="1"/>
      <w:numFmt w:val="bullet"/>
      <w:lvlText w:val=""/>
      <w:lvlJc w:val="left"/>
      <w:pPr>
        <w:ind w:left="2160" w:hanging="360"/>
      </w:pPr>
      <w:rPr>
        <w:rFonts w:ascii="Wingdings" w:hAnsi="Wingdings" w:hint="default"/>
      </w:rPr>
    </w:lvl>
    <w:lvl w:ilvl="3" w:tplc="DDACB014">
      <w:start w:val="1"/>
      <w:numFmt w:val="bullet"/>
      <w:lvlText w:val=""/>
      <w:lvlJc w:val="left"/>
      <w:pPr>
        <w:ind w:left="2880" w:hanging="360"/>
      </w:pPr>
      <w:rPr>
        <w:rFonts w:ascii="Symbol" w:hAnsi="Symbol" w:hint="default"/>
      </w:rPr>
    </w:lvl>
    <w:lvl w:ilvl="4" w:tplc="87704C22">
      <w:start w:val="1"/>
      <w:numFmt w:val="bullet"/>
      <w:lvlText w:val="o"/>
      <w:lvlJc w:val="left"/>
      <w:pPr>
        <w:ind w:left="3600" w:hanging="360"/>
      </w:pPr>
      <w:rPr>
        <w:rFonts w:ascii="Courier New" w:hAnsi="Courier New" w:hint="default"/>
      </w:rPr>
    </w:lvl>
    <w:lvl w:ilvl="5" w:tplc="203E63CA">
      <w:start w:val="1"/>
      <w:numFmt w:val="bullet"/>
      <w:lvlText w:val=""/>
      <w:lvlJc w:val="left"/>
      <w:pPr>
        <w:ind w:left="4320" w:hanging="360"/>
      </w:pPr>
      <w:rPr>
        <w:rFonts w:ascii="Wingdings" w:hAnsi="Wingdings" w:hint="default"/>
      </w:rPr>
    </w:lvl>
    <w:lvl w:ilvl="6" w:tplc="DBE69B60">
      <w:start w:val="1"/>
      <w:numFmt w:val="bullet"/>
      <w:lvlText w:val=""/>
      <w:lvlJc w:val="left"/>
      <w:pPr>
        <w:ind w:left="5040" w:hanging="360"/>
      </w:pPr>
      <w:rPr>
        <w:rFonts w:ascii="Symbol" w:hAnsi="Symbol" w:hint="default"/>
      </w:rPr>
    </w:lvl>
    <w:lvl w:ilvl="7" w:tplc="3E745D98">
      <w:start w:val="1"/>
      <w:numFmt w:val="bullet"/>
      <w:lvlText w:val="o"/>
      <w:lvlJc w:val="left"/>
      <w:pPr>
        <w:ind w:left="5760" w:hanging="360"/>
      </w:pPr>
      <w:rPr>
        <w:rFonts w:ascii="Courier New" w:hAnsi="Courier New" w:hint="default"/>
      </w:rPr>
    </w:lvl>
    <w:lvl w:ilvl="8" w:tplc="1E34F3A2">
      <w:start w:val="1"/>
      <w:numFmt w:val="bullet"/>
      <w:lvlText w:val=""/>
      <w:lvlJc w:val="left"/>
      <w:pPr>
        <w:ind w:left="6480" w:hanging="360"/>
      </w:pPr>
      <w:rPr>
        <w:rFonts w:ascii="Wingdings" w:hAnsi="Wingdings" w:hint="default"/>
      </w:rPr>
    </w:lvl>
  </w:abstractNum>
  <w:abstractNum w:abstractNumId="13" w15:restartNumberingAfterBreak="0">
    <w:nsid w:val="418C6B79"/>
    <w:multiLevelType w:val="hybridMultilevel"/>
    <w:tmpl w:val="C11E4E02"/>
    <w:lvl w:ilvl="0" w:tplc="FBE297A2">
      <w:start w:val="1"/>
      <w:numFmt w:val="bullet"/>
      <w:lvlText w:val=""/>
      <w:lvlJc w:val="left"/>
      <w:pPr>
        <w:ind w:left="720" w:hanging="360"/>
      </w:pPr>
      <w:rPr>
        <w:rFonts w:ascii="Symbol" w:hAnsi="Symbol" w:hint="default"/>
      </w:rPr>
    </w:lvl>
    <w:lvl w:ilvl="1" w:tplc="9522C816">
      <w:start w:val="1"/>
      <w:numFmt w:val="bullet"/>
      <w:lvlText w:val="o"/>
      <w:lvlJc w:val="left"/>
      <w:pPr>
        <w:ind w:left="1440" w:hanging="360"/>
      </w:pPr>
      <w:rPr>
        <w:rFonts w:ascii="Courier New" w:hAnsi="Courier New" w:hint="default"/>
      </w:rPr>
    </w:lvl>
    <w:lvl w:ilvl="2" w:tplc="A4CE0D7A">
      <w:start w:val="1"/>
      <w:numFmt w:val="bullet"/>
      <w:lvlText w:val=""/>
      <w:lvlJc w:val="left"/>
      <w:pPr>
        <w:ind w:left="2160" w:hanging="360"/>
      </w:pPr>
      <w:rPr>
        <w:rFonts w:ascii="Wingdings" w:hAnsi="Wingdings" w:hint="default"/>
      </w:rPr>
    </w:lvl>
    <w:lvl w:ilvl="3" w:tplc="425E9F12">
      <w:start w:val="1"/>
      <w:numFmt w:val="bullet"/>
      <w:lvlText w:val=""/>
      <w:lvlJc w:val="left"/>
      <w:pPr>
        <w:ind w:left="2880" w:hanging="360"/>
      </w:pPr>
      <w:rPr>
        <w:rFonts w:ascii="Symbol" w:hAnsi="Symbol" w:hint="default"/>
      </w:rPr>
    </w:lvl>
    <w:lvl w:ilvl="4" w:tplc="0B2C19A6">
      <w:start w:val="1"/>
      <w:numFmt w:val="bullet"/>
      <w:lvlText w:val="o"/>
      <w:lvlJc w:val="left"/>
      <w:pPr>
        <w:ind w:left="3600" w:hanging="360"/>
      </w:pPr>
      <w:rPr>
        <w:rFonts w:ascii="Courier New" w:hAnsi="Courier New" w:hint="default"/>
      </w:rPr>
    </w:lvl>
    <w:lvl w:ilvl="5" w:tplc="71F68B9A">
      <w:start w:val="1"/>
      <w:numFmt w:val="bullet"/>
      <w:lvlText w:val=""/>
      <w:lvlJc w:val="left"/>
      <w:pPr>
        <w:ind w:left="4320" w:hanging="360"/>
      </w:pPr>
      <w:rPr>
        <w:rFonts w:ascii="Wingdings" w:hAnsi="Wingdings" w:hint="default"/>
      </w:rPr>
    </w:lvl>
    <w:lvl w:ilvl="6" w:tplc="14EE3472">
      <w:start w:val="1"/>
      <w:numFmt w:val="bullet"/>
      <w:lvlText w:val=""/>
      <w:lvlJc w:val="left"/>
      <w:pPr>
        <w:ind w:left="5040" w:hanging="360"/>
      </w:pPr>
      <w:rPr>
        <w:rFonts w:ascii="Symbol" w:hAnsi="Symbol" w:hint="default"/>
      </w:rPr>
    </w:lvl>
    <w:lvl w:ilvl="7" w:tplc="62608AD4">
      <w:start w:val="1"/>
      <w:numFmt w:val="bullet"/>
      <w:lvlText w:val="o"/>
      <w:lvlJc w:val="left"/>
      <w:pPr>
        <w:ind w:left="5760" w:hanging="360"/>
      </w:pPr>
      <w:rPr>
        <w:rFonts w:ascii="Courier New" w:hAnsi="Courier New" w:hint="default"/>
      </w:rPr>
    </w:lvl>
    <w:lvl w:ilvl="8" w:tplc="75E0A286">
      <w:start w:val="1"/>
      <w:numFmt w:val="bullet"/>
      <w:lvlText w:val=""/>
      <w:lvlJc w:val="left"/>
      <w:pPr>
        <w:ind w:left="6480" w:hanging="360"/>
      </w:pPr>
      <w:rPr>
        <w:rFonts w:ascii="Wingdings" w:hAnsi="Wingdings" w:hint="default"/>
      </w:rPr>
    </w:lvl>
  </w:abstractNum>
  <w:abstractNum w:abstractNumId="14" w15:restartNumberingAfterBreak="0">
    <w:nsid w:val="52B06974"/>
    <w:multiLevelType w:val="hybridMultilevel"/>
    <w:tmpl w:val="FFFFFFFF"/>
    <w:lvl w:ilvl="0" w:tplc="C1603364">
      <w:start w:val="1"/>
      <w:numFmt w:val="bullet"/>
      <w:lvlText w:val=""/>
      <w:lvlJc w:val="left"/>
      <w:pPr>
        <w:ind w:left="720" w:hanging="360"/>
      </w:pPr>
      <w:rPr>
        <w:rFonts w:ascii="Symbol" w:hAnsi="Symbol" w:hint="default"/>
      </w:rPr>
    </w:lvl>
    <w:lvl w:ilvl="1" w:tplc="CA1C43D8">
      <w:start w:val="1"/>
      <w:numFmt w:val="bullet"/>
      <w:lvlText w:val="o"/>
      <w:lvlJc w:val="left"/>
      <w:pPr>
        <w:ind w:left="1440" w:hanging="360"/>
      </w:pPr>
      <w:rPr>
        <w:rFonts w:ascii="Courier New" w:hAnsi="Courier New" w:hint="default"/>
      </w:rPr>
    </w:lvl>
    <w:lvl w:ilvl="2" w:tplc="4BB25A54">
      <w:start w:val="1"/>
      <w:numFmt w:val="bullet"/>
      <w:lvlText w:val=""/>
      <w:lvlJc w:val="left"/>
      <w:pPr>
        <w:ind w:left="2160" w:hanging="360"/>
      </w:pPr>
      <w:rPr>
        <w:rFonts w:ascii="Wingdings" w:hAnsi="Wingdings" w:hint="default"/>
      </w:rPr>
    </w:lvl>
    <w:lvl w:ilvl="3" w:tplc="BD7253E6">
      <w:start w:val="1"/>
      <w:numFmt w:val="bullet"/>
      <w:lvlText w:val=""/>
      <w:lvlJc w:val="left"/>
      <w:pPr>
        <w:ind w:left="2880" w:hanging="360"/>
      </w:pPr>
      <w:rPr>
        <w:rFonts w:ascii="Symbol" w:hAnsi="Symbol" w:hint="default"/>
      </w:rPr>
    </w:lvl>
    <w:lvl w:ilvl="4" w:tplc="18C46C48">
      <w:start w:val="1"/>
      <w:numFmt w:val="bullet"/>
      <w:lvlText w:val="o"/>
      <w:lvlJc w:val="left"/>
      <w:pPr>
        <w:ind w:left="3600" w:hanging="360"/>
      </w:pPr>
      <w:rPr>
        <w:rFonts w:ascii="Courier New" w:hAnsi="Courier New" w:hint="default"/>
      </w:rPr>
    </w:lvl>
    <w:lvl w:ilvl="5" w:tplc="A10AA7AA">
      <w:start w:val="1"/>
      <w:numFmt w:val="bullet"/>
      <w:lvlText w:val=""/>
      <w:lvlJc w:val="left"/>
      <w:pPr>
        <w:ind w:left="4320" w:hanging="360"/>
      </w:pPr>
      <w:rPr>
        <w:rFonts w:ascii="Wingdings" w:hAnsi="Wingdings" w:hint="default"/>
      </w:rPr>
    </w:lvl>
    <w:lvl w:ilvl="6" w:tplc="A8F09F80">
      <w:start w:val="1"/>
      <w:numFmt w:val="bullet"/>
      <w:lvlText w:val=""/>
      <w:lvlJc w:val="left"/>
      <w:pPr>
        <w:ind w:left="5040" w:hanging="360"/>
      </w:pPr>
      <w:rPr>
        <w:rFonts w:ascii="Symbol" w:hAnsi="Symbol" w:hint="default"/>
      </w:rPr>
    </w:lvl>
    <w:lvl w:ilvl="7" w:tplc="613EF03E">
      <w:start w:val="1"/>
      <w:numFmt w:val="bullet"/>
      <w:lvlText w:val="o"/>
      <w:lvlJc w:val="left"/>
      <w:pPr>
        <w:ind w:left="5760" w:hanging="360"/>
      </w:pPr>
      <w:rPr>
        <w:rFonts w:ascii="Courier New" w:hAnsi="Courier New" w:hint="default"/>
      </w:rPr>
    </w:lvl>
    <w:lvl w:ilvl="8" w:tplc="F9F0016A">
      <w:start w:val="1"/>
      <w:numFmt w:val="bullet"/>
      <w:lvlText w:val=""/>
      <w:lvlJc w:val="left"/>
      <w:pPr>
        <w:ind w:left="6480" w:hanging="360"/>
      </w:pPr>
      <w:rPr>
        <w:rFonts w:ascii="Wingdings" w:hAnsi="Wingdings" w:hint="default"/>
      </w:rPr>
    </w:lvl>
  </w:abstractNum>
  <w:abstractNum w:abstractNumId="15" w15:restartNumberingAfterBreak="0">
    <w:nsid w:val="5A4970D4"/>
    <w:multiLevelType w:val="hybridMultilevel"/>
    <w:tmpl w:val="A5F2AB9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4D79A3"/>
    <w:multiLevelType w:val="hybridMultilevel"/>
    <w:tmpl w:val="468032D8"/>
    <w:lvl w:ilvl="0" w:tplc="F7AAF456">
      <w:start w:val="1"/>
      <w:numFmt w:val="bullet"/>
      <w:lvlText w:val=""/>
      <w:lvlJc w:val="left"/>
      <w:pPr>
        <w:ind w:left="720" w:hanging="360"/>
      </w:pPr>
      <w:rPr>
        <w:rFonts w:ascii="Symbol" w:hAnsi="Symbol" w:hint="default"/>
      </w:rPr>
    </w:lvl>
    <w:lvl w:ilvl="1" w:tplc="35E60690">
      <w:start w:val="1"/>
      <w:numFmt w:val="bullet"/>
      <w:lvlText w:val="o"/>
      <w:lvlJc w:val="left"/>
      <w:pPr>
        <w:ind w:left="1440" w:hanging="360"/>
      </w:pPr>
      <w:rPr>
        <w:rFonts w:ascii="Courier New" w:hAnsi="Courier New" w:hint="default"/>
      </w:rPr>
    </w:lvl>
    <w:lvl w:ilvl="2" w:tplc="1E20320C">
      <w:start w:val="1"/>
      <w:numFmt w:val="bullet"/>
      <w:lvlText w:val=""/>
      <w:lvlJc w:val="left"/>
      <w:pPr>
        <w:ind w:left="2160" w:hanging="360"/>
      </w:pPr>
      <w:rPr>
        <w:rFonts w:ascii="Wingdings" w:hAnsi="Wingdings" w:hint="default"/>
      </w:rPr>
    </w:lvl>
    <w:lvl w:ilvl="3" w:tplc="744E65F6">
      <w:start w:val="1"/>
      <w:numFmt w:val="bullet"/>
      <w:lvlText w:val=""/>
      <w:lvlJc w:val="left"/>
      <w:pPr>
        <w:ind w:left="2880" w:hanging="360"/>
      </w:pPr>
      <w:rPr>
        <w:rFonts w:ascii="Symbol" w:hAnsi="Symbol" w:hint="default"/>
      </w:rPr>
    </w:lvl>
    <w:lvl w:ilvl="4" w:tplc="151AC732">
      <w:start w:val="1"/>
      <w:numFmt w:val="bullet"/>
      <w:lvlText w:val="o"/>
      <w:lvlJc w:val="left"/>
      <w:pPr>
        <w:ind w:left="3600" w:hanging="360"/>
      </w:pPr>
      <w:rPr>
        <w:rFonts w:ascii="Courier New" w:hAnsi="Courier New" w:hint="default"/>
      </w:rPr>
    </w:lvl>
    <w:lvl w:ilvl="5" w:tplc="42702E1E">
      <w:start w:val="1"/>
      <w:numFmt w:val="bullet"/>
      <w:lvlText w:val=""/>
      <w:lvlJc w:val="left"/>
      <w:pPr>
        <w:ind w:left="4320" w:hanging="360"/>
      </w:pPr>
      <w:rPr>
        <w:rFonts w:ascii="Wingdings" w:hAnsi="Wingdings" w:hint="default"/>
      </w:rPr>
    </w:lvl>
    <w:lvl w:ilvl="6" w:tplc="959CFBAE">
      <w:start w:val="1"/>
      <w:numFmt w:val="bullet"/>
      <w:lvlText w:val=""/>
      <w:lvlJc w:val="left"/>
      <w:pPr>
        <w:ind w:left="5040" w:hanging="360"/>
      </w:pPr>
      <w:rPr>
        <w:rFonts w:ascii="Symbol" w:hAnsi="Symbol" w:hint="default"/>
      </w:rPr>
    </w:lvl>
    <w:lvl w:ilvl="7" w:tplc="EBE66F56">
      <w:start w:val="1"/>
      <w:numFmt w:val="bullet"/>
      <w:lvlText w:val="o"/>
      <w:lvlJc w:val="left"/>
      <w:pPr>
        <w:ind w:left="5760" w:hanging="360"/>
      </w:pPr>
      <w:rPr>
        <w:rFonts w:ascii="Courier New" w:hAnsi="Courier New" w:hint="default"/>
      </w:rPr>
    </w:lvl>
    <w:lvl w:ilvl="8" w:tplc="BC5219EC">
      <w:start w:val="1"/>
      <w:numFmt w:val="bullet"/>
      <w:lvlText w:val=""/>
      <w:lvlJc w:val="left"/>
      <w:pPr>
        <w:ind w:left="6480" w:hanging="360"/>
      </w:pPr>
      <w:rPr>
        <w:rFonts w:ascii="Wingdings" w:hAnsi="Wingdings" w:hint="default"/>
      </w:rPr>
    </w:lvl>
  </w:abstractNum>
  <w:abstractNum w:abstractNumId="17" w15:restartNumberingAfterBreak="0">
    <w:nsid w:val="6B2D7A79"/>
    <w:multiLevelType w:val="hybridMultilevel"/>
    <w:tmpl w:val="906CFE84"/>
    <w:lvl w:ilvl="0" w:tplc="B678A736">
      <w:start w:val="1"/>
      <w:numFmt w:val="bullet"/>
      <w:lvlText w:val=""/>
      <w:lvlJc w:val="left"/>
      <w:pPr>
        <w:ind w:left="720" w:hanging="360"/>
      </w:pPr>
      <w:rPr>
        <w:rFonts w:ascii="Symbol" w:hAnsi="Symbol" w:hint="default"/>
      </w:rPr>
    </w:lvl>
    <w:lvl w:ilvl="1" w:tplc="71068D8A">
      <w:start w:val="1"/>
      <w:numFmt w:val="bullet"/>
      <w:lvlText w:val="o"/>
      <w:lvlJc w:val="left"/>
      <w:pPr>
        <w:ind w:left="1440" w:hanging="360"/>
      </w:pPr>
      <w:rPr>
        <w:rFonts w:ascii="Courier New" w:hAnsi="Courier New" w:hint="default"/>
      </w:rPr>
    </w:lvl>
    <w:lvl w:ilvl="2" w:tplc="87240892">
      <w:start w:val="1"/>
      <w:numFmt w:val="bullet"/>
      <w:lvlText w:val=""/>
      <w:lvlJc w:val="left"/>
      <w:pPr>
        <w:ind w:left="2160" w:hanging="360"/>
      </w:pPr>
      <w:rPr>
        <w:rFonts w:ascii="Wingdings" w:hAnsi="Wingdings" w:hint="default"/>
      </w:rPr>
    </w:lvl>
    <w:lvl w:ilvl="3" w:tplc="0D1A03A2">
      <w:start w:val="1"/>
      <w:numFmt w:val="bullet"/>
      <w:lvlText w:val=""/>
      <w:lvlJc w:val="left"/>
      <w:pPr>
        <w:ind w:left="2880" w:hanging="360"/>
      </w:pPr>
      <w:rPr>
        <w:rFonts w:ascii="Symbol" w:hAnsi="Symbol" w:hint="default"/>
      </w:rPr>
    </w:lvl>
    <w:lvl w:ilvl="4" w:tplc="ACE2C810">
      <w:start w:val="1"/>
      <w:numFmt w:val="bullet"/>
      <w:lvlText w:val="o"/>
      <w:lvlJc w:val="left"/>
      <w:pPr>
        <w:ind w:left="3600" w:hanging="360"/>
      </w:pPr>
      <w:rPr>
        <w:rFonts w:ascii="Courier New" w:hAnsi="Courier New" w:hint="default"/>
      </w:rPr>
    </w:lvl>
    <w:lvl w:ilvl="5" w:tplc="BD224C8E">
      <w:start w:val="1"/>
      <w:numFmt w:val="bullet"/>
      <w:lvlText w:val=""/>
      <w:lvlJc w:val="left"/>
      <w:pPr>
        <w:ind w:left="4320" w:hanging="360"/>
      </w:pPr>
      <w:rPr>
        <w:rFonts w:ascii="Wingdings" w:hAnsi="Wingdings" w:hint="default"/>
      </w:rPr>
    </w:lvl>
    <w:lvl w:ilvl="6" w:tplc="38C41554">
      <w:start w:val="1"/>
      <w:numFmt w:val="bullet"/>
      <w:lvlText w:val=""/>
      <w:lvlJc w:val="left"/>
      <w:pPr>
        <w:ind w:left="5040" w:hanging="360"/>
      </w:pPr>
      <w:rPr>
        <w:rFonts w:ascii="Symbol" w:hAnsi="Symbol" w:hint="default"/>
      </w:rPr>
    </w:lvl>
    <w:lvl w:ilvl="7" w:tplc="A38EEE40">
      <w:start w:val="1"/>
      <w:numFmt w:val="bullet"/>
      <w:lvlText w:val="o"/>
      <w:lvlJc w:val="left"/>
      <w:pPr>
        <w:ind w:left="5760" w:hanging="360"/>
      </w:pPr>
      <w:rPr>
        <w:rFonts w:ascii="Courier New" w:hAnsi="Courier New" w:hint="default"/>
      </w:rPr>
    </w:lvl>
    <w:lvl w:ilvl="8" w:tplc="CD249ACA">
      <w:start w:val="1"/>
      <w:numFmt w:val="bullet"/>
      <w:lvlText w:val=""/>
      <w:lvlJc w:val="left"/>
      <w:pPr>
        <w:ind w:left="6480" w:hanging="360"/>
      </w:pPr>
      <w:rPr>
        <w:rFonts w:ascii="Wingdings" w:hAnsi="Wingdings" w:hint="default"/>
      </w:rPr>
    </w:lvl>
  </w:abstractNum>
  <w:abstractNum w:abstractNumId="18" w15:restartNumberingAfterBreak="0">
    <w:nsid w:val="6B9F07C2"/>
    <w:multiLevelType w:val="hybridMultilevel"/>
    <w:tmpl w:val="B75606D2"/>
    <w:lvl w:ilvl="0" w:tplc="27DC81BC">
      <w:start w:val="1"/>
      <w:numFmt w:val="bullet"/>
      <w:lvlText w:val=""/>
      <w:lvlJc w:val="left"/>
      <w:pPr>
        <w:ind w:left="720" w:hanging="360"/>
      </w:pPr>
      <w:rPr>
        <w:rFonts w:ascii="Symbol" w:hAnsi="Symbol" w:hint="default"/>
      </w:rPr>
    </w:lvl>
    <w:lvl w:ilvl="1" w:tplc="A598637C">
      <w:start w:val="1"/>
      <w:numFmt w:val="bullet"/>
      <w:lvlText w:val="o"/>
      <w:lvlJc w:val="left"/>
      <w:pPr>
        <w:ind w:left="1440" w:hanging="360"/>
      </w:pPr>
      <w:rPr>
        <w:rFonts w:ascii="Courier New" w:hAnsi="Courier New" w:hint="default"/>
      </w:rPr>
    </w:lvl>
    <w:lvl w:ilvl="2" w:tplc="FA5422BE">
      <w:start w:val="1"/>
      <w:numFmt w:val="bullet"/>
      <w:lvlText w:val=""/>
      <w:lvlJc w:val="left"/>
      <w:pPr>
        <w:ind w:left="2160" w:hanging="360"/>
      </w:pPr>
      <w:rPr>
        <w:rFonts w:ascii="Wingdings" w:hAnsi="Wingdings" w:hint="default"/>
      </w:rPr>
    </w:lvl>
    <w:lvl w:ilvl="3" w:tplc="1CF0A6B8">
      <w:start w:val="1"/>
      <w:numFmt w:val="bullet"/>
      <w:lvlText w:val=""/>
      <w:lvlJc w:val="left"/>
      <w:pPr>
        <w:ind w:left="2880" w:hanging="360"/>
      </w:pPr>
      <w:rPr>
        <w:rFonts w:ascii="Symbol" w:hAnsi="Symbol" w:hint="default"/>
      </w:rPr>
    </w:lvl>
    <w:lvl w:ilvl="4" w:tplc="503EBF5E">
      <w:start w:val="1"/>
      <w:numFmt w:val="bullet"/>
      <w:lvlText w:val="o"/>
      <w:lvlJc w:val="left"/>
      <w:pPr>
        <w:ind w:left="3600" w:hanging="360"/>
      </w:pPr>
      <w:rPr>
        <w:rFonts w:ascii="Courier New" w:hAnsi="Courier New" w:hint="default"/>
      </w:rPr>
    </w:lvl>
    <w:lvl w:ilvl="5" w:tplc="F158829A">
      <w:start w:val="1"/>
      <w:numFmt w:val="bullet"/>
      <w:lvlText w:val=""/>
      <w:lvlJc w:val="left"/>
      <w:pPr>
        <w:ind w:left="4320" w:hanging="360"/>
      </w:pPr>
      <w:rPr>
        <w:rFonts w:ascii="Wingdings" w:hAnsi="Wingdings" w:hint="default"/>
      </w:rPr>
    </w:lvl>
    <w:lvl w:ilvl="6" w:tplc="CDF82CC8">
      <w:start w:val="1"/>
      <w:numFmt w:val="bullet"/>
      <w:lvlText w:val=""/>
      <w:lvlJc w:val="left"/>
      <w:pPr>
        <w:ind w:left="5040" w:hanging="360"/>
      </w:pPr>
      <w:rPr>
        <w:rFonts w:ascii="Symbol" w:hAnsi="Symbol" w:hint="default"/>
      </w:rPr>
    </w:lvl>
    <w:lvl w:ilvl="7" w:tplc="46BE77FC">
      <w:start w:val="1"/>
      <w:numFmt w:val="bullet"/>
      <w:lvlText w:val="o"/>
      <w:lvlJc w:val="left"/>
      <w:pPr>
        <w:ind w:left="5760" w:hanging="360"/>
      </w:pPr>
      <w:rPr>
        <w:rFonts w:ascii="Courier New" w:hAnsi="Courier New" w:hint="default"/>
      </w:rPr>
    </w:lvl>
    <w:lvl w:ilvl="8" w:tplc="724C658E">
      <w:start w:val="1"/>
      <w:numFmt w:val="bullet"/>
      <w:lvlText w:val=""/>
      <w:lvlJc w:val="left"/>
      <w:pPr>
        <w:ind w:left="6480" w:hanging="360"/>
      </w:pPr>
      <w:rPr>
        <w:rFonts w:ascii="Wingdings" w:hAnsi="Wingdings" w:hint="default"/>
      </w:rPr>
    </w:lvl>
  </w:abstractNum>
  <w:abstractNum w:abstractNumId="19" w15:restartNumberingAfterBreak="0">
    <w:nsid w:val="7F84429B"/>
    <w:multiLevelType w:val="hybridMultilevel"/>
    <w:tmpl w:val="5178CACA"/>
    <w:lvl w:ilvl="0" w:tplc="A17EF1D0">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3"/>
  </w:num>
  <w:num w:numId="3">
    <w:abstractNumId w:val="10"/>
  </w:num>
  <w:num w:numId="4">
    <w:abstractNumId w:val="1"/>
  </w:num>
  <w:num w:numId="5">
    <w:abstractNumId w:val="18"/>
  </w:num>
  <w:num w:numId="6">
    <w:abstractNumId w:val="12"/>
  </w:num>
  <w:num w:numId="7">
    <w:abstractNumId w:val="5"/>
  </w:num>
  <w:num w:numId="8">
    <w:abstractNumId w:val="3"/>
  </w:num>
  <w:num w:numId="9">
    <w:abstractNumId w:val="16"/>
  </w:num>
  <w:num w:numId="10">
    <w:abstractNumId w:val="17"/>
  </w:num>
  <w:num w:numId="11">
    <w:abstractNumId w:val="6"/>
  </w:num>
  <w:num w:numId="12">
    <w:abstractNumId w:val="15"/>
  </w:num>
  <w:num w:numId="13">
    <w:abstractNumId w:val="9"/>
  </w:num>
  <w:num w:numId="14">
    <w:abstractNumId w:val="0"/>
  </w:num>
  <w:num w:numId="15">
    <w:abstractNumId w:val="8"/>
  </w:num>
  <w:num w:numId="16">
    <w:abstractNumId w:val="11"/>
  </w:num>
  <w:num w:numId="17">
    <w:abstractNumId w:val="2"/>
  </w:num>
  <w:num w:numId="18">
    <w:abstractNumId w:val="7"/>
  </w:num>
  <w:num w:numId="19">
    <w:abstractNumId w:val="4"/>
  </w:num>
  <w:num w:numId="20">
    <w:abstractNumId w:val="19"/>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ever, Tammy - NRCS, Lincoln, NE">
    <w15:presenceInfo w15:providerId="None" w15:userId="Cheever, Tammy - NRCS, Lincoln, NE"/>
  </w15:person>
  <w15:person w15:author="Pinnell, Susie - FPAC-BC, Kansas City, MO">
    <w15:presenceInfo w15:providerId="AD" w15:userId="S-1-5-21-2443529608-3098792306-3041422421-83908"/>
  </w15:person>
  <w15:person w15:author="Teachman, George - NRCS, Lincoln, NE">
    <w15:presenceInfo w15:providerId="AD" w15:userId="S::george.teachman@usda.gov::df9125eb-3808-4681-8bca-0d8ca80fa4f4"/>
  </w15:person>
  <w15:person w15:author="Pinnell, Susie - FPAC-BC, Kansas City, MO [2]">
    <w15:presenceInfo w15:providerId="None" w15:userId="Pinnell, Susie - FPAC-BC, Kansas City, M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MwMzcwsDQysDAwNzZQ0lEKTi0uzszPAykwrgUAvgdWjCwAAAA="/>
  </w:docVars>
  <w:rsids>
    <w:rsidRoot w:val="00325340"/>
    <w:rsid w:val="0000101A"/>
    <w:rsid w:val="00016B17"/>
    <w:rsid w:val="00021822"/>
    <w:rsid w:val="00024DEC"/>
    <w:rsid w:val="00032C8C"/>
    <w:rsid w:val="000341E5"/>
    <w:rsid w:val="00042640"/>
    <w:rsid w:val="00045368"/>
    <w:rsid w:val="0004784D"/>
    <w:rsid w:val="00056DE0"/>
    <w:rsid w:val="00057319"/>
    <w:rsid w:val="0006456E"/>
    <w:rsid w:val="00075181"/>
    <w:rsid w:val="00087905"/>
    <w:rsid w:val="00093939"/>
    <w:rsid w:val="000C3370"/>
    <w:rsid w:val="000D4741"/>
    <w:rsid w:val="000E1B0E"/>
    <w:rsid w:val="001012DF"/>
    <w:rsid w:val="00105A22"/>
    <w:rsid w:val="00106A26"/>
    <w:rsid w:val="0011302E"/>
    <w:rsid w:val="00116660"/>
    <w:rsid w:val="00122F9C"/>
    <w:rsid w:val="00125333"/>
    <w:rsid w:val="00127348"/>
    <w:rsid w:val="00133E39"/>
    <w:rsid w:val="0014560A"/>
    <w:rsid w:val="00156F96"/>
    <w:rsid w:val="00161681"/>
    <w:rsid w:val="00167128"/>
    <w:rsid w:val="00170EFA"/>
    <w:rsid w:val="00172340"/>
    <w:rsid w:val="00180FC7"/>
    <w:rsid w:val="001A1490"/>
    <w:rsid w:val="001C0517"/>
    <w:rsid w:val="001C401E"/>
    <w:rsid w:val="001C480D"/>
    <w:rsid w:val="001C531B"/>
    <w:rsid w:val="001C7461"/>
    <w:rsid w:val="001E6495"/>
    <w:rsid w:val="001F60A1"/>
    <w:rsid w:val="001F65E1"/>
    <w:rsid w:val="00204FFD"/>
    <w:rsid w:val="002162FE"/>
    <w:rsid w:val="002344F4"/>
    <w:rsid w:val="002346D6"/>
    <w:rsid w:val="00237134"/>
    <w:rsid w:val="00244431"/>
    <w:rsid w:val="002519FD"/>
    <w:rsid w:val="00261700"/>
    <w:rsid w:val="00291BC9"/>
    <w:rsid w:val="00295038"/>
    <w:rsid w:val="002A0E31"/>
    <w:rsid w:val="002A3346"/>
    <w:rsid w:val="002B3639"/>
    <w:rsid w:val="002C1CC1"/>
    <w:rsid w:val="002C277F"/>
    <w:rsid w:val="002C2801"/>
    <w:rsid w:val="002C7288"/>
    <w:rsid w:val="002D2878"/>
    <w:rsid w:val="002E24B8"/>
    <w:rsid w:val="002E2F33"/>
    <w:rsid w:val="002E4CBB"/>
    <w:rsid w:val="0030363B"/>
    <w:rsid w:val="00306367"/>
    <w:rsid w:val="00317DD1"/>
    <w:rsid w:val="003201DC"/>
    <w:rsid w:val="00320A0A"/>
    <w:rsid w:val="00325340"/>
    <w:rsid w:val="0033599B"/>
    <w:rsid w:val="00336A71"/>
    <w:rsid w:val="003601F6"/>
    <w:rsid w:val="00360A60"/>
    <w:rsid w:val="00372CA3"/>
    <w:rsid w:val="003733E4"/>
    <w:rsid w:val="003739AB"/>
    <w:rsid w:val="0038228D"/>
    <w:rsid w:val="003964B2"/>
    <w:rsid w:val="003A435B"/>
    <w:rsid w:val="003A5F68"/>
    <w:rsid w:val="003A6A95"/>
    <w:rsid w:val="003B194C"/>
    <w:rsid w:val="003C13A5"/>
    <w:rsid w:val="003C26A2"/>
    <w:rsid w:val="003C2A9B"/>
    <w:rsid w:val="003D75BD"/>
    <w:rsid w:val="003E703E"/>
    <w:rsid w:val="00401D3E"/>
    <w:rsid w:val="00402C0A"/>
    <w:rsid w:val="00410A8B"/>
    <w:rsid w:val="00412B34"/>
    <w:rsid w:val="00414EBA"/>
    <w:rsid w:val="0041533E"/>
    <w:rsid w:val="0043311D"/>
    <w:rsid w:val="00446AC2"/>
    <w:rsid w:val="00451EB0"/>
    <w:rsid w:val="00453F4B"/>
    <w:rsid w:val="00472B35"/>
    <w:rsid w:val="00474A48"/>
    <w:rsid w:val="00480580"/>
    <w:rsid w:val="00481B2B"/>
    <w:rsid w:val="004837BB"/>
    <w:rsid w:val="004870C9"/>
    <w:rsid w:val="00494245"/>
    <w:rsid w:val="004A6562"/>
    <w:rsid w:val="004A717C"/>
    <w:rsid w:val="004D4FE1"/>
    <w:rsid w:val="004E3401"/>
    <w:rsid w:val="004E4726"/>
    <w:rsid w:val="004E4B9A"/>
    <w:rsid w:val="004F7A66"/>
    <w:rsid w:val="0050202F"/>
    <w:rsid w:val="0050607A"/>
    <w:rsid w:val="005072C6"/>
    <w:rsid w:val="00522B54"/>
    <w:rsid w:val="00524874"/>
    <w:rsid w:val="00530A21"/>
    <w:rsid w:val="00532122"/>
    <w:rsid w:val="0053674C"/>
    <w:rsid w:val="005404B6"/>
    <w:rsid w:val="005461DC"/>
    <w:rsid w:val="0055279F"/>
    <w:rsid w:val="00564008"/>
    <w:rsid w:val="00565227"/>
    <w:rsid w:val="0057016A"/>
    <w:rsid w:val="00571328"/>
    <w:rsid w:val="00573891"/>
    <w:rsid w:val="005738E5"/>
    <w:rsid w:val="00583482"/>
    <w:rsid w:val="005925DF"/>
    <w:rsid w:val="0059407D"/>
    <w:rsid w:val="005944F3"/>
    <w:rsid w:val="005A4C33"/>
    <w:rsid w:val="005B5C33"/>
    <w:rsid w:val="005C3D5D"/>
    <w:rsid w:val="005C57B4"/>
    <w:rsid w:val="005D668C"/>
    <w:rsid w:val="005D70D8"/>
    <w:rsid w:val="005E5426"/>
    <w:rsid w:val="005F2133"/>
    <w:rsid w:val="005F67B2"/>
    <w:rsid w:val="00604AE8"/>
    <w:rsid w:val="006050D9"/>
    <w:rsid w:val="00607EE9"/>
    <w:rsid w:val="006129E3"/>
    <w:rsid w:val="00623CE1"/>
    <w:rsid w:val="0062532D"/>
    <w:rsid w:val="00630B59"/>
    <w:rsid w:val="00633C16"/>
    <w:rsid w:val="00633C82"/>
    <w:rsid w:val="00634567"/>
    <w:rsid w:val="00635CE8"/>
    <w:rsid w:val="00643799"/>
    <w:rsid w:val="0065158E"/>
    <w:rsid w:val="006526B5"/>
    <w:rsid w:val="0065545E"/>
    <w:rsid w:val="00655FBF"/>
    <w:rsid w:val="00671E07"/>
    <w:rsid w:val="00675998"/>
    <w:rsid w:val="006818EA"/>
    <w:rsid w:val="00686F4A"/>
    <w:rsid w:val="00692592"/>
    <w:rsid w:val="006A0F47"/>
    <w:rsid w:val="006A2001"/>
    <w:rsid w:val="006B73A9"/>
    <w:rsid w:val="006D1D97"/>
    <w:rsid w:val="006D718D"/>
    <w:rsid w:val="006D722F"/>
    <w:rsid w:val="006E15BC"/>
    <w:rsid w:val="006F0365"/>
    <w:rsid w:val="007134C1"/>
    <w:rsid w:val="00741BD5"/>
    <w:rsid w:val="00757A3C"/>
    <w:rsid w:val="00761520"/>
    <w:rsid w:val="00766A19"/>
    <w:rsid w:val="00774333"/>
    <w:rsid w:val="007754F2"/>
    <w:rsid w:val="007772B0"/>
    <w:rsid w:val="0077F701"/>
    <w:rsid w:val="00790270"/>
    <w:rsid w:val="00793533"/>
    <w:rsid w:val="00793BFA"/>
    <w:rsid w:val="007A0282"/>
    <w:rsid w:val="007A6523"/>
    <w:rsid w:val="007B1FA4"/>
    <w:rsid w:val="007C1872"/>
    <w:rsid w:val="007C6C3F"/>
    <w:rsid w:val="007C6DF9"/>
    <w:rsid w:val="007D13BF"/>
    <w:rsid w:val="0081216E"/>
    <w:rsid w:val="0081285E"/>
    <w:rsid w:val="00813763"/>
    <w:rsid w:val="00814A38"/>
    <w:rsid w:val="008158D1"/>
    <w:rsid w:val="00815D66"/>
    <w:rsid w:val="00817689"/>
    <w:rsid w:val="008372DF"/>
    <w:rsid w:val="00840BF7"/>
    <w:rsid w:val="00842C9E"/>
    <w:rsid w:val="00845C95"/>
    <w:rsid w:val="0085198A"/>
    <w:rsid w:val="00855E56"/>
    <w:rsid w:val="00865D40"/>
    <w:rsid w:val="008812E4"/>
    <w:rsid w:val="00882742"/>
    <w:rsid w:val="00882C47"/>
    <w:rsid w:val="0089352C"/>
    <w:rsid w:val="008B0B3D"/>
    <w:rsid w:val="008B1761"/>
    <w:rsid w:val="008C038F"/>
    <w:rsid w:val="008D3A97"/>
    <w:rsid w:val="008D57E2"/>
    <w:rsid w:val="008D68F4"/>
    <w:rsid w:val="008E4AF8"/>
    <w:rsid w:val="008E6DD8"/>
    <w:rsid w:val="008F4401"/>
    <w:rsid w:val="008F7C0C"/>
    <w:rsid w:val="00910886"/>
    <w:rsid w:val="009236CD"/>
    <w:rsid w:val="009244DE"/>
    <w:rsid w:val="00924EBA"/>
    <w:rsid w:val="00930D91"/>
    <w:rsid w:val="00933444"/>
    <w:rsid w:val="009414D3"/>
    <w:rsid w:val="00944700"/>
    <w:rsid w:val="00947E96"/>
    <w:rsid w:val="00947F51"/>
    <w:rsid w:val="00960606"/>
    <w:rsid w:val="00962C7F"/>
    <w:rsid w:val="0096776C"/>
    <w:rsid w:val="00970407"/>
    <w:rsid w:val="0097570C"/>
    <w:rsid w:val="00982839"/>
    <w:rsid w:val="009932FC"/>
    <w:rsid w:val="009B5E9A"/>
    <w:rsid w:val="009C1585"/>
    <w:rsid w:val="009C22E4"/>
    <w:rsid w:val="009C2AF5"/>
    <w:rsid w:val="009D4688"/>
    <w:rsid w:val="009E6A42"/>
    <w:rsid w:val="00A03B24"/>
    <w:rsid w:val="00A04045"/>
    <w:rsid w:val="00A04CED"/>
    <w:rsid w:val="00A14B07"/>
    <w:rsid w:val="00A23B9B"/>
    <w:rsid w:val="00A27BF2"/>
    <w:rsid w:val="00A30460"/>
    <w:rsid w:val="00A36A50"/>
    <w:rsid w:val="00A415D3"/>
    <w:rsid w:val="00A43708"/>
    <w:rsid w:val="00A55433"/>
    <w:rsid w:val="00A61919"/>
    <w:rsid w:val="00A72027"/>
    <w:rsid w:val="00A76304"/>
    <w:rsid w:val="00A96EDB"/>
    <w:rsid w:val="00AA4A96"/>
    <w:rsid w:val="00AB0A54"/>
    <w:rsid w:val="00AC0DDA"/>
    <w:rsid w:val="00AF7EB5"/>
    <w:rsid w:val="00B03A45"/>
    <w:rsid w:val="00B06236"/>
    <w:rsid w:val="00B27B21"/>
    <w:rsid w:val="00B329AC"/>
    <w:rsid w:val="00B41BCB"/>
    <w:rsid w:val="00B45EFE"/>
    <w:rsid w:val="00B46770"/>
    <w:rsid w:val="00B55CAD"/>
    <w:rsid w:val="00B72F10"/>
    <w:rsid w:val="00B76062"/>
    <w:rsid w:val="00B760E5"/>
    <w:rsid w:val="00B817A2"/>
    <w:rsid w:val="00B9036B"/>
    <w:rsid w:val="00BB075E"/>
    <w:rsid w:val="00BB113D"/>
    <w:rsid w:val="00BB29B2"/>
    <w:rsid w:val="00BB4620"/>
    <w:rsid w:val="00BC0F84"/>
    <w:rsid w:val="00BC3FD2"/>
    <w:rsid w:val="00BC59E9"/>
    <w:rsid w:val="00BC7805"/>
    <w:rsid w:val="00BD17B5"/>
    <w:rsid w:val="00BD289A"/>
    <w:rsid w:val="00BE77A7"/>
    <w:rsid w:val="00C057F7"/>
    <w:rsid w:val="00C079CA"/>
    <w:rsid w:val="00C11203"/>
    <w:rsid w:val="00C13943"/>
    <w:rsid w:val="00C13A87"/>
    <w:rsid w:val="00C210B3"/>
    <w:rsid w:val="00C36FAC"/>
    <w:rsid w:val="00C447C6"/>
    <w:rsid w:val="00C46B73"/>
    <w:rsid w:val="00C47C26"/>
    <w:rsid w:val="00C520F9"/>
    <w:rsid w:val="00C52CBA"/>
    <w:rsid w:val="00C67626"/>
    <w:rsid w:val="00C67A92"/>
    <w:rsid w:val="00C93757"/>
    <w:rsid w:val="00CA77FC"/>
    <w:rsid w:val="00CB1B38"/>
    <w:rsid w:val="00CB7797"/>
    <w:rsid w:val="00CB7823"/>
    <w:rsid w:val="00CC267B"/>
    <w:rsid w:val="00CC79FB"/>
    <w:rsid w:val="00CD0A78"/>
    <w:rsid w:val="00CD4747"/>
    <w:rsid w:val="00CD4C2E"/>
    <w:rsid w:val="00CE1240"/>
    <w:rsid w:val="00CF1E86"/>
    <w:rsid w:val="00D03F9E"/>
    <w:rsid w:val="00D057F7"/>
    <w:rsid w:val="00D07815"/>
    <w:rsid w:val="00D103ED"/>
    <w:rsid w:val="00D21204"/>
    <w:rsid w:val="00D327AB"/>
    <w:rsid w:val="00D32A90"/>
    <w:rsid w:val="00D4712D"/>
    <w:rsid w:val="00D56F0A"/>
    <w:rsid w:val="00D61E7F"/>
    <w:rsid w:val="00D63DAD"/>
    <w:rsid w:val="00D70741"/>
    <w:rsid w:val="00D710C3"/>
    <w:rsid w:val="00D756DE"/>
    <w:rsid w:val="00D82A68"/>
    <w:rsid w:val="00D8616D"/>
    <w:rsid w:val="00DA51A3"/>
    <w:rsid w:val="00DB0DFF"/>
    <w:rsid w:val="00DB1BF4"/>
    <w:rsid w:val="00DB2E88"/>
    <w:rsid w:val="00DB49D9"/>
    <w:rsid w:val="00DC7734"/>
    <w:rsid w:val="00DD455F"/>
    <w:rsid w:val="00DD4D3D"/>
    <w:rsid w:val="00DD5036"/>
    <w:rsid w:val="00DE10C4"/>
    <w:rsid w:val="00DE1206"/>
    <w:rsid w:val="00DF0E14"/>
    <w:rsid w:val="00DF238D"/>
    <w:rsid w:val="00E00DC3"/>
    <w:rsid w:val="00E14A22"/>
    <w:rsid w:val="00E17C56"/>
    <w:rsid w:val="00E22071"/>
    <w:rsid w:val="00E40153"/>
    <w:rsid w:val="00E57CDB"/>
    <w:rsid w:val="00E61003"/>
    <w:rsid w:val="00E61D2B"/>
    <w:rsid w:val="00E72A66"/>
    <w:rsid w:val="00E746E4"/>
    <w:rsid w:val="00E754AC"/>
    <w:rsid w:val="00E80986"/>
    <w:rsid w:val="00E85359"/>
    <w:rsid w:val="00E9183C"/>
    <w:rsid w:val="00E935DE"/>
    <w:rsid w:val="00E94609"/>
    <w:rsid w:val="00E95D3B"/>
    <w:rsid w:val="00EA27D2"/>
    <w:rsid w:val="00EA5507"/>
    <w:rsid w:val="00EA6A83"/>
    <w:rsid w:val="00EB5B02"/>
    <w:rsid w:val="00EC0E3E"/>
    <w:rsid w:val="00EC64B9"/>
    <w:rsid w:val="00ED6452"/>
    <w:rsid w:val="00ED6F6E"/>
    <w:rsid w:val="00EE37E0"/>
    <w:rsid w:val="00EE5553"/>
    <w:rsid w:val="00EF2338"/>
    <w:rsid w:val="00EF7940"/>
    <w:rsid w:val="00F2222E"/>
    <w:rsid w:val="00F2250A"/>
    <w:rsid w:val="00F342C3"/>
    <w:rsid w:val="00F43C9D"/>
    <w:rsid w:val="00F444C0"/>
    <w:rsid w:val="00F47B40"/>
    <w:rsid w:val="00F5378D"/>
    <w:rsid w:val="00F57E6D"/>
    <w:rsid w:val="00F6475F"/>
    <w:rsid w:val="00F74ED1"/>
    <w:rsid w:val="00F76082"/>
    <w:rsid w:val="00F81CD4"/>
    <w:rsid w:val="00F8405B"/>
    <w:rsid w:val="00F9129A"/>
    <w:rsid w:val="00FA4756"/>
    <w:rsid w:val="00FD0241"/>
    <w:rsid w:val="00FE00D6"/>
    <w:rsid w:val="00FE02D5"/>
    <w:rsid w:val="00FE0330"/>
    <w:rsid w:val="00FE0E8B"/>
    <w:rsid w:val="00FE7D28"/>
    <w:rsid w:val="00FF6991"/>
    <w:rsid w:val="0248F64E"/>
    <w:rsid w:val="02665F62"/>
    <w:rsid w:val="02CA4D95"/>
    <w:rsid w:val="0320E3E9"/>
    <w:rsid w:val="0325449F"/>
    <w:rsid w:val="03D0D307"/>
    <w:rsid w:val="03EC7D85"/>
    <w:rsid w:val="03FC8849"/>
    <w:rsid w:val="042C1825"/>
    <w:rsid w:val="048F81B2"/>
    <w:rsid w:val="04C231FB"/>
    <w:rsid w:val="05A2413F"/>
    <w:rsid w:val="0617F0D0"/>
    <w:rsid w:val="065182A6"/>
    <w:rsid w:val="0656D8A4"/>
    <w:rsid w:val="065C1258"/>
    <w:rsid w:val="06CFB4A8"/>
    <w:rsid w:val="071F9650"/>
    <w:rsid w:val="07A3012C"/>
    <w:rsid w:val="07CE5C5F"/>
    <w:rsid w:val="086EF791"/>
    <w:rsid w:val="08D0F5D1"/>
    <w:rsid w:val="093A2CF3"/>
    <w:rsid w:val="0952ADA2"/>
    <w:rsid w:val="0AB1EA54"/>
    <w:rsid w:val="0AE6540F"/>
    <w:rsid w:val="0CDC704E"/>
    <w:rsid w:val="0E8B36B7"/>
    <w:rsid w:val="0E8E62A1"/>
    <w:rsid w:val="0EF3089A"/>
    <w:rsid w:val="0F108CF1"/>
    <w:rsid w:val="11B14EE7"/>
    <w:rsid w:val="11F2B269"/>
    <w:rsid w:val="12339F58"/>
    <w:rsid w:val="125818D7"/>
    <w:rsid w:val="128B7882"/>
    <w:rsid w:val="12EEF10C"/>
    <w:rsid w:val="1312FC29"/>
    <w:rsid w:val="1371DBA7"/>
    <w:rsid w:val="145B322B"/>
    <w:rsid w:val="15111741"/>
    <w:rsid w:val="1591BB0C"/>
    <w:rsid w:val="17BB44E7"/>
    <w:rsid w:val="1941BAE5"/>
    <w:rsid w:val="19AEA576"/>
    <w:rsid w:val="19EBFE56"/>
    <w:rsid w:val="1AA24389"/>
    <w:rsid w:val="1AAA57D8"/>
    <w:rsid w:val="1B32B47D"/>
    <w:rsid w:val="1B38B9B3"/>
    <w:rsid w:val="1BCEA4BE"/>
    <w:rsid w:val="1D27D916"/>
    <w:rsid w:val="1D999454"/>
    <w:rsid w:val="1DE298C1"/>
    <w:rsid w:val="1EB0C458"/>
    <w:rsid w:val="1EFE0E3D"/>
    <w:rsid w:val="1F20BA10"/>
    <w:rsid w:val="1FA1DFAB"/>
    <w:rsid w:val="1FE4A37E"/>
    <w:rsid w:val="1FF96FC0"/>
    <w:rsid w:val="20FAD0E2"/>
    <w:rsid w:val="21462D94"/>
    <w:rsid w:val="2247EFC4"/>
    <w:rsid w:val="227B132B"/>
    <w:rsid w:val="2385E63E"/>
    <w:rsid w:val="23F1EEB5"/>
    <w:rsid w:val="24F6815D"/>
    <w:rsid w:val="2607EACD"/>
    <w:rsid w:val="27E98D79"/>
    <w:rsid w:val="29312B53"/>
    <w:rsid w:val="29C2A968"/>
    <w:rsid w:val="2A67E1AF"/>
    <w:rsid w:val="2A8724C6"/>
    <w:rsid w:val="2ACB23B3"/>
    <w:rsid w:val="2B5FDB8A"/>
    <w:rsid w:val="2C69AFC4"/>
    <w:rsid w:val="2DCB992E"/>
    <w:rsid w:val="2EF29AAD"/>
    <w:rsid w:val="2F511C42"/>
    <w:rsid w:val="2FA761D5"/>
    <w:rsid w:val="30B27D88"/>
    <w:rsid w:val="3184C405"/>
    <w:rsid w:val="33C24A78"/>
    <w:rsid w:val="34054388"/>
    <w:rsid w:val="340DD4F6"/>
    <w:rsid w:val="343E57D2"/>
    <w:rsid w:val="34F82CF7"/>
    <w:rsid w:val="35E15FC3"/>
    <w:rsid w:val="36C3428F"/>
    <w:rsid w:val="36C3B8A5"/>
    <w:rsid w:val="370DCB96"/>
    <w:rsid w:val="37CE5051"/>
    <w:rsid w:val="3B662C44"/>
    <w:rsid w:val="3BAB625B"/>
    <w:rsid w:val="3C27F445"/>
    <w:rsid w:val="3C2A7963"/>
    <w:rsid w:val="3CF5EBA8"/>
    <w:rsid w:val="3D7E9AE6"/>
    <w:rsid w:val="3DA7C8AF"/>
    <w:rsid w:val="3E139ED8"/>
    <w:rsid w:val="3E7D42A0"/>
    <w:rsid w:val="3FE5426C"/>
    <w:rsid w:val="4044617F"/>
    <w:rsid w:val="4073C35C"/>
    <w:rsid w:val="40DFDE67"/>
    <w:rsid w:val="419A6090"/>
    <w:rsid w:val="442BF2C7"/>
    <w:rsid w:val="443C8930"/>
    <w:rsid w:val="44722572"/>
    <w:rsid w:val="4480000D"/>
    <w:rsid w:val="44819EDD"/>
    <w:rsid w:val="45151F2E"/>
    <w:rsid w:val="4643EE37"/>
    <w:rsid w:val="4669C9CE"/>
    <w:rsid w:val="468C1ADF"/>
    <w:rsid w:val="479A677B"/>
    <w:rsid w:val="47E1B86B"/>
    <w:rsid w:val="48874F32"/>
    <w:rsid w:val="4A89D9EA"/>
    <w:rsid w:val="4C64C4D7"/>
    <w:rsid w:val="4DD702C8"/>
    <w:rsid w:val="4E9471B3"/>
    <w:rsid w:val="4F1A0973"/>
    <w:rsid w:val="4FFE1735"/>
    <w:rsid w:val="5060C576"/>
    <w:rsid w:val="5081E0D9"/>
    <w:rsid w:val="50D70D21"/>
    <w:rsid w:val="5206B082"/>
    <w:rsid w:val="5349D51A"/>
    <w:rsid w:val="536F9F4A"/>
    <w:rsid w:val="54632042"/>
    <w:rsid w:val="547ACA38"/>
    <w:rsid w:val="54EC934E"/>
    <w:rsid w:val="551E3DBD"/>
    <w:rsid w:val="557BECCF"/>
    <w:rsid w:val="55ACDC4E"/>
    <w:rsid w:val="55C47B26"/>
    <w:rsid w:val="55D1294D"/>
    <w:rsid w:val="577FFC50"/>
    <w:rsid w:val="587A216C"/>
    <w:rsid w:val="587BFC0E"/>
    <w:rsid w:val="58919AEF"/>
    <w:rsid w:val="58C42D13"/>
    <w:rsid w:val="5905726E"/>
    <w:rsid w:val="59F0AAC7"/>
    <w:rsid w:val="5A1BAF2C"/>
    <w:rsid w:val="5AD191A1"/>
    <w:rsid w:val="5CF70B76"/>
    <w:rsid w:val="5D782BB6"/>
    <w:rsid w:val="60BE76B9"/>
    <w:rsid w:val="61154752"/>
    <w:rsid w:val="618638A3"/>
    <w:rsid w:val="64E8C150"/>
    <w:rsid w:val="657406BF"/>
    <w:rsid w:val="6609DD0D"/>
    <w:rsid w:val="6676BC4E"/>
    <w:rsid w:val="67F78916"/>
    <w:rsid w:val="68E11489"/>
    <w:rsid w:val="690A7091"/>
    <w:rsid w:val="6A06690B"/>
    <w:rsid w:val="6AD4A452"/>
    <w:rsid w:val="6CFDC569"/>
    <w:rsid w:val="6D44616F"/>
    <w:rsid w:val="6D952951"/>
    <w:rsid w:val="6DC00608"/>
    <w:rsid w:val="6DD24299"/>
    <w:rsid w:val="6F4F96A1"/>
    <w:rsid w:val="6F8851EB"/>
    <w:rsid w:val="6F91399F"/>
    <w:rsid w:val="6FDBB0CA"/>
    <w:rsid w:val="6FEEF0EE"/>
    <w:rsid w:val="7271E1D5"/>
    <w:rsid w:val="7271FBC4"/>
    <w:rsid w:val="72811C16"/>
    <w:rsid w:val="72F59445"/>
    <w:rsid w:val="73D1D40B"/>
    <w:rsid w:val="751E49C5"/>
    <w:rsid w:val="76370A95"/>
    <w:rsid w:val="76DFA92A"/>
    <w:rsid w:val="791F1DF0"/>
    <w:rsid w:val="795857A0"/>
    <w:rsid w:val="79CBC5B9"/>
    <w:rsid w:val="7AA28FF7"/>
    <w:rsid w:val="7AE46B91"/>
    <w:rsid w:val="7B5B3050"/>
    <w:rsid w:val="7C741986"/>
    <w:rsid w:val="7D10FADC"/>
    <w:rsid w:val="7E033962"/>
    <w:rsid w:val="7E5C6144"/>
    <w:rsid w:val="7EA7E696"/>
    <w:rsid w:val="7F2F8C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0D1F4"/>
  <w15:chartTrackingRefBased/>
  <w15:docId w15:val="{BE2F593C-5A4F-4AA1-BB05-4C4A175DE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5340"/>
    <w:pPr>
      <w:widowControl w:val="0"/>
      <w:overflowPunct w:val="0"/>
      <w:autoSpaceDE w:val="0"/>
      <w:autoSpaceDN w:val="0"/>
      <w:adjustRightInd w:val="0"/>
      <w:spacing w:after="0" w:line="240" w:lineRule="auto"/>
    </w:pPr>
    <w:rPr>
      <w:rFonts w:ascii="Segoe UI" w:eastAsiaTheme="minorEastAsia" w:hAnsi="Segoe UI" w:cs="Segoe UI"/>
      <w:color w:val="000000"/>
      <w:kern w:val="28"/>
      <w:sz w:val="28"/>
      <w:szCs w:val="28"/>
    </w:rPr>
  </w:style>
  <w:style w:type="paragraph" w:styleId="Heading2">
    <w:name w:val="heading 2"/>
    <w:basedOn w:val="Normal"/>
    <w:link w:val="Heading2Char"/>
    <w:uiPriority w:val="99"/>
    <w:qFormat/>
    <w:rsid w:val="00325340"/>
    <w:pPr>
      <w:spacing w:after="120" w:line="285" w:lineRule="auto"/>
      <w:outlineLvl w:val="1"/>
    </w:pPr>
    <w:rPr>
      <w:rFonts w:ascii="Candara" w:hAnsi="Candara" w:cs="Candara"/>
      <w:color w:val="336666"/>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340"/>
    <w:pPr>
      <w:tabs>
        <w:tab w:val="center" w:pos="4680"/>
        <w:tab w:val="right" w:pos="9360"/>
      </w:tabs>
    </w:pPr>
  </w:style>
  <w:style w:type="character" w:customStyle="1" w:styleId="HeaderChar">
    <w:name w:val="Header Char"/>
    <w:basedOn w:val="DefaultParagraphFont"/>
    <w:link w:val="Header"/>
    <w:uiPriority w:val="99"/>
    <w:rsid w:val="00325340"/>
  </w:style>
  <w:style w:type="paragraph" w:styleId="Footer">
    <w:name w:val="footer"/>
    <w:basedOn w:val="Normal"/>
    <w:link w:val="FooterChar"/>
    <w:uiPriority w:val="99"/>
    <w:unhideWhenUsed/>
    <w:rsid w:val="00325340"/>
    <w:pPr>
      <w:tabs>
        <w:tab w:val="center" w:pos="4680"/>
        <w:tab w:val="right" w:pos="9360"/>
      </w:tabs>
    </w:pPr>
  </w:style>
  <w:style w:type="character" w:customStyle="1" w:styleId="FooterChar">
    <w:name w:val="Footer Char"/>
    <w:basedOn w:val="DefaultParagraphFont"/>
    <w:link w:val="Footer"/>
    <w:uiPriority w:val="99"/>
    <w:rsid w:val="00325340"/>
  </w:style>
  <w:style w:type="character" w:customStyle="1" w:styleId="Heading2Char">
    <w:name w:val="Heading 2 Char"/>
    <w:basedOn w:val="DefaultParagraphFont"/>
    <w:link w:val="Heading2"/>
    <w:uiPriority w:val="99"/>
    <w:rsid w:val="00325340"/>
    <w:rPr>
      <w:rFonts w:ascii="Candara" w:eastAsiaTheme="minorEastAsia" w:hAnsi="Candara" w:cs="Candara"/>
      <w:color w:val="336666"/>
      <w:kern w:val="28"/>
      <w:sz w:val="27"/>
      <w:szCs w:val="27"/>
    </w:rPr>
  </w:style>
  <w:style w:type="paragraph" w:styleId="ListParagraph">
    <w:name w:val="List Paragraph"/>
    <w:aliases w:val="Numbered List"/>
    <w:basedOn w:val="Normal"/>
    <w:link w:val="ListParagraphChar"/>
    <w:uiPriority w:val="34"/>
    <w:unhideWhenUsed/>
    <w:qFormat/>
    <w:rsid w:val="00325340"/>
    <w:pPr>
      <w:widowControl/>
      <w:overflowPunct/>
      <w:autoSpaceDE/>
      <w:autoSpaceDN/>
      <w:adjustRightInd/>
      <w:spacing w:after="160" w:line="259" w:lineRule="auto"/>
      <w:ind w:left="720"/>
      <w:contextualSpacing/>
    </w:pPr>
    <w:rPr>
      <w:rFonts w:ascii="Arial" w:eastAsia="Times New Roman" w:hAnsi="Arial" w:cs="Arial"/>
      <w:color w:val="auto"/>
      <w:kern w:val="0"/>
      <w:sz w:val="22"/>
      <w:szCs w:val="22"/>
    </w:rPr>
  </w:style>
  <w:style w:type="character" w:customStyle="1" w:styleId="ListParagraphChar">
    <w:name w:val="List Paragraph Char"/>
    <w:aliases w:val="Numbered List Char"/>
    <w:link w:val="ListParagraph"/>
    <w:uiPriority w:val="34"/>
    <w:rsid w:val="00325340"/>
    <w:rPr>
      <w:rFonts w:ascii="Arial" w:eastAsia="Times New Roman" w:hAnsi="Arial" w:cs="Arial"/>
    </w:rPr>
  </w:style>
  <w:style w:type="character" w:styleId="Hyperlink">
    <w:name w:val="Hyperlink"/>
    <w:basedOn w:val="DefaultParagraphFont"/>
    <w:uiPriority w:val="99"/>
    <w:unhideWhenUsed/>
    <w:rsid w:val="00325340"/>
    <w:rPr>
      <w:color w:val="0563C1" w:themeColor="hyperlink"/>
      <w:u w:val="single"/>
    </w:rPr>
  </w:style>
  <w:style w:type="paragraph" w:customStyle="1" w:styleId="BMO-BodyText">
    <w:name w:val="BMO - Body Text"/>
    <w:link w:val="BMO-BodyTextChar"/>
    <w:uiPriority w:val="2"/>
    <w:qFormat/>
    <w:rsid w:val="00325340"/>
    <w:pPr>
      <w:spacing w:after="180" w:line="240" w:lineRule="auto"/>
      <w:contextualSpacing/>
    </w:pPr>
    <w:rPr>
      <w:rFonts w:ascii="Helvetica" w:eastAsia="Calibri" w:hAnsi="Helvetica" w:cs="Times New Roman"/>
      <w:sz w:val="20"/>
    </w:rPr>
  </w:style>
  <w:style w:type="character" w:customStyle="1" w:styleId="BMO-BodyTextChar">
    <w:name w:val="BMO - Body Text Char"/>
    <w:link w:val="BMO-BodyText"/>
    <w:uiPriority w:val="2"/>
    <w:rsid w:val="00325340"/>
    <w:rPr>
      <w:rFonts w:ascii="Helvetica" w:eastAsia="Calibri" w:hAnsi="Helvetica" w:cs="Times New Roman"/>
      <w:sz w:val="20"/>
    </w:rPr>
  </w:style>
  <w:style w:type="paragraph" w:styleId="Caption">
    <w:name w:val="caption"/>
    <w:basedOn w:val="BMO-BodyText"/>
    <w:next w:val="Normal"/>
    <w:uiPriority w:val="35"/>
    <w:unhideWhenUsed/>
    <w:qFormat/>
    <w:rsid w:val="00325340"/>
    <w:pPr>
      <w:spacing w:after="200"/>
    </w:pPr>
    <w:rPr>
      <w:b/>
      <w:iCs/>
      <w:color w:val="002D72"/>
      <w:szCs w:val="18"/>
    </w:rPr>
  </w:style>
  <w:style w:type="paragraph" w:styleId="BalloonText">
    <w:name w:val="Balloon Text"/>
    <w:basedOn w:val="Normal"/>
    <w:link w:val="BalloonTextChar"/>
    <w:uiPriority w:val="99"/>
    <w:semiHidden/>
    <w:unhideWhenUsed/>
    <w:rsid w:val="00325340"/>
    <w:rPr>
      <w:sz w:val="18"/>
      <w:szCs w:val="18"/>
    </w:rPr>
  </w:style>
  <w:style w:type="character" w:customStyle="1" w:styleId="BalloonTextChar">
    <w:name w:val="Balloon Text Char"/>
    <w:basedOn w:val="DefaultParagraphFont"/>
    <w:link w:val="BalloonText"/>
    <w:uiPriority w:val="99"/>
    <w:semiHidden/>
    <w:rsid w:val="00325340"/>
    <w:rPr>
      <w:rFonts w:ascii="Segoe UI" w:eastAsiaTheme="minorEastAsia" w:hAnsi="Segoe UI" w:cs="Segoe UI"/>
      <w:color w:val="000000"/>
      <w:kern w:val="28"/>
      <w:sz w:val="18"/>
      <w:szCs w:val="18"/>
    </w:rPr>
  </w:style>
  <w:style w:type="paragraph" w:styleId="NoSpacing">
    <w:name w:val="No Spacing"/>
    <w:uiPriority w:val="1"/>
    <w:qFormat/>
    <w:rsid w:val="00AA4A96"/>
    <w:pPr>
      <w:spacing w:after="0" w:line="240" w:lineRule="auto"/>
    </w:pPr>
  </w:style>
  <w:style w:type="character" w:styleId="CommentReference">
    <w:name w:val="annotation reference"/>
    <w:basedOn w:val="DefaultParagraphFont"/>
    <w:uiPriority w:val="99"/>
    <w:semiHidden/>
    <w:unhideWhenUsed/>
    <w:rsid w:val="00412B34"/>
    <w:rPr>
      <w:sz w:val="16"/>
      <w:szCs w:val="16"/>
    </w:rPr>
  </w:style>
  <w:style w:type="paragraph" w:styleId="CommentText">
    <w:name w:val="annotation text"/>
    <w:basedOn w:val="Normal"/>
    <w:link w:val="CommentTextChar"/>
    <w:uiPriority w:val="99"/>
    <w:semiHidden/>
    <w:unhideWhenUsed/>
    <w:rsid w:val="00412B34"/>
    <w:rPr>
      <w:sz w:val="20"/>
      <w:szCs w:val="20"/>
    </w:rPr>
  </w:style>
  <w:style w:type="character" w:customStyle="1" w:styleId="CommentTextChar">
    <w:name w:val="Comment Text Char"/>
    <w:basedOn w:val="DefaultParagraphFont"/>
    <w:link w:val="CommentText"/>
    <w:uiPriority w:val="99"/>
    <w:semiHidden/>
    <w:rsid w:val="00412B34"/>
    <w:rPr>
      <w:rFonts w:ascii="Segoe UI" w:eastAsiaTheme="minorEastAsia" w:hAnsi="Segoe UI" w:cs="Segoe UI"/>
      <w:color w:val="000000"/>
      <w:kern w:val="28"/>
      <w:sz w:val="20"/>
      <w:szCs w:val="20"/>
    </w:rPr>
  </w:style>
  <w:style w:type="paragraph" w:styleId="CommentSubject">
    <w:name w:val="annotation subject"/>
    <w:basedOn w:val="CommentText"/>
    <w:next w:val="CommentText"/>
    <w:link w:val="CommentSubjectChar"/>
    <w:uiPriority w:val="99"/>
    <w:semiHidden/>
    <w:unhideWhenUsed/>
    <w:rsid w:val="00412B34"/>
    <w:rPr>
      <w:b/>
      <w:bCs/>
    </w:rPr>
  </w:style>
  <w:style w:type="character" w:customStyle="1" w:styleId="CommentSubjectChar">
    <w:name w:val="Comment Subject Char"/>
    <w:basedOn w:val="CommentTextChar"/>
    <w:link w:val="CommentSubject"/>
    <w:uiPriority w:val="99"/>
    <w:semiHidden/>
    <w:rsid w:val="00412B34"/>
    <w:rPr>
      <w:rFonts w:ascii="Segoe UI" w:eastAsiaTheme="minorEastAsia" w:hAnsi="Segoe UI" w:cs="Segoe UI"/>
      <w:b/>
      <w:bCs/>
      <w:color w:val="000000"/>
      <w:kern w:val="28"/>
      <w:sz w:val="20"/>
      <w:szCs w:val="20"/>
    </w:rPr>
  </w:style>
  <w:style w:type="paragraph" w:customStyle="1" w:styleId="Question1">
    <w:name w:val="Question1"/>
    <w:basedOn w:val="ListParagraph"/>
    <w:link w:val="Question1Char"/>
    <w:qFormat/>
    <w:rsid w:val="0085198A"/>
    <w:pPr>
      <w:numPr>
        <w:numId w:val="14"/>
      </w:numPr>
      <w:spacing w:before="120" w:after="0" w:line="240" w:lineRule="auto"/>
    </w:pPr>
    <w:rPr>
      <w:rFonts w:ascii="Tahoma" w:hAnsi="Tahoma" w:cs="Tahoma"/>
      <w:szCs w:val="20"/>
    </w:rPr>
  </w:style>
  <w:style w:type="character" w:customStyle="1" w:styleId="Question1Char">
    <w:name w:val="Question1 Char"/>
    <w:link w:val="Question1"/>
    <w:rsid w:val="0085198A"/>
    <w:rPr>
      <w:rFonts w:ascii="Tahoma" w:eastAsia="Times New Roman" w:hAnsi="Tahoma" w:cs="Tahoma"/>
      <w:szCs w:val="20"/>
    </w:rPr>
  </w:style>
  <w:style w:type="paragraph" w:styleId="Revision">
    <w:name w:val="Revision"/>
    <w:hidden/>
    <w:uiPriority w:val="99"/>
    <w:semiHidden/>
    <w:rsid w:val="004E4726"/>
    <w:pPr>
      <w:spacing w:after="0" w:line="240" w:lineRule="auto"/>
    </w:pPr>
    <w:rPr>
      <w:rFonts w:ascii="Segoe UI" w:eastAsiaTheme="minorEastAsia" w:hAnsi="Segoe UI" w:cs="Segoe UI"/>
      <w:color w:val="000000"/>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846167">
      <w:bodyDiv w:val="1"/>
      <w:marLeft w:val="0"/>
      <w:marRight w:val="0"/>
      <w:marTop w:val="0"/>
      <w:marBottom w:val="0"/>
      <w:divBdr>
        <w:top w:val="none" w:sz="0" w:space="0" w:color="auto"/>
        <w:left w:val="none" w:sz="0" w:space="0" w:color="auto"/>
        <w:bottom w:val="none" w:sz="0" w:space="0" w:color="auto"/>
        <w:right w:val="none" w:sz="0" w:space="0" w:color="auto"/>
      </w:divBdr>
    </w:div>
    <w:div w:id="1249652612">
      <w:bodyDiv w:val="1"/>
      <w:marLeft w:val="0"/>
      <w:marRight w:val="0"/>
      <w:marTop w:val="0"/>
      <w:marBottom w:val="0"/>
      <w:divBdr>
        <w:top w:val="none" w:sz="0" w:space="0" w:color="auto"/>
        <w:left w:val="none" w:sz="0" w:space="0" w:color="auto"/>
        <w:bottom w:val="none" w:sz="0" w:space="0" w:color="auto"/>
        <w:right w:val="none" w:sz="0" w:space="0" w:color="auto"/>
      </w:divBdr>
    </w:div>
    <w:div w:id="191839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18BB36F1F4E54B99525CF759D1D8B1" ma:contentTypeVersion="34" ma:contentTypeDescription="Create a new document." ma:contentTypeScope="" ma:versionID="399897b8cb82d1871852907a963b53a7">
  <xsd:schema xmlns:xsd="http://www.w3.org/2001/XMLSchema" xmlns:xs="http://www.w3.org/2001/XMLSchema" xmlns:p="http://schemas.microsoft.com/office/2006/metadata/properties" xmlns:ns2="1bdff16a-cf3f-416f-96ba-db6c0b4ff911" xmlns:ns3="b9da12d1-d6f8-4802-8fde-9be39121a140" targetNamespace="http://schemas.microsoft.com/office/2006/metadata/properties" ma:root="true" ma:fieldsID="efa3dcd26584bbc9c533b389222c714e" ns2:_="" ns3:_="">
    <xsd:import namespace="1bdff16a-cf3f-416f-96ba-db6c0b4ff911"/>
    <xsd:import namespace="b9da12d1-d6f8-4802-8fde-9be39121a140"/>
    <xsd:element name="properties">
      <xsd:complexType>
        <xsd:sequence>
          <xsd:element name="documentManagement">
            <xsd:complexType>
              <xsd:all>
                <xsd:element ref="ns2:Content_x0020_Type"/>
                <xsd:element ref="ns3:AgencyRMSLookup"/>
                <xsd:element ref="ns3:BusinessRelationshipManagersLookup" minOccurs="0"/>
                <xsd:element ref="ns3:BusinessArchitectLookup" minOccurs="0"/>
                <xsd:element ref="ns3:InitiativesLookup" minOccurs="0"/>
                <xsd:element ref="ns3:LinesOfBusinessLookup" minOccurs="0"/>
                <xsd:element ref="ns2:Agency" minOccurs="0"/>
                <xsd:element ref="ns2:Business_x0020_Relationship_x0020_Manager" minOccurs="0"/>
                <xsd:element ref="ns2:Business_x0020_Architect" minOccurs="0"/>
                <xsd:element ref="ns2:Initiative" minOccurs="0"/>
                <xsd:element ref="ns2:Line_x0020_of_x0020_Business" minOccurs="0"/>
                <xsd:element ref="ns2:Documents_x0020__x002d__x0020_Populate_x0020_Text_x0020_Fields_x0020_with_x0020_Lookups" minOccurs="0"/>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dff16a-cf3f-416f-96ba-db6c0b4ff911" elementFormDefault="qualified">
    <xsd:import namespace="http://schemas.microsoft.com/office/2006/documentManagement/types"/>
    <xsd:import namespace="http://schemas.microsoft.com/office/infopath/2007/PartnerControls"/>
    <xsd:element name="Content_x0020_Type" ma:index="2" ma:displayName="Content Type" ma:description="Select from the dropdown the type of content that is being uploaded." ma:format="Dropdown" ma:internalName="Content_x0020_Type">
      <xsd:simpleType>
        <xsd:restriction base="dms:Choice">
          <xsd:enumeration value="Administrative"/>
          <xsd:enumeration value="BAr Disc Questionnaire"/>
          <xsd:enumeration value="BC Assessment"/>
          <xsd:enumeration value="BC Capability Map"/>
          <xsd:enumeration value="Charter"/>
          <xsd:enumeration value="Idea"/>
          <xsd:enumeration value="IT Initiative Request"/>
          <xsd:enumeration value="OrgChart"/>
          <xsd:enumeration value="Presentation"/>
          <xsd:enumeration value="Process Flow"/>
          <xsd:enumeration value="Reference"/>
          <xsd:enumeration value="Requirements Matrix"/>
          <xsd:enumeration value="Research Schedule"/>
          <xsd:enumeration value="Strategy Roadmap"/>
          <xsd:enumeration value="Survey Related"/>
          <xsd:enumeration value="Template"/>
          <xsd:enumeration value="Value Plan"/>
          <xsd:enumeration value="Other"/>
        </xsd:restriction>
      </xsd:simpleType>
    </xsd:element>
    <xsd:element name="Agency" ma:index="15" nillable="true" ma:displayName="Agency" ma:description="(Hidden) Populated by a workflow so it remains with record." ma:hidden="true" ma:internalName="Agency" ma:readOnly="false">
      <xsd:simpleType>
        <xsd:restriction base="dms:Text">
          <xsd:maxLength value="255"/>
        </xsd:restriction>
      </xsd:simpleType>
    </xsd:element>
    <xsd:element name="Business_x0020_Relationship_x0020_Manager" ma:index="16" nillable="true" ma:displayName="Business Relationship Manager" ma:description="(Hidden) Populated by a workflow so it remains with record." ma:hidden="true" ma:internalName="Business_x0020_Relationship_x0020_Manager" ma:readOnly="false">
      <xsd:simpleType>
        <xsd:restriction base="dms:Text">
          <xsd:maxLength value="255"/>
        </xsd:restriction>
      </xsd:simpleType>
    </xsd:element>
    <xsd:element name="Business_x0020_Architect" ma:index="17" nillable="true" ma:displayName="Business Architect" ma:description="(Hidden) Populated by a workflow so it remains with record." ma:hidden="true" ma:internalName="Business_x0020_Architect" ma:readOnly="false">
      <xsd:simpleType>
        <xsd:restriction base="dms:Text">
          <xsd:maxLength value="255"/>
        </xsd:restriction>
      </xsd:simpleType>
    </xsd:element>
    <xsd:element name="Initiative" ma:index="18" nillable="true" ma:displayName="Initiative" ma:description="(Hidden) Populated by a workflow so it remains with record." ma:hidden="true" ma:internalName="Initiative" ma:readOnly="false">
      <xsd:simpleType>
        <xsd:restriction base="dms:Text">
          <xsd:maxLength value="255"/>
        </xsd:restriction>
      </xsd:simpleType>
    </xsd:element>
    <xsd:element name="Line_x0020_of_x0020_Business" ma:index="19" nillable="true" ma:displayName="Line of Business" ma:description="(Hidden) Populated by a workflow so it remains with record." ma:hidden="true" ma:internalName="Line_x0020_of_x0020_Business" ma:readOnly="false">
      <xsd:simpleType>
        <xsd:restriction base="dms:Text">
          <xsd:maxLength value="255"/>
        </xsd:restriction>
      </xsd:simpleType>
    </xsd:element>
    <xsd:element name="Documents_x0020__x002d__x0020_Populate_x0020_Text_x0020_Fields_x0020_with_x0020_Lookups" ma:index="20" nillable="true" ma:displayName="Documents - Populate Text Fields with Lookups" ma:internalName="Documents_x0020__x002d__x0020_Populate_x0020_Text_x0020_Fields_x0020_with_x0020_Lookups">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da12d1-d6f8-4802-8fde-9be39121a140" elementFormDefault="qualified">
    <xsd:import namespace="http://schemas.microsoft.com/office/2006/documentManagement/types"/>
    <xsd:import namespace="http://schemas.microsoft.com/office/infopath/2007/PartnerControls"/>
    <xsd:element name="AgencyRMSLookup" ma:index="3" ma:displayName="Agency Name" ma:description="Select from the dropdown the name of the agency to which the document belongs.  Select &quot;All&quot; if it is not agency specific." ma:list="{a968bc3b-2fe1-421c-8028-d027be90601e}" ma:internalName="AgencyRMSLookup" ma:readOnly="false" ma:showField="Title" ma:web="b9da12d1-d6f8-4802-8fde-9be39121a140">
      <xsd:simpleType>
        <xsd:restriction base="dms:Lookup"/>
      </xsd:simpleType>
    </xsd:element>
    <xsd:element name="BusinessRelationshipManagersLookup" ma:index="4" nillable="true" ma:displayName="BRM Name" ma:description="(Optional) If this document needs to be associated with a BRM, select the name from the dropdown or leave the field blank." ma:list="{814b3549-5e60-4095-ab67-1d38277ffb6e}" ma:internalName="BusinessRelationshipManagersLookup" ma:readOnly="false" ma:showField="BRMLookup" ma:web="b9da12d1-d6f8-4802-8fde-9be39121a140">
      <xsd:simpleType>
        <xsd:restriction base="dms:Lookup"/>
      </xsd:simpleType>
    </xsd:element>
    <xsd:element name="BusinessArchitectLookup" ma:index="5" nillable="true" ma:displayName="BusinessArchitectLookup" ma:description="(Optional) If this document needs to be associated with a Business Architect, select the name from the dropdown or leave the field blank." ma:list="{48f65324-9cf8-46bb-8edf-9c1fa065156e}" ma:internalName="BusinessArchitectLookup" ma:showField="BusinessArchitectLookupRequired" ma:web="b9da12d1-d6f8-4802-8fde-9be39121a140">
      <xsd:simpleType>
        <xsd:restriction base="dms:Lookup"/>
      </xsd:simpleType>
    </xsd:element>
    <xsd:element name="InitiativesLookup" ma:index="6" nillable="true" ma:displayName="Initiative Name" ma:description="(Optional) If this document needs to be associated with a particular Initiative, select the Initiative from the dropdown, or leave this field blank." ma:list="{d1a620e6-3ac7-4d99-8520-6e8282aa5157}" ma:internalName="InitiativesLookup" ma:readOnly="false" ma:showField="Initiative" ma:web="b9da12d1-d6f8-4802-8fde-9be39121a140">
      <xsd:simpleType>
        <xsd:restriction base="dms:Lookup"/>
      </xsd:simpleType>
    </xsd:element>
    <xsd:element name="LinesOfBusinessLookup" ma:index="7" nillable="true" ma:displayName="Line of Business Name" ma:description="(Optional) If this document is associated with a particular Line of Business, select the name from the dropdown, or else leave this field blank." ma:list="{42c307fd-1fc5-4e75-a17f-ee95370b86a8}" ma:internalName="LinesOfBusinessLookup" ma:readOnly="false" ma:showField="LineOfBusinessLookup0" ma:web="b9da12d1-d6f8-4802-8fde-9be39121a140">
      <xsd:simpleType>
        <xsd:restriction base="dms:Lookup"/>
      </xsd:simpleType>
    </xsd:element>
    <xsd:element name="SharedWithUsers" ma:index="2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Document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ntent_x0020_Type xmlns="1bdff16a-cf3f-416f-96ba-db6c0b4ff911">Idea</Content_x0020_Type>
    <Line_x0020_of_x0020_Business xmlns="1bdff16a-cf3f-416f-96ba-db6c0b4ff911" xsi:nil="true"/>
    <Business_x0020_Relationship_x0020_Manager xmlns="1bdff16a-cf3f-416f-96ba-db6c0b4ff911" xsi:nil="true"/>
    <Initiative xmlns="1bdff16a-cf3f-416f-96ba-db6c0b4ff911" xsi:nil="true"/>
    <BusinessArchitectLookup xmlns="b9da12d1-d6f8-4802-8fde-9be39121a140">2</BusinessArchitectLookup>
    <Business_x0020_Architect xmlns="1bdff16a-cf3f-416f-96ba-db6c0b4ff911" xsi:nil="true"/>
    <InitiativesLookup xmlns="b9da12d1-d6f8-4802-8fde-9be39121a140">57</InitiativesLookup>
    <AgencyRMSLookup xmlns="b9da12d1-d6f8-4802-8fde-9be39121a140">5</AgencyRMSLookup>
    <BusinessRelationshipManagersLookup xmlns="b9da12d1-d6f8-4802-8fde-9be39121a140">7</BusinessRelationshipManagersLookup>
    <LinesOfBusinessLookup xmlns="b9da12d1-d6f8-4802-8fde-9be39121a140">30</LinesOfBusinessLookup>
    <Agency xmlns="1bdff16a-cf3f-416f-96ba-db6c0b4ff911" xsi:nil="true"/>
    <Documents_x0020__x002d__x0020_Populate_x0020_Text_x0020_Fields_x0020_with_x0020_Lookups xmlns="1bdff16a-cf3f-416f-96ba-db6c0b4ff911">
      <Url xsi:nil="true"/>
      <Description xsi:nil="true"/>
    </Documents_x0020__x002d__x0020_Populate_x0020_Text_x0020_Fields_x0020_with_x0020_Lookup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AB449F-B41C-48F2-80AF-E7CB038111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dff16a-cf3f-416f-96ba-db6c0b4ff911"/>
    <ds:schemaRef ds:uri="b9da12d1-d6f8-4802-8fde-9be39121a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2C045D-F618-4A67-A5CC-7F0B7F2F3986}">
  <ds:schemaRefs>
    <ds:schemaRef ds:uri="http://schemas.microsoft.com/office/2006/metadata/properties"/>
    <ds:schemaRef ds:uri="http://schemas.microsoft.com/office/infopath/2007/PartnerControls"/>
    <ds:schemaRef ds:uri="1bdff16a-cf3f-416f-96ba-db6c0b4ff911"/>
    <ds:schemaRef ds:uri="b9da12d1-d6f8-4802-8fde-9be39121a140"/>
  </ds:schemaRefs>
</ds:datastoreItem>
</file>

<file path=customXml/itemProps3.xml><?xml version="1.0" encoding="utf-8"?>
<ds:datastoreItem xmlns:ds="http://schemas.openxmlformats.org/officeDocument/2006/customXml" ds:itemID="{E4C6381A-9D65-4B29-B65D-5EEB0B955B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12</Pages>
  <Words>3132</Words>
  <Characters>17854</Characters>
  <Application>Microsoft Office Word</Application>
  <DocSecurity>0</DocSecurity>
  <Lines>148</Lines>
  <Paragraphs>41</Paragraphs>
  <ScaleCrop>false</ScaleCrop>
  <Company/>
  <LinksUpToDate>false</LinksUpToDate>
  <CharactersWithSpaces>20945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Heppert, Matthew - FPAC-NRCS, Washington, DC</dc:creator>
  <cp:keywords/>
  <dc:description/>
  <cp:lastModifiedBy>Cheever, Tammy - NRCS, Lincoln, NE</cp:lastModifiedBy>
  <cp:revision>97</cp:revision>
  <cp:lastPrinted>2020-03-12T17:57:00Z</cp:lastPrinted>
  <dcterms:created xsi:type="dcterms:W3CDTF">2020-02-12T14:52:00Z</dcterms:created>
  <dcterms:modified xsi:type="dcterms:W3CDTF">2020-03-12T22:13:00Z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0x010100B318BB36F1F4E54B99525CF759D1D8B1</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Document Type">
    <vt:lpwstr>Template</vt:lpwstr>
  </property>
  <property fmtid="{D5CDD505-2E9C-101B-9397-08002B2CF9AE}" pid="8" name="AuthorIds_UIVersion_5632">
    <vt:lpwstr>116</vt:lpwstr>
  </property>
  <property fmtid="{D5CDD505-2E9C-101B-9397-08002B2CF9AE}" pid="9" name="AuthorIds_UIVersion_2560">
    <vt:lpwstr>889</vt:lpwstr>
  </property>
</Properties>
</file>